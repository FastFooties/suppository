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12D08" w14:textId="77777777" w:rsidR="00BE5966" w:rsidRDefault="00BE5966"/>
    <w:sdt>
      <w:sdtPr>
        <w:id w:val="1672987578"/>
        <w:docPartObj>
          <w:docPartGallery w:val="Cover Pages"/>
          <w:docPartUnique/>
        </w:docPartObj>
      </w:sdtPr>
      <w:sdtContent>
        <w:p w14:paraId="1AB96633" w14:textId="77777777" w:rsidR="006F1B5B" w:rsidRDefault="006F1B5B"/>
        <w:p w14:paraId="55926148" w14:textId="77777777" w:rsidR="006F1B5B" w:rsidRDefault="00783A90">
          <w:r>
            <w:rPr>
              <w:noProof/>
              <w:lang w:eastAsia="en-GB"/>
            </w:rPr>
            <mc:AlternateContent>
              <mc:Choice Requires="wps">
                <w:drawing>
                  <wp:anchor distT="0" distB="0" distL="114300" distR="114300" simplePos="0" relativeHeight="251661312" behindDoc="0" locked="0" layoutInCell="1" allowOverlap="1" wp14:anchorId="65F57180" wp14:editId="14101D0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1005840"/>
                    <wp:effectExtent l="0" t="0" r="13335"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3DD8A" w14:textId="77777777" w:rsidR="00A86709" w:rsidRPr="00F92CD3" w:rsidRDefault="00A86709" w:rsidP="006F1B5B">
                                <w:pPr>
                                  <w:pStyle w:val="NoSpacing"/>
                                  <w:jc w:val="right"/>
                                  <w:rPr>
                                    <w:caps/>
                                    <w:color w:val="262626" w:themeColor="text1" w:themeTint="D9"/>
                                    <w:sz w:val="28"/>
                                    <w:szCs w:val="28"/>
                                    <w:lang w:val="nl-NL"/>
                                  </w:rPr>
                                </w:pPr>
                                <w:sdt>
                                  <w:sdtPr>
                                    <w:rPr>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F92CD3">
                                      <w:rPr>
                                        <w:color w:val="262626" w:themeColor="text1" w:themeTint="D9"/>
                                        <w:sz w:val="28"/>
                                        <w:szCs w:val="28"/>
                                        <w:lang w:val="nl-NL"/>
                                      </w:rPr>
                                      <w:t>Mathijs van der Linden</w:t>
                                    </w:r>
                                  </w:sdtContent>
                                </w:sdt>
                              </w:p>
                              <w:p w14:paraId="79A6C02F" w14:textId="77777777" w:rsidR="00A86709" w:rsidRPr="00F92CD3" w:rsidRDefault="00A86709" w:rsidP="006F1B5B">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Pr="00F92CD3">
                                      <w:rPr>
                                        <w:caps/>
                                        <w:color w:val="262626" w:themeColor="text1" w:themeTint="D9"/>
                                        <w:sz w:val="20"/>
                                        <w:szCs w:val="20"/>
                                        <w:lang w:val="nl-NL"/>
                                      </w:rPr>
                                      <w:t>s2598442</w:t>
                                    </w:r>
                                  </w:sdtContent>
                                </w:sdt>
                              </w:p>
                              <w:p w14:paraId="0D27CF1A" w14:textId="77777777" w:rsidR="00A86709" w:rsidRDefault="00A86709" w:rsidP="006F1B5B">
                                <w:pPr>
                                  <w:pStyle w:val="NoSpacing"/>
                                  <w:jc w:val="right"/>
                                  <w:rPr>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Pr="00B60A7C">
                                      <w:rPr>
                                        <w:color w:val="262626" w:themeColor="text1" w:themeTint="D9"/>
                                        <w:sz w:val="20"/>
                                        <w:szCs w:val="20"/>
                                        <w:lang w:val="nl-NL"/>
                                      </w:rPr>
                                      <w:t>MSc Technology and Operations Management</w:t>
                                    </w:r>
                                  </w:sdtContent>
                                </w:sdt>
                                <w:r w:rsidRPr="00B60A7C">
                                  <w:rPr>
                                    <w:color w:val="262626" w:themeColor="text1" w:themeTint="D9"/>
                                    <w:sz w:val="20"/>
                                    <w:szCs w:val="20"/>
                                    <w:lang w:val="nl-NL"/>
                                  </w:rPr>
                                  <w:br/>
                                </w:r>
                                <w:r w:rsidRPr="008D3606">
                                  <w:rPr>
                                    <w:color w:val="262626" w:themeColor="text1" w:themeTint="D9"/>
                                    <w:sz w:val="20"/>
                                    <w:szCs w:val="20"/>
                                    <w:lang w:val="nl-NL"/>
                                  </w:rPr>
                                  <w:t>Rijksuniversiteit Groningen</w:t>
                                </w:r>
                              </w:p>
                              <w:p w14:paraId="4B40CE05" w14:textId="77777777" w:rsidR="00A86709" w:rsidRPr="002872EF" w:rsidRDefault="00A86709" w:rsidP="00783A90">
                                <w:pPr>
                                  <w:pStyle w:val="NoSpacing"/>
                                  <w:jc w:val="right"/>
                                  <w:rPr>
                                    <w:color w:val="262626" w:themeColor="text1" w:themeTint="D9"/>
                                    <w:sz w:val="20"/>
                                    <w:szCs w:val="20"/>
                                    <w:lang w:val="en-GB"/>
                                  </w:rPr>
                                </w:pPr>
                                <w:r w:rsidRPr="002872EF">
                                  <w:rPr>
                                    <w:color w:val="262626" w:themeColor="text1" w:themeTint="D9"/>
                                    <w:sz w:val="20"/>
                                    <w:szCs w:val="20"/>
                                    <w:lang w:val="en-GB"/>
                                  </w:rPr>
                                  <w:t>Supervisors: N</w:t>
                                </w:r>
                                <w:r>
                                  <w:rPr>
                                    <w:color w:val="262626" w:themeColor="text1" w:themeTint="D9"/>
                                    <w:sz w:val="20"/>
                                    <w:szCs w:val="20"/>
                                    <w:lang w:val="en-GB"/>
                                  </w:rPr>
                                  <w:t>.</w:t>
                                </w:r>
                                <w:r w:rsidRPr="002872EF">
                                  <w:rPr>
                                    <w:color w:val="262626" w:themeColor="text1" w:themeTint="D9"/>
                                    <w:sz w:val="20"/>
                                    <w:szCs w:val="20"/>
                                    <w:lang w:val="en-GB"/>
                                  </w:rPr>
                                  <w:t xml:space="preserve"> van Foreest &amp; H. Balsters</w:t>
                                </w:r>
                              </w:p>
                              <w:p w14:paraId="102C6ACA" w14:textId="77777777" w:rsidR="00A86709" w:rsidRPr="002872EF" w:rsidRDefault="00A86709" w:rsidP="006F1B5B">
                                <w:pPr>
                                  <w:pStyle w:val="NoSpacing"/>
                                  <w:jc w:val="right"/>
                                  <w:rPr>
                                    <w:caps/>
                                    <w:color w:val="262626" w:themeColor="text1" w:themeTint="D9"/>
                                    <w:sz w:val="20"/>
                                    <w:szCs w:val="20"/>
                                    <w:lang w:val="en-GB"/>
                                  </w:rPr>
                                </w:pPr>
                              </w:p>
                              <w:p w14:paraId="13097A1D" w14:textId="77777777" w:rsidR="00A86709" w:rsidRPr="002872EF" w:rsidRDefault="00A86709">
                                <w:pPr>
                                  <w:pStyle w:val="NoSpacing"/>
                                  <w:jc w:val="right"/>
                                  <w:rPr>
                                    <w:caps/>
                                    <w:color w:val="262626" w:themeColor="text1" w:themeTint="D9"/>
                                    <w:sz w:val="20"/>
                                    <w:szCs w:val="20"/>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5F57180" id="_x0000_t202" coordsize="21600,21600" o:spt="202" path="m,l,21600r21600,l21600,xe">
                    <v:stroke joinstyle="miter"/>
                    <v:path gradientshapeok="t" o:connecttype="rect"/>
                  </v:shapetype>
                  <v:shape id="Text Box 112" o:spid="_x0000_s1026" type="#_x0000_t202" style="position:absolute;margin-left:0;margin-top:0;width:453pt;height:79.2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" filled="f" stroked="f" strokeweight=".5pt">
                    <v:textbox inset="0,0,0,0">
                      <w:txbxContent>
                        <w:p w14:paraId="2E93DD8A" w14:textId="77777777" w:rsidR="00A86709" w:rsidRPr="00F92CD3" w:rsidRDefault="00A86709" w:rsidP="006F1B5B">
                          <w:pPr>
                            <w:pStyle w:val="NoSpacing"/>
                            <w:jc w:val="right"/>
                            <w:rPr>
                              <w:caps/>
                              <w:color w:val="262626" w:themeColor="text1" w:themeTint="D9"/>
                              <w:sz w:val="28"/>
                              <w:szCs w:val="28"/>
                              <w:lang w:val="nl-NL"/>
                            </w:rPr>
                          </w:pPr>
                          <w:sdt>
                            <w:sdtPr>
                              <w:rPr>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F92CD3">
                                <w:rPr>
                                  <w:color w:val="262626" w:themeColor="text1" w:themeTint="D9"/>
                                  <w:sz w:val="28"/>
                                  <w:szCs w:val="28"/>
                                  <w:lang w:val="nl-NL"/>
                                </w:rPr>
                                <w:t>Mathijs van der Linden</w:t>
                              </w:r>
                            </w:sdtContent>
                          </w:sdt>
                        </w:p>
                        <w:p w14:paraId="79A6C02F" w14:textId="77777777" w:rsidR="00A86709" w:rsidRPr="00F92CD3" w:rsidRDefault="00A86709" w:rsidP="006F1B5B">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Pr="00F92CD3">
                                <w:rPr>
                                  <w:caps/>
                                  <w:color w:val="262626" w:themeColor="text1" w:themeTint="D9"/>
                                  <w:sz w:val="20"/>
                                  <w:szCs w:val="20"/>
                                  <w:lang w:val="nl-NL"/>
                                </w:rPr>
                                <w:t>s2598442</w:t>
                              </w:r>
                            </w:sdtContent>
                          </w:sdt>
                        </w:p>
                        <w:p w14:paraId="0D27CF1A" w14:textId="77777777" w:rsidR="00A86709" w:rsidRDefault="00A86709" w:rsidP="006F1B5B">
                          <w:pPr>
                            <w:pStyle w:val="NoSpacing"/>
                            <w:jc w:val="right"/>
                            <w:rPr>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Pr="00B60A7C">
                                <w:rPr>
                                  <w:color w:val="262626" w:themeColor="text1" w:themeTint="D9"/>
                                  <w:sz w:val="20"/>
                                  <w:szCs w:val="20"/>
                                  <w:lang w:val="nl-NL"/>
                                </w:rPr>
                                <w:t>MSc Technology and Operations Management</w:t>
                              </w:r>
                            </w:sdtContent>
                          </w:sdt>
                          <w:r w:rsidRPr="00B60A7C">
                            <w:rPr>
                              <w:color w:val="262626" w:themeColor="text1" w:themeTint="D9"/>
                              <w:sz w:val="20"/>
                              <w:szCs w:val="20"/>
                              <w:lang w:val="nl-NL"/>
                            </w:rPr>
                            <w:br/>
                          </w:r>
                          <w:r w:rsidRPr="008D3606">
                            <w:rPr>
                              <w:color w:val="262626" w:themeColor="text1" w:themeTint="D9"/>
                              <w:sz w:val="20"/>
                              <w:szCs w:val="20"/>
                              <w:lang w:val="nl-NL"/>
                            </w:rPr>
                            <w:t>Rijksuniversiteit Groningen</w:t>
                          </w:r>
                        </w:p>
                        <w:p w14:paraId="4B40CE05" w14:textId="77777777" w:rsidR="00A86709" w:rsidRPr="002872EF" w:rsidRDefault="00A86709" w:rsidP="00783A90">
                          <w:pPr>
                            <w:pStyle w:val="NoSpacing"/>
                            <w:jc w:val="right"/>
                            <w:rPr>
                              <w:color w:val="262626" w:themeColor="text1" w:themeTint="D9"/>
                              <w:sz w:val="20"/>
                              <w:szCs w:val="20"/>
                              <w:lang w:val="en-GB"/>
                            </w:rPr>
                          </w:pPr>
                          <w:r w:rsidRPr="002872EF">
                            <w:rPr>
                              <w:color w:val="262626" w:themeColor="text1" w:themeTint="D9"/>
                              <w:sz w:val="20"/>
                              <w:szCs w:val="20"/>
                              <w:lang w:val="en-GB"/>
                            </w:rPr>
                            <w:t>Supervisors: N</w:t>
                          </w:r>
                          <w:r>
                            <w:rPr>
                              <w:color w:val="262626" w:themeColor="text1" w:themeTint="D9"/>
                              <w:sz w:val="20"/>
                              <w:szCs w:val="20"/>
                              <w:lang w:val="en-GB"/>
                            </w:rPr>
                            <w:t>.</w:t>
                          </w:r>
                          <w:r w:rsidRPr="002872EF">
                            <w:rPr>
                              <w:color w:val="262626" w:themeColor="text1" w:themeTint="D9"/>
                              <w:sz w:val="20"/>
                              <w:szCs w:val="20"/>
                              <w:lang w:val="en-GB"/>
                            </w:rPr>
                            <w:t xml:space="preserve"> van Foreest &amp; H. Balsters</w:t>
                          </w:r>
                        </w:p>
                        <w:p w14:paraId="102C6ACA" w14:textId="77777777" w:rsidR="00A86709" w:rsidRPr="002872EF" w:rsidRDefault="00A86709" w:rsidP="006F1B5B">
                          <w:pPr>
                            <w:pStyle w:val="NoSpacing"/>
                            <w:jc w:val="right"/>
                            <w:rPr>
                              <w:caps/>
                              <w:color w:val="262626" w:themeColor="text1" w:themeTint="D9"/>
                              <w:sz w:val="20"/>
                              <w:szCs w:val="20"/>
                              <w:lang w:val="en-GB"/>
                            </w:rPr>
                          </w:pPr>
                        </w:p>
                        <w:p w14:paraId="13097A1D" w14:textId="77777777" w:rsidR="00A86709" w:rsidRPr="002872EF" w:rsidRDefault="00A86709">
                          <w:pPr>
                            <w:pStyle w:val="NoSpacing"/>
                            <w:jc w:val="right"/>
                            <w:rPr>
                              <w:caps/>
                              <w:color w:val="262626" w:themeColor="text1" w:themeTint="D9"/>
                              <w:sz w:val="20"/>
                              <w:szCs w:val="20"/>
                              <w:lang w:val="en-GB"/>
                            </w:rPr>
                          </w:pPr>
                        </w:p>
                      </w:txbxContent>
                    </v:textbox>
                    <w10:wrap type="square" anchorx="page" anchory="page"/>
                  </v:shape>
                </w:pict>
              </mc:Fallback>
            </mc:AlternateContent>
          </w:r>
          <w:r w:rsidR="006F1B5B">
            <w:rPr>
              <w:noProof/>
              <w:lang w:eastAsia="en-GB"/>
            </w:rPr>
            <mc:AlternateContent>
              <mc:Choice Requires="wps">
                <w:drawing>
                  <wp:anchor distT="0" distB="0" distL="114300" distR="114300" simplePos="0" relativeHeight="251660288" behindDoc="0" locked="0" layoutInCell="1" allowOverlap="1" wp14:anchorId="49378EF5" wp14:editId="737423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1165860"/>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E4CB3" w14:textId="07F4F517" w:rsidR="00A86709" w:rsidRDefault="00A86709" w:rsidP="00DD21BD">
                                <w:pPr>
                                  <w:pStyle w:val="NoSpacing"/>
                                  <w:jc w:val="right"/>
                                  <w:rPr>
                                    <w:caps/>
                                    <w:color w:val="323E4F" w:themeColor="text2" w:themeShade="BF"/>
                                    <w:sz w:val="52"/>
                                    <w:szCs w:val="52"/>
                                  </w:rPr>
                                </w:pPr>
                                <w:sdt>
                                  <w:sdtPr>
                                    <w:rPr>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olor w:val="323E4F" w:themeColor="text2" w:themeShade="BF"/>
                                        <w:sz w:val="52"/>
                                        <w:szCs w:val="52"/>
                                      </w:rPr>
                                      <w:t xml:space="preserve">“Contested Garment Consistent” </w:t>
                                    </w:r>
                                    <w:r>
                                      <w:rPr>
                                        <w:color w:val="323E4F" w:themeColor="text2" w:themeShade="BF"/>
                                        <w:sz w:val="52"/>
                                        <w:szCs w:val="52"/>
                                      </w:rPr>
                                      <w:br/>
                                      <w:t>A New Queueing Discipline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FB15FF3" w14:textId="77777777" w:rsidR="00A86709" w:rsidRDefault="00A86709">
                                    <w:pPr>
                                      <w:pStyle w:val="NoSpacing"/>
                                      <w:jc w:val="right"/>
                                      <w:rPr>
                                        <w:smallCaps/>
                                        <w:color w:val="44546A" w:themeColor="text2"/>
                                        <w:sz w:val="36"/>
                                        <w:szCs w:val="36"/>
                                      </w:rPr>
                                    </w:pPr>
                                    <w:r>
                                      <w:rPr>
                                        <w:smallCaps/>
                                        <w:color w:val="44546A" w:themeColor="text2"/>
                                        <w:sz w:val="36"/>
                                        <w:szCs w:val="36"/>
                                      </w:rPr>
                                      <w:t>A Simulation Study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9378EF5" id="Text Box 113" o:spid="_x0000_s1027" type="#_x0000_t202" style="position:absolute;margin-left:0;margin-top:0;width:453pt;height:91.8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" filled="f" stroked="f" strokeweight=".5pt">
                    <v:textbox inset="0,0,0,0">
                      <w:txbxContent>
                        <w:p w14:paraId="6F5E4CB3" w14:textId="07F4F517" w:rsidR="00A86709" w:rsidRDefault="00A86709" w:rsidP="00DD21BD">
                          <w:pPr>
                            <w:pStyle w:val="NoSpacing"/>
                            <w:jc w:val="right"/>
                            <w:rPr>
                              <w:caps/>
                              <w:color w:val="323E4F" w:themeColor="text2" w:themeShade="BF"/>
                              <w:sz w:val="52"/>
                              <w:szCs w:val="52"/>
                            </w:rPr>
                          </w:pPr>
                          <w:sdt>
                            <w:sdtPr>
                              <w:rPr>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olor w:val="323E4F" w:themeColor="text2" w:themeShade="BF"/>
                                  <w:sz w:val="52"/>
                                  <w:szCs w:val="52"/>
                                </w:rPr>
                                <w:t xml:space="preserve">“Contested Garment Consistent” </w:t>
                              </w:r>
                              <w:r>
                                <w:rPr>
                                  <w:color w:val="323E4F" w:themeColor="text2" w:themeShade="BF"/>
                                  <w:sz w:val="52"/>
                                  <w:szCs w:val="52"/>
                                </w:rPr>
                                <w:br/>
                                <w:t>A New Queueing Discipline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FB15FF3" w14:textId="77777777" w:rsidR="00A86709" w:rsidRDefault="00A86709">
                              <w:pPr>
                                <w:pStyle w:val="NoSpacing"/>
                                <w:jc w:val="right"/>
                                <w:rPr>
                                  <w:smallCaps/>
                                  <w:color w:val="44546A" w:themeColor="text2"/>
                                  <w:sz w:val="36"/>
                                  <w:szCs w:val="36"/>
                                </w:rPr>
                              </w:pPr>
                              <w:r>
                                <w:rPr>
                                  <w:smallCaps/>
                                  <w:color w:val="44546A" w:themeColor="text2"/>
                                  <w:sz w:val="36"/>
                                  <w:szCs w:val="36"/>
                                </w:rPr>
                                <w:t>A Simulation Study</w:t>
                              </w:r>
                            </w:p>
                          </w:sdtContent>
                        </w:sdt>
                      </w:txbxContent>
                    </v:textbox>
                    <w10:wrap type="square" anchorx="page" anchory="page"/>
                  </v:shape>
                </w:pict>
              </mc:Fallback>
            </mc:AlternateContent>
          </w:r>
          <w:r w:rsidR="006F1B5B">
            <w:rPr>
              <w:noProof/>
              <w:lang w:eastAsia="en-GB"/>
            </w:rPr>
            <mc:AlternateContent>
              <mc:Choice Requires="wps">
                <w:drawing>
                  <wp:anchor distT="0" distB="0" distL="114300" distR="114300" simplePos="0" relativeHeight="251662336" behindDoc="0" locked="0" layoutInCell="1" allowOverlap="1" wp14:anchorId="4992E32F" wp14:editId="232262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3-31T00:00:00Z">
                                    <w:dateFormat w:val="MMMM d, yyyy"/>
                                    <w:lid w:val="en-US"/>
                                    <w:storeMappedDataAs w:val="dateTime"/>
                                    <w:calendar w:val="gregorian"/>
                                  </w:date>
                                </w:sdtPr>
                                <w:sdtContent>
                                  <w:p w14:paraId="6B2EEF5F" w14:textId="6EF4702C" w:rsidR="00A86709" w:rsidRDefault="00A86709">
                                    <w:pPr>
                                      <w:pStyle w:val="NoSpacing"/>
                                      <w:jc w:val="right"/>
                                      <w:rPr>
                                        <w:caps/>
                                        <w:color w:val="323E4F" w:themeColor="text2" w:themeShade="BF"/>
                                        <w:sz w:val="40"/>
                                        <w:szCs w:val="40"/>
                                      </w:rPr>
                                    </w:pPr>
                                    <w:r>
                                      <w:rPr>
                                        <w:caps/>
                                        <w:color w:val="323E4F" w:themeColor="text2" w:themeShade="BF"/>
                                        <w:sz w:val="40"/>
                                        <w:szCs w:val="40"/>
                                      </w:rPr>
                                      <w:t>March 31,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992E32F"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3-31T00:00:00Z">
                              <w:dateFormat w:val="MMMM d, yyyy"/>
                              <w:lid w:val="en-US"/>
                              <w:storeMappedDataAs w:val="dateTime"/>
                              <w:calendar w:val="gregorian"/>
                            </w:date>
                          </w:sdtPr>
                          <w:sdtContent>
                            <w:p w14:paraId="6B2EEF5F" w14:textId="6EF4702C" w:rsidR="00A86709" w:rsidRDefault="00A86709">
                              <w:pPr>
                                <w:pStyle w:val="NoSpacing"/>
                                <w:jc w:val="right"/>
                                <w:rPr>
                                  <w:caps/>
                                  <w:color w:val="323E4F" w:themeColor="text2" w:themeShade="BF"/>
                                  <w:sz w:val="40"/>
                                  <w:szCs w:val="40"/>
                                </w:rPr>
                              </w:pPr>
                              <w:r>
                                <w:rPr>
                                  <w:caps/>
                                  <w:color w:val="323E4F" w:themeColor="text2" w:themeShade="BF"/>
                                  <w:sz w:val="40"/>
                                  <w:szCs w:val="40"/>
                                </w:rPr>
                                <w:t>March 31, 2016</w:t>
                              </w:r>
                            </w:p>
                          </w:sdtContent>
                        </w:sdt>
                      </w:txbxContent>
                    </v:textbox>
                    <w10:wrap type="square" anchorx="page" anchory="page"/>
                  </v:shape>
                </w:pict>
              </mc:Fallback>
            </mc:AlternateContent>
          </w:r>
          <w:r w:rsidR="006F1B5B">
            <w:rPr>
              <w:noProof/>
              <w:lang w:eastAsia="en-GB"/>
            </w:rPr>
            <mc:AlternateContent>
              <mc:Choice Requires="wpg">
                <w:drawing>
                  <wp:anchor distT="0" distB="0" distL="114300" distR="114300" simplePos="0" relativeHeight="251659264" behindDoc="0" locked="0" layoutInCell="1" allowOverlap="1" wp14:anchorId="793565C7" wp14:editId="108E878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1917C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6F1B5B">
            <w:br w:type="page"/>
          </w:r>
        </w:p>
      </w:sdtContent>
    </w:sdt>
    <w:p w14:paraId="3BED94EB" w14:textId="77777777" w:rsidR="00B02430" w:rsidRDefault="00AB6F70" w:rsidP="00AB6F70">
      <w:pPr>
        <w:pStyle w:val="Heading1"/>
      </w:pPr>
      <w:bookmarkStart w:id="0" w:name="_Toc447223735"/>
      <w:bookmarkStart w:id="1" w:name="_Ref441499888"/>
      <w:r>
        <w:lastRenderedPageBreak/>
        <w:t>Abstract</w:t>
      </w:r>
      <w:bookmarkEnd w:id="0"/>
    </w:p>
    <w:p w14:paraId="063513DF" w14:textId="0197AE61" w:rsidR="0083106F" w:rsidRDefault="00981629" w:rsidP="00300AE7">
      <w:pPr>
        <w:spacing w:line="360" w:lineRule="auto"/>
      </w:pPr>
      <w:r>
        <w:t>This research</w:t>
      </w:r>
      <w:commentRangeStart w:id="2"/>
      <w:r w:rsidR="008E2E90">
        <w:t xml:space="preserve"> is</w:t>
      </w:r>
      <w:r>
        <w:t xml:space="preserve"> towards developing </w:t>
      </w:r>
      <w:commentRangeEnd w:id="2"/>
      <w:r w:rsidR="008577DB">
        <w:rPr>
          <w:rStyle w:val="CommentReference"/>
        </w:rPr>
        <w:commentReference w:id="2"/>
      </w:r>
      <w:r>
        <w:t xml:space="preserve">a new queueing discipline </w:t>
      </w:r>
      <w:r w:rsidR="00E82D29">
        <w:t>in</w:t>
      </w:r>
      <w:r>
        <w:t xml:space="preserve"> the category of </w:t>
      </w:r>
      <w:commentRangeStart w:id="3"/>
      <w:del w:id="4" w:author="Timo Van Der Linden" w:date="2016-05-04T16:27:00Z">
        <w:r w:rsidDel="008577DB">
          <w:delText>F</w:delText>
        </w:r>
      </w:del>
      <w:ins w:id="5" w:author="Timo Van Der Linden" w:date="2016-05-04T16:27:00Z">
        <w:r w:rsidR="008577DB">
          <w:t>f</w:t>
        </w:r>
      </w:ins>
      <w:r>
        <w:t xml:space="preserve">air </w:t>
      </w:r>
      <w:del w:id="6" w:author="Timo Van Der Linden" w:date="2016-05-04T16:27:00Z">
        <w:r w:rsidDel="008577DB">
          <w:delText>Q</w:delText>
        </w:r>
      </w:del>
      <w:ins w:id="7" w:author="Timo Van Der Linden" w:date="2016-05-04T16:27:00Z">
        <w:r w:rsidR="008577DB">
          <w:t>q</w:t>
        </w:r>
      </w:ins>
      <w:r>
        <w:t>ueueing</w:t>
      </w:r>
      <w:commentRangeEnd w:id="3"/>
      <w:r w:rsidR="008577DB">
        <w:rPr>
          <w:rStyle w:val="CommentReference"/>
        </w:rPr>
        <w:commentReference w:id="3"/>
      </w:r>
      <w:del w:id="8" w:author="Timo Van Der Linden" w:date="2016-05-04T16:24:00Z">
        <w:r w:rsidDel="008577DB">
          <w:delText xml:space="preserve">. </w:delText>
        </w:r>
      </w:del>
      <w:ins w:id="9" w:author="Timo Van Der Linden" w:date="2016-05-04T16:24:00Z">
        <w:r w:rsidR="008577DB">
          <w:t xml:space="preserve"> </w:t>
        </w:r>
      </w:ins>
      <w:del w:id="10" w:author="Timo Van Der Linden" w:date="2016-05-04T16:24:00Z">
        <w:r w:rsidDel="008577DB">
          <w:delText>Differently than what now is commonly deemed as fair</w:delText>
        </w:r>
        <w:r w:rsidR="0083106F" w:rsidDel="008577DB">
          <w:delText>,</w:delText>
        </w:r>
        <w:r w:rsidDel="008577DB">
          <w:delText xml:space="preserve"> the </w:delText>
        </w:r>
        <w:commentRangeStart w:id="11"/>
        <w:r w:rsidDel="008577DB">
          <w:delText xml:space="preserve">Talmud </w:delText>
        </w:r>
      </w:del>
      <w:commentRangeEnd w:id="11"/>
      <w:r w:rsidR="00B30762">
        <w:rPr>
          <w:rStyle w:val="CommentReference"/>
        </w:rPr>
        <w:commentReference w:id="11"/>
      </w:r>
      <w:del w:id="12" w:author="Timo Van Der Linden" w:date="2016-05-04T16:24:00Z">
        <w:r w:rsidR="00411CD9" w:rsidDel="008577DB">
          <w:delText>holds</w:delText>
        </w:r>
        <w:r w:rsidDel="008577DB">
          <w:delText xml:space="preserve"> another fairness </w:delText>
        </w:r>
        <w:r w:rsidR="0083106F" w:rsidDel="008577DB">
          <w:delText>principle</w:delText>
        </w:r>
        <w:r w:rsidDel="008577DB">
          <w:delText>. This is translated in</w:delText>
        </w:r>
        <w:r w:rsidR="00411CD9" w:rsidDel="008577DB">
          <w:delText>to</w:delText>
        </w:r>
        <w:r w:rsidDel="008577DB">
          <w:delText xml:space="preserve"> </w:delText>
        </w:r>
      </w:del>
      <w:ins w:id="13" w:author="Timo Van Der Linden" w:date="2016-05-04T16:24:00Z">
        <w:r w:rsidR="008577DB">
          <w:t xml:space="preserve">based on </w:t>
        </w:r>
      </w:ins>
      <w:r>
        <w:t xml:space="preserve">the “Contested Garment </w:t>
      </w:r>
      <w:r w:rsidR="00411CD9">
        <w:t>c</w:t>
      </w:r>
      <w:r>
        <w:t>onsistent”</w:t>
      </w:r>
      <w:ins w:id="14" w:author="Timo Van Der Linden" w:date="2016-05-04T16:34:00Z">
        <w:r w:rsidR="00B30762">
          <w:t xml:space="preserve"> principles of fairness</w:t>
        </w:r>
      </w:ins>
      <w:del w:id="15" w:author="Timo Van Der Linden" w:date="2016-05-04T16:34:00Z">
        <w:r w:rsidR="008E2E90" w:rsidDel="00B30762">
          <w:delText>,</w:delText>
        </w:r>
      </w:del>
      <w:r>
        <w:t xml:space="preserve"> a term coined by Aumann (2002). In this research</w:t>
      </w:r>
      <w:r w:rsidR="008E2E90">
        <w:t>,</w:t>
      </w:r>
      <w:r>
        <w:t xml:space="preserve"> </w:t>
      </w:r>
      <w:r w:rsidR="008E2E90">
        <w:t xml:space="preserve">this </w:t>
      </w:r>
      <w:del w:id="16" w:author="Timo Van Der Linden" w:date="2016-05-04T16:23:00Z">
        <w:r w:rsidR="008E2E90" w:rsidDel="008577DB">
          <w:delText>consistent</w:delText>
        </w:r>
        <w:r w:rsidDel="008577DB">
          <w:delText xml:space="preserve"> </w:delText>
        </w:r>
      </w:del>
      <w:ins w:id="17" w:author="Timo Van Der Linden" w:date="2016-05-04T16:23:00Z">
        <w:r w:rsidR="008577DB">
          <w:t xml:space="preserve">principle </w:t>
        </w:r>
      </w:ins>
      <w:r>
        <w:t>is translated into a queueing discipline</w:t>
      </w:r>
      <w:r w:rsidR="00300AE7">
        <w:t xml:space="preserve"> (CGC)</w:t>
      </w:r>
      <w:r>
        <w:t>, and its performance is compared to that of First-Come First-Served</w:t>
      </w:r>
      <w:r w:rsidR="00300AE7">
        <w:t xml:space="preserve"> (FCFS)</w:t>
      </w:r>
      <w:r>
        <w:t xml:space="preserve"> and Round-Robin</w:t>
      </w:r>
      <w:r w:rsidR="00300AE7">
        <w:t xml:space="preserve"> (RR)</w:t>
      </w:r>
      <w:r>
        <w:t xml:space="preserve">. </w:t>
      </w:r>
    </w:p>
    <w:p w14:paraId="676650D7" w14:textId="1CDE4B47" w:rsidR="00300AE7" w:rsidRDefault="00981629" w:rsidP="00300AE7">
      <w:pPr>
        <w:spacing w:line="360" w:lineRule="auto"/>
      </w:pPr>
      <w:r>
        <w:t xml:space="preserve">A </w:t>
      </w:r>
      <w:r w:rsidR="0067565E">
        <w:t xml:space="preserve">simulation </w:t>
      </w:r>
      <w:r>
        <w:t xml:space="preserve">model </w:t>
      </w:r>
      <w:commentRangeStart w:id="18"/>
      <w:del w:id="19" w:author="Timo Van Der Linden" w:date="2016-05-04T16:25:00Z">
        <w:r w:rsidDel="008577DB">
          <w:delText>is created</w:delText>
        </w:r>
        <w:r w:rsidR="0067565E" w:rsidDel="008577DB">
          <w:delText xml:space="preserve"> to </w:delText>
        </w:r>
      </w:del>
      <w:r w:rsidR="0067565E">
        <w:t>compare</w:t>
      </w:r>
      <w:ins w:id="20" w:author="Timo Van Der Linden" w:date="2016-05-04T16:25:00Z">
        <w:r w:rsidR="008577DB">
          <w:t>s</w:t>
        </w:r>
      </w:ins>
      <w:r w:rsidR="0067565E">
        <w:t xml:space="preserve"> </w:t>
      </w:r>
      <w:commentRangeEnd w:id="18"/>
      <w:r w:rsidR="008577DB">
        <w:rPr>
          <w:rStyle w:val="CommentReference"/>
        </w:rPr>
        <w:commentReference w:id="18"/>
      </w:r>
      <w:r w:rsidR="0067565E">
        <w:t>the performance of the queueing disciplines.</w:t>
      </w:r>
      <w:r w:rsidR="0067565E" w:rsidRPr="0067565E">
        <w:t xml:space="preserve"> </w:t>
      </w:r>
      <w:r w:rsidR="0067565E">
        <w:t xml:space="preserve">The performance of the queueing disciplines is measured using </w:t>
      </w:r>
      <w:commentRangeStart w:id="21"/>
      <w:del w:id="22" w:author="Timo Van Der Linden" w:date="2016-05-04T16:28:00Z">
        <w:r w:rsidR="0067565E" w:rsidDel="008577DB">
          <w:delText xml:space="preserve">the </w:delText>
        </w:r>
      </w:del>
      <w:ins w:id="23" w:author="Timo Van Der Linden" w:date="2016-05-04T16:28:00Z">
        <w:r w:rsidR="008577DB">
          <w:t xml:space="preserve">two </w:t>
        </w:r>
        <w:commentRangeEnd w:id="21"/>
        <w:r w:rsidR="008577DB">
          <w:rPr>
            <w:rStyle w:val="CommentReference"/>
          </w:rPr>
          <w:commentReference w:id="21"/>
        </w:r>
      </w:ins>
      <w:r w:rsidR="0067565E">
        <w:t xml:space="preserve">Key Performance Indicators: average time per job spent in queue and the </w:t>
      </w:r>
      <w:commentRangeStart w:id="24"/>
      <w:r w:rsidR="0067565E">
        <w:t xml:space="preserve">coefficient of variation (CV) </w:t>
      </w:r>
      <w:commentRangeEnd w:id="24"/>
      <w:r w:rsidR="008577DB">
        <w:rPr>
          <w:rStyle w:val="CommentReference"/>
        </w:rPr>
        <w:commentReference w:id="24"/>
      </w:r>
      <w:r w:rsidR="00411CD9">
        <w:t xml:space="preserve">in </w:t>
      </w:r>
      <w:r w:rsidR="0067565E">
        <w:t xml:space="preserve">time per job. The model represents </w:t>
      </w:r>
      <w:r w:rsidR="00300AE7">
        <w:t xml:space="preserve">three job streams </w:t>
      </w:r>
      <w:r w:rsidR="0067565E">
        <w:t>feeding one</w:t>
      </w:r>
      <w:r w:rsidR="00300AE7">
        <w:t xml:space="preserve"> server. One job flow has a large number of jobs arriving per period while the other job stream have less arrivals per period. </w:t>
      </w:r>
      <w:r w:rsidR="00BF496B">
        <w:t>Several scenarios were tested to determine the difference between CGC and RR/FCFS.</w:t>
      </w:r>
    </w:p>
    <w:p w14:paraId="1075AE64" w14:textId="13E348AC" w:rsidR="00AB6F70" w:rsidRDefault="00782FDD" w:rsidP="00981629">
      <w:pPr>
        <w:spacing w:line="360" w:lineRule="auto"/>
        <w:rPr>
          <w:lang w:val="en-US"/>
        </w:rPr>
      </w:pPr>
      <w:r>
        <w:t xml:space="preserve">The results from the simulation show that the CV as well as the average time jobs spent in queue on average is higher in CGC than it is in FCFS or RR. Furthermore, the idea that lies at the root of CGC is not translated to the results in such a way that it makes a viable queueing discipline. This is </w:t>
      </w:r>
      <w:commentRangeStart w:id="25"/>
      <w:r>
        <w:t xml:space="preserve">probably </w:t>
      </w:r>
      <w:commentRangeEnd w:id="25"/>
      <w:r w:rsidR="00B30762">
        <w:rPr>
          <w:rStyle w:val="CommentReference"/>
        </w:rPr>
        <w:commentReference w:id="25"/>
      </w:r>
      <w:r>
        <w:t>caused by the complexity and inconsistency of CGC.</w:t>
      </w:r>
      <w:r w:rsidR="00AB6F70">
        <w:br w:type="page"/>
      </w:r>
    </w:p>
    <w:sdt>
      <w:sdtPr>
        <w:rPr>
          <w:rFonts w:asciiTheme="minorHAnsi" w:eastAsiaTheme="minorHAnsi" w:hAnsiTheme="minorHAnsi" w:cstheme="minorBidi"/>
          <w:color w:val="auto"/>
          <w:sz w:val="22"/>
          <w:szCs w:val="22"/>
          <w:lang w:val="en-GB"/>
        </w:rPr>
        <w:id w:val="-325212755"/>
        <w:docPartObj>
          <w:docPartGallery w:val="Table of Contents"/>
          <w:docPartUnique/>
        </w:docPartObj>
      </w:sdtPr>
      <w:sdtEndPr>
        <w:rPr>
          <w:b/>
          <w:bCs/>
          <w:noProof/>
        </w:rPr>
      </w:sdtEndPr>
      <w:sdtContent>
        <w:p w14:paraId="72F4E8C0" w14:textId="52468452" w:rsidR="00DA4683" w:rsidRDefault="00DA4683">
          <w:pPr>
            <w:pStyle w:val="TOCHeading"/>
          </w:pPr>
          <w:r>
            <w:t>Contents</w:t>
          </w:r>
        </w:p>
        <w:p w14:paraId="1D8055EB" w14:textId="77777777" w:rsidR="00384A60" w:rsidRDefault="00DA4683">
          <w:pPr>
            <w:pStyle w:val="TOC1"/>
            <w:rPr>
              <w:rFonts w:eastAsiaTheme="minorEastAsia"/>
              <w:noProof/>
              <w:lang w:eastAsia="en-GB"/>
            </w:rPr>
          </w:pPr>
          <w:r>
            <w:fldChar w:fldCharType="begin"/>
          </w:r>
          <w:r>
            <w:instrText xml:space="preserve"> TOC \o "1-3" \h \z \u </w:instrText>
          </w:r>
          <w:r>
            <w:fldChar w:fldCharType="separate"/>
          </w:r>
          <w:hyperlink w:anchor="_Toc447223735" w:history="1">
            <w:r w:rsidR="00384A60" w:rsidRPr="00EF64E9">
              <w:rPr>
                <w:rStyle w:val="Hyperlink"/>
                <w:noProof/>
              </w:rPr>
              <w:t>Abstract</w:t>
            </w:r>
            <w:r w:rsidR="00384A60">
              <w:rPr>
                <w:noProof/>
                <w:webHidden/>
              </w:rPr>
              <w:tab/>
            </w:r>
            <w:r w:rsidR="00384A60">
              <w:rPr>
                <w:noProof/>
                <w:webHidden/>
              </w:rPr>
              <w:fldChar w:fldCharType="begin"/>
            </w:r>
            <w:r w:rsidR="00384A60">
              <w:rPr>
                <w:noProof/>
                <w:webHidden/>
              </w:rPr>
              <w:instrText xml:space="preserve"> PAGEREF _Toc447223735 \h </w:instrText>
            </w:r>
            <w:r w:rsidR="00384A60">
              <w:rPr>
                <w:noProof/>
                <w:webHidden/>
              </w:rPr>
            </w:r>
            <w:r w:rsidR="00384A60">
              <w:rPr>
                <w:noProof/>
                <w:webHidden/>
              </w:rPr>
              <w:fldChar w:fldCharType="separate"/>
            </w:r>
            <w:r w:rsidR="00E553BD">
              <w:rPr>
                <w:noProof/>
                <w:webHidden/>
              </w:rPr>
              <w:t>1</w:t>
            </w:r>
            <w:r w:rsidR="00384A60">
              <w:rPr>
                <w:noProof/>
                <w:webHidden/>
              </w:rPr>
              <w:fldChar w:fldCharType="end"/>
            </w:r>
          </w:hyperlink>
        </w:p>
        <w:p w14:paraId="5F6CDE94" w14:textId="77777777" w:rsidR="00384A60" w:rsidRDefault="00A86709">
          <w:pPr>
            <w:pStyle w:val="TOC1"/>
            <w:rPr>
              <w:rFonts w:eastAsiaTheme="minorEastAsia"/>
              <w:noProof/>
              <w:lang w:eastAsia="en-GB"/>
            </w:rPr>
          </w:pPr>
          <w:hyperlink w:anchor="_Toc447223736" w:history="1">
            <w:r w:rsidR="00384A60" w:rsidRPr="00EF64E9">
              <w:rPr>
                <w:rStyle w:val="Hyperlink"/>
                <w:noProof/>
              </w:rPr>
              <w:t>1.</w:t>
            </w:r>
            <w:r w:rsidR="00384A60">
              <w:rPr>
                <w:rFonts w:eastAsiaTheme="minorEastAsia"/>
                <w:noProof/>
                <w:lang w:eastAsia="en-GB"/>
              </w:rPr>
              <w:tab/>
            </w:r>
            <w:r w:rsidR="00384A60" w:rsidRPr="00EF64E9">
              <w:rPr>
                <w:rStyle w:val="Hyperlink"/>
                <w:noProof/>
              </w:rPr>
              <w:t>Introduction</w:t>
            </w:r>
            <w:r w:rsidR="00384A60">
              <w:rPr>
                <w:noProof/>
                <w:webHidden/>
              </w:rPr>
              <w:tab/>
            </w:r>
            <w:r w:rsidR="00384A60">
              <w:rPr>
                <w:noProof/>
                <w:webHidden/>
              </w:rPr>
              <w:fldChar w:fldCharType="begin"/>
            </w:r>
            <w:r w:rsidR="00384A60">
              <w:rPr>
                <w:noProof/>
                <w:webHidden/>
              </w:rPr>
              <w:instrText xml:space="preserve"> PAGEREF _Toc447223736 \h </w:instrText>
            </w:r>
            <w:r w:rsidR="00384A60">
              <w:rPr>
                <w:noProof/>
                <w:webHidden/>
              </w:rPr>
            </w:r>
            <w:r w:rsidR="00384A60">
              <w:rPr>
                <w:noProof/>
                <w:webHidden/>
              </w:rPr>
              <w:fldChar w:fldCharType="separate"/>
            </w:r>
            <w:r w:rsidR="00E553BD">
              <w:rPr>
                <w:noProof/>
                <w:webHidden/>
              </w:rPr>
              <w:t>4</w:t>
            </w:r>
            <w:r w:rsidR="00384A60">
              <w:rPr>
                <w:noProof/>
                <w:webHidden/>
              </w:rPr>
              <w:fldChar w:fldCharType="end"/>
            </w:r>
          </w:hyperlink>
        </w:p>
        <w:p w14:paraId="6EA3B52B" w14:textId="77777777" w:rsidR="00384A60" w:rsidRDefault="00A86709">
          <w:pPr>
            <w:pStyle w:val="TOC1"/>
            <w:rPr>
              <w:rFonts w:eastAsiaTheme="minorEastAsia"/>
              <w:noProof/>
              <w:lang w:eastAsia="en-GB"/>
            </w:rPr>
          </w:pPr>
          <w:hyperlink w:anchor="_Toc447223737" w:history="1">
            <w:r w:rsidR="00384A60" w:rsidRPr="00EF64E9">
              <w:rPr>
                <w:rStyle w:val="Hyperlink"/>
                <w:noProof/>
              </w:rPr>
              <w:t>2.</w:t>
            </w:r>
            <w:r w:rsidR="00384A60">
              <w:rPr>
                <w:rFonts w:eastAsiaTheme="minorEastAsia"/>
                <w:noProof/>
                <w:lang w:eastAsia="en-GB"/>
              </w:rPr>
              <w:tab/>
            </w:r>
            <w:r w:rsidR="00384A60" w:rsidRPr="00EF64E9">
              <w:rPr>
                <w:rStyle w:val="Hyperlink"/>
                <w:noProof/>
              </w:rPr>
              <w:t>Research Framework</w:t>
            </w:r>
            <w:r w:rsidR="00384A60">
              <w:rPr>
                <w:noProof/>
                <w:webHidden/>
              </w:rPr>
              <w:tab/>
            </w:r>
            <w:r w:rsidR="00384A60">
              <w:rPr>
                <w:noProof/>
                <w:webHidden/>
              </w:rPr>
              <w:fldChar w:fldCharType="begin"/>
            </w:r>
            <w:r w:rsidR="00384A60">
              <w:rPr>
                <w:noProof/>
                <w:webHidden/>
              </w:rPr>
              <w:instrText xml:space="preserve"> PAGEREF _Toc447223737 \h </w:instrText>
            </w:r>
            <w:r w:rsidR="00384A60">
              <w:rPr>
                <w:noProof/>
                <w:webHidden/>
              </w:rPr>
            </w:r>
            <w:r w:rsidR="00384A60">
              <w:rPr>
                <w:noProof/>
                <w:webHidden/>
              </w:rPr>
              <w:fldChar w:fldCharType="separate"/>
            </w:r>
            <w:r w:rsidR="00E553BD">
              <w:rPr>
                <w:noProof/>
                <w:webHidden/>
              </w:rPr>
              <w:t>6</w:t>
            </w:r>
            <w:r w:rsidR="00384A60">
              <w:rPr>
                <w:noProof/>
                <w:webHidden/>
              </w:rPr>
              <w:fldChar w:fldCharType="end"/>
            </w:r>
          </w:hyperlink>
        </w:p>
        <w:p w14:paraId="196A37EC" w14:textId="77777777" w:rsidR="00384A60" w:rsidRDefault="00A86709">
          <w:pPr>
            <w:pStyle w:val="TOC2"/>
            <w:tabs>
              <w:tab w:val="left" w:pos="880"/>
              <w:tab w:val="right" w:leader="dot" w:pos="9016"/>
            </w:tabs>
            <w:rPr>
              <w:rFonts w:eastAsiaTheme="minorEastAsia"/>
              <w:noProof/>
              <w:lang w:eastAsia="en-GB"/>
            </w:rPr>
          </w:pPr>
          <w:hyperlink w:anchor="_Toc447223738" w:history="1">
            <w:r w:rsidR="00384A60" w:rsidRPr="00EF64E9">
              <w:rPr>
                <w:rStyle w:val="Hyperlink"/>
                <w:noProof/>
              </w:rPr>
              <w:t>2.1.</w:t>
            </w:r>
            <w:r w:rsidR="00384A60">
              <w:rPr>
                <w:rFonts w:eastAsiaTheme="minorEastAsia"/>
                <w:noProof/>
                <w:lang w:eastAsia="en-GB"/>
              </w:rPr>
              <w:tab/>
            </w:r>
            <w:r w:rsidR="00384A60" w:rsidRPr="00EF64E9">
              <w:rPr>
                <w:rStyle w:val="Hyperlink"/>
                <w:noProof/>
              </w:rPr>
              <w:t>Production Network</w:t>
            </w:r>
            <w:r w:rsidR="00384A60">
              <w:rPr>
                <w:noProof/>
                <w:webHidden/>
              </w:rPr>
              <w:tab/>
            </w:r>
            <w:r w:rsidR="00384A60">
              <w:rPr>
                <w:noProof/>
                <w:webHidden/>
              </w:rPr>
              <w:fldChar w:fldCharType="begin"/>
            </w:r>
            <w:r w:rsidR="00384A60">
              <w:rPr>
                <w:noProof/>
                <w:webHidden/>
              </w:rPr>
              <w:instrText xml:space="preserve"> PAGEREF _Toc447223738 \h </w:instrText>
            </w:r>
            <w:r w:rsidR="00384A60">
              <w:rPr>
                <w:noProof/>
                <w:webHidden/>
              </w:rPr>
            </w:r>
            <w:r w:rsidR="00384A60">
              <w:rPr>
                <w:noProof/>
                <w:webHidden/>
              </w:rPr>
              <w:fldChar w:fldCharType="separate"/>
            </w:r>
            <w:r w:rsidR="00E553BD">
              <w:rPr>
                <w:noProof/>
                <w:webHidden/>
              </w:rPr>
              <w:t>6</w:t>
            </w:r>
            <w:r w:rsidR="00384A60">
              <w:rPr>
                <w:noProof/>
                <w:webHidden/>
              </w:rPr>
              <w:fldChar w:fldCharType="end"/>
            </w:r>
          </w:hyperlink>
        </w:p>
        <w:p w14:paraId="1AF0119C" w14:textId="77777777" w:rsidR="00384A60" w:rsidRDefault="00A86709">
          <w:pPr>
            <w:pStyle w:val="TOC2"/>
            <w:tabs>
              <w:tab w:val="left" w:pos="880"/>
              <w:tab w:val="right" w:leader="dot" w:pos="9016"/>
            </w:tabs>
            <w:rPr>
              <w:rFonts w:eastAsiaTheme="minorEastAsia"/>
              <w:noProof/>
              <w:lang w:eastAsia="en-GB"/>
            </w:rPr>
          </w:pPr>
          <w:hyperlink w:anchor="_Toc447223739" w:history="1">
            <w:r w:rsidR="00384A60" w:rsidRPr="00EF64E9">
              <w:rPr>
                <w:rStyle w:val="Hyperlink"/>
                <w:noProof/>
              </w:rPr>
              <w:t>2.2.</w:t>
            </w:r>
            <w:r w:rsidR="00384A60">
              <w:rPr>
                <w:rFonts w:eastAsiaTheme="minorEastAsia"/>
                <w:noProof/>
                <w:lang w:eastAsia="en-GB"/>
              </w:rPr>
              <w:tab/>
            </w:r>
            <w:r w:rsidR="00384A60" w:rsidRPr="00EF64E9">
              <w:rPr>
                <w:rStyle w:val="Hyperlink"/>
                <w:noProof/>
              </w:rPr>
              <w:t>Dynamic Queueing Disciplines</w:t>
            </w:r>
            <w:r w:rsidR="00384A60">
              <w:rPr>
                <w:noProof/>
                <w:webHidden/>
              </w:rPr>
              <w:tab/>
            </w:r>
            <w:r w:rsidR="00384A60">
              <w:rPr>
                <w:noProof/>
                <w:webHidden/>
              </w:rPr>
              <w:fldChar w:fldCharType="begin"/>
            </w:r>
            <w:r w:rsidR="00384A60">
              <w:rPr>
                <w:noProof/>
                <w:webHidden/>
              </w:rPr>
              <w:instrText xml:space="preserve"> PAGEREF _Toc447223739 \h </w:instrText>
            </w:r>
            <w:r w:rsidR="00384A60">
              <w:rPr>
                <w:noProof/>
                <w:webHidden/>
              </w:rPr>
            </w:r>
            <w:r w:rsidR="00384A60">
              <w:rPr>
                <w:noProof/>
                <w:webHidden/>
              </w:rPr>
              <w:fldChar w:fldCharType="separate"/>
            </w:r>
            <w:r w:rsidR="00E553BD">
              <w:rPr>
                <w:noProof/>
                <w:webHidden/>
              </w:rPr>
              <w:t>6</w:t>
            </w:r>
            <w:r w:rsidR="00384A60">
              <w:rPr>
                <w:noProof/>
                <w:webHidden/>
              </w:rPr>
              <w:fldChar w:fldCharType="end"/>
            </w:r>
          </w:hyperlink>
        </w:p>
        <w:p w14:paraId="06E03BFB" w14:textId="77777777" w:rsidR="00384A60" w:rsidRDefault="00A86709">
          <w:pPr>
            <w:pStyle w:val="TOC3"/>
            <w:rPr>
              <w:rFonts w:eastAsiaTheme="minorEastAsia"/>
              <w:noProof/>
              <w:lang w:eastAsia="en-GB"/>
            </w:rPr>
          </w:pPr>
          <w:hyperlink w:anchor="_Toc447223740" w:history="1">
            <w:r w:rsidR="00384A60" w:rsidRPr="00EF64E9">
              <w:rPr>
                <w:rStyle w:val="Hyperlink"/>
                <w:noProof/>
              </w:rPr>
              <w:t>2.2.1.</w:t>
            </w:r>
            <w:r w:rsidR="00384A60">
              <w:rPr>
                <w:rFonts w:eastAsiaTheme="minorEastAsia"/>
                <w:noProof/>
                <w:lang w:eastAsia="en-GB"/>
              </w:rPr>
              <w:tab/>
            </w:r>
            <w:r w:rsidR="00384A60" w:rsidRPr="00EF64E9">
              <w:rPr>
                <w:rStyle w:val="Hyperlink"/>
                <w:noProof/>
              </w:rPr>
              <w:t>First Come First Served</w:t>
            </w:r>
            <w:r w:rsidR="00384A60">
              <w:rPr>
                <w:noProof/>
                <w:webHidden/>
              </w:rPr>
              <w:tab/>
            </w:r>
            <w:r w:rsidR="00384A60">
              <w:rPr>
                <w:noProof/>
                <w:webHidden/>
              </w:rPr>
              <w:fldChar w:fldCharType="begin"/>
            </w:r>
            <w:r w:rsidR="00384A60">
              <w:rPr>
                <w:noProof/>
                <w:webHidden/>
              </w:rPr>
              <w:instrText xml:space="preserve"> PAGEREF _Toc447223740 \h </w:instrText>
            </w:r>
            <w:r w:rsidR="00384A60">
              <w:rPr>
                <w:noProof/>
                <w:webHidden/>
              </w:rPr>
            </w:r>
            <w:r w:rsidR="00384A60">
              <w:rPr>
                <w:noProof/>
                <w:webHidden/>
              </w:rPr>
              <w:fldChar w:fldCharType="separate"/>
            </w:r>
            <w:r w:rsidR="00E553BD">
              <w:rPr>
                <w:noProof/>
                <w:webHidden/>
              </w:rPr>
              <w:t>6</w:t>
            </w:r>
            <w:r w:rsidR="00384A60">
              <w:rPr>
                <w:noProof/>
                <w:webHidden/>
              </w:rPr>
              <w:fldChar w:fldCharType="end"/>
            </w:r>
          </w:hyperlink>
        </w:p>
        <w:p w14:paraId="6369C966" w14:textId="77777777" w:rsidR="00384A60" w:rsidRDefault="00A86709">
          <w:pPr>
            <w:pStyle w:val="TOC3"/>
            <w:rPr>
              <w:rFonts w:eastAsiaTheme="minorEastAsia"/>
              <w:noProof/>
              <w:lang w:eastAsia="en-GB"/>
            </w:rPr>
          </w:pPr>
          <w:hyperlink w:anchor="_Toc447223741" w:history="1">
            <w:r w:rsidR="00384A60" w:rsidRPr="00EF64E9">
              <w:rPr>
                <w:rStyle w:val="Hyperlink"/>
                <w:noProof/>
              </w:rPr>
              <w:t>2.2.2.</w:t>
            </w:r>
            <w:r w:rsidR="00384A60">
              <w:rPr>
                <w:rFonts w:eastAsiaTheme="minorEastAsia"/>
                <w:noProof/>
                <w:lang w:eastAsia="en-GB"/>
              </w:rPr>
              <w:tab/>
            </w:r>
            <w:r w:rsidR="00384A60" w:rsidRPr="00EF64E9">
              <w:rPr>
                <w:rStyle w:val="Hyperlink"/>
                <w:noProof/>
              </w:rPr>
              <w:t>Shortest Processing Time</w:t>
            </w:r>
            <w:r w:rsidR="00384A60">
              <w:rPr>
                <w:noProof/>
                <w:webHidden/>
              </w:rPr>
              <w:tab/>
            </w:r>
            <w:r w:rsidR="00384A60">
              <w:rPr>
                <w:noProof/>
                <w:webHidden/>
              </w:rPr>
              <w:fldChar w:fldCharType="begin"/>
            </w:r>
            <w:r w:rsidR="00384A60">
              <w:rPr>
                <w:noProof/>
                <w:webHidden/>
              </w:rPr>
              <w:instrText xml:space="preserve"> PAGEREF _Toc447223741 \h </w:instrText>
            </w:r>
            <w:r w:rsidR="00384A60">
              <w:rPr>
                <w:noProof/>
                <w:webHidden/>
              </w:rPr>
            </w:r>
            <w:r w:rsidR="00384A60">
              <w:rPr>
                <w:noProof/>
                <w:webHidden/>
              </w:rPr>
              <w:fldChar w:fldCharType="separate"/>
            </w:r>
            <w:r w:rsidR="00E553BD">
              <w:rPr>
                <w:noProof/>
                <w:webHidden/>
              </w:rPr>
              <w:t>7</w:t>
            </w:r>
            <w:r w:rsidR="00384A60">
              <w:rPr>
                <w:noProof/>
                <w:webHidden/>
              </w:rPr>
              <w:fldChar w:fldCharType="end"/>
            </w:r>
          </w:hyperlink>
        </w:p>
        <w:p w14:paraId="6C603740" w14:textId="77777777" w:rsidR="00384A60" w:rsidRDefault="00A86709">
          <w:pPr>
            <w:pStyle w:val="TOC3"/>
            <w:rPr>
              <w:rFonts w:eastAsiaTheme="minorEastAsia"/>
              <w:noProof/>
              <w:lang w:eastAsia="en-GB"/>
            </w:rPr>
          </w:pPr>
          <w:hyperlink w:anchor="_Toc447223742" w:history="1">
            <w:r w:rsidR="00384A60" w:rsidRPr="00EF64E9">
              <w:rPr>
                <w:rStyle w:val="Hyperlink"/>
                <w:noProof/>
              </w:rPr>
              <w:t>2.2.3.</w:t>
            </w:r>
            <w:r w:rsidR="00384A60">
              <w:rPr>
                <w:rFonts w:eastAsiaTheme="minorEastAsia"/>
                <w:noProof/>
                <w:lang w:eastAsia="en-GB"/>
              </w:rPr>
              <w:tab/>
            </w:r>
            <w:r w:rsidR="00384A60" w:rsidRPr="00EF64E9">
              <w:rPr>
                <w:rStyle w:val="Hyperlink"/>
                <w:noProof/>
              </w:rPr>
              <w:t>Earliest Due Date</w:t>
            </w:r>
            <w:r w:rsidR="00384A60">
              <w:rPr>
                <w:noProof/>
                <w:webHidden/>
              </w:rPr>
              <w:tab/>
            </w:r>
            <w:r w:rsidR="00384A60">
              <w:rPr>
                <w:noProof/>
                <w:webHidden/>
              </w:rPr>
              <w:fldChar w:fldCharType="begin"/>
            </w:r>
            <w:r w:rsidR="00384A60">
              <w:rPr>
                <w:noProof/>
                <w:webHidden/>
              </w:rPr>
              <w:instrText xml:space="preserve"> PAGEREF _Toc447223742 \h </w:instrText>
            </w:r>
            <w:r w:rsidR="00384A60">
              <w:rPr>
                <w:noProof/>
                <w:webHidden/>
              </w:rPr>
            </w:r>
            <w:r w:rsidR="00384A60">
              <w:rPr>
                <w:noProof/>
                <w:webHidden/>
              </w:rPr>
              <w:fldChar w:fldCharType="separate"/>
            </w:r>
            <w:r w:rsidR="00E553BD">
              <w:rPr>
                <w:noProof/>
                <w:webHidden/>
              </w:rPr>
              <w:t>7</w:t>
            </w:r>
            <w:r w:rsidR="00384A60">
              <w:rPr>
                <w:noProof/>
                <w:webHidden/>
              </w:rPr>
              <w:fldChar w:fldCharType="end"/>
            </w:r>
          </w:hyperlink>
        </w:p>
        <w:p w14:paraId="4234935A" w14:textId="77777777" w:rsidR="00384A60" w:rsidRDefault="00A86709">
          <w:pPr>
            <w:pStyle w:val="TOC2"/>
            <w:tabs>
              <w:tab w:val="left" w:pos="880"/>
              <w:tab w:val="right" w:leader="dot" w:pos="9016"/>
            </w:tabs>
            <w:rPr>
              <w:rFonts w:eastAsiaTheme="minorEastAsia"/>
              <w:noProof/>
              <w:lang w:eastAsia="en-GB"/>
            </w:rPr>
          </w:pPr>
          <w:hyperlink w:anchor="_Toc447223743" w:history="1">
            <w:r w:rsidR="00384A60" w:rsidRPr="00EF64E9">
              <w:rPr>
                <w:rStyle w:val="Hyperlink"/>
                <w:noProof/>
              </w:rPr>
              <w:t>2.3.</w:t>
            </w:r>
            <w:r w:rsidR="00384A60">
              <w:rPr>
                <w:rFonts w:eastAsiaTheme="minorEastAsia"/>
                <w:noProof/>
                <w:lang w:eastAsia="en-GB"/>
              </w:rPr>
              <w:tab/>
            </w:r>
            <w:r w:rsidR="00384A60" w:rsidRPr="00EF64E9">
              <w:rPr>
                <w:rStyle w:val="Hyperlink"/>
                <w:noProof/>
              </w:rPr>
              <w:t>Static Queueing Disciplines</w:t>
            </w:r>
            <w:r w:rsidR="00384A60">
              <w:rPr>
                <w:noProof/>
                <w:webHidden/>
              </w:rPr>
              <w:tab/>
            </w:r>
            <w:r w:rsidR="00384A60">
              <w:rPr>
                <w:noProof/>
                <w:webHidden/>
              </w:rPr>
              <w:fldChar w:fldCharType="begin"/>
            </w:r>
            <w:r w:rsidR="00384A60">
              <w:rPr>
                <w:noProof/>
                <w:webHidden/>
              </w:rPr>
              <w:instrText xml:space="preserve"> PAGEREF _Toc447223743 \h </w:instrText>
            </w:r>
            <w:r w:rsidR="00384A60">
              <w:rPr>
                <w:noProof/>
                <w:webHidden/>
              </w:rPr>
            </w:r>
            <w:r w:rsidR="00384A60">
              <w:rPr>
                <w:noProof/>
                <w:webHidden/>
              </w:rPr>
              <w:fldChar w:fldCharType="separate"/>
            </w:r>
            <w:r w:rsidR="00E553BD">
              <w:rPr>
                <w:noProof/>
                <w:webHidden/>
              </w:rPr>
              <w:t>8</w:t>
            </w:r>
            <w:r w:rsidR="00384A60">
              <w:rPr>
                <w:noProof/>
                <w:webHidden/>
              </w:rPr>
              <w:fldChar w:fldCharType="end"/>
            </w:r>
          </w:hyperlink>
        </w:p>
        <w:p w14:paraId="7605BC55" w14:textId="77777777" w:rsidR="00384A60" w:rsidRDefault="00A86709">
          <w:pPr>
            <w:pStyle w:val="TOC3"/>
            <w:rPr>
              <w:rFonts w:eastAsiaTheme="minorEastAsia"/>
              <w:noProof/>
              <w:lang w:eastAsia="en-GB"/>
            </w:rPr>
          </w:pPr>
          <w:hyperlink w:anchor="_Toc447223745" w:history="1">
            <w:r w:rsidR="00384A60" w:rsidRPr="00EF64E9">
              <w:rPr>
                <w:rStyle w:val="Hyperlink"/>
                <w:noProof/>
              </w:rPr>
              <w:t>2.3.1.</w:t>
            </w:r>
            <w:r w:rsidR="00384A60">
              <w:rPr>
                <w:rFonts w:eastAsiaTheme="minorEastAsia"/>
                <w:noProof/>
                <w:lang w:eastAsia="en-GB"/>
              </w:rPr>
              <w:tab/>
            </w:r>
            <w:r w:rsidR="00384A60" w:rsidRPr="00EF64E9">
              <w:rPr>
                <w:rStyle w:val="Hyperlink"/>
                <w:noProof/>
              </w:rPr>
              <w:t>Fair Queueing</w:t>
            </w:r>
            <w:r w:rsidR="00384A60">
              <w:rPr>
                <w:noProof/>
                <w:webHidden/>
              </w:rPr>
              <w:tab/>
            </w:r>
            <w:r w:rsidR="00384A60">
              <w:rPr>
                <w:noProof/>
                <w:webHidden/>
              </w:rPr>
              <w:fldChar w:fldCharType="begin"/>
            </w:r>
            <w:r w:rsidR="00384A60">
              <w:rPr>
                <w:noProof/>
                <w:webHidden/>
              </w:rPr>
              <w:instrText xml:space="preserve"> PAGEREF _Toc447223745 \h </w:instrText>
            </w:r>
            <w:r w:rsidR="00384A60">
              <w:rPr>
                <w:noProof/>
                <w:webHidden/>
              </w:rPr>
            </w:r>
            <w:r w:rsidR="00384A60">
              <w:rPr>
                <w:noProof/>
                <w:webHidden/>
              </w:rPr>
              <w:fldChar w:fldCharType="separate"/>
            </w:r>
            <w:r w:rsidR="00E553BD">
              <w:rPr>
                <w:noProof/>
                <w:webHidden/>
              </w:rPr>
              <w:t>8</w:t>
            </w:r>
            <w:r w:rsidR="00384A60">
              <w:rPr>
                <w:noProof/>
                <w:webHidden/>
              </w:rPr>
              <w:fldChar w:fldCharType="end"/>
            </w:r>
          </w:hyperlink>
        </w:p>
        <w:p w14:paraId="55170482" w14:textId="77777777" w:rsidR="00384A60" w:rsidRDefault="00A86709">
          <w:pPr>
            <w:pStyle w:val="TOC3"/>
            <w:rPr>
              <w:rFonts w:eastAsiaTheme="minorEastAsia"/>
              <w:noProof/>
              <w:lang w:eastAsia="en-GB"/>
            </w:rPr>
          </w:pPr>
          <w:hyperlink w:anchor="_Toc447223746" w:history="1">
            <w:r w:rsidR="00384A60" w:rsidRPr="00EF64E9">
              <w:rPr>
                <w:rStyle w:val="Hyperlink"/>
                <w:noProof/>
              </w:rPr>
              <w:t>2.3.2.</w:t>
            </w:r>
            <w:r w:rsidR="00384A60">
              <w:rPr>
                <w:rFonts w:eastAsiaTheme="minorEastAsia"/>
                <w:noProof/>
                <w:lang w:eastAsia="en-GB"/>
              </w:rPr>
              <w:tab/>
            </w:r>
            <w:r w:rsidR="00384A60" w:rsidRPr="00EF64E9">
              <w:rPr>
                <w:rStyle w:val="Hyperlink"/>
                <w:noProof/>
              </w:rPr>
              <w:t>Round-robin</w:t>
            </w:r>
            <w:r w:rsidR="00384A60">
              <w:rPr>
                <w:noProof/>
                <w:webHidden/>
              </w:rPr>
              <w:tab/>
            </w:r>
            <w:r w:rsidR="00384A60">
              <w:rPr>
                <w:noProof/>
                <w:webHidden/>
              </w:rPr>
              <w:fldChar w:fldCharType="begin"/>
            </w:r>
            <w:r w:rsidR="00384A60">
              <w:rPr>
                <w:noProof/>
                <w:webHidden/>
              </w:rPr>
              <w:instrText xml:space="preserve"> PAGEREF _Toc447223746 \h </w:instrText>
            </w:r>
            <w:r w:rsidR="00384A60">
              <w:rPr>
                <w:noProof/>
                <w:webHidden/>
              </w:rPr>
            </w:r>
            <w:r w:rsidR="00384A60">
              <w:rPr>
                <w:noProof/>
                <w:webHidden/>
              </w:rPr>
              <w:fldChar w:fldCharType="separate"/>
            </w:r>
            <w:r w:rsidR="00E553BD">
              <w:rPr>
                <w:noProof/>
                <w:webHidden/>
              </w:rPr>
              <w:t>8</w:t>
            </w:r>
            <w:r w:rsidR="00384A60">
              <w:rPr>
                <w:noProof/>
                <w:webHidden/>
              </w:rPr>
              <w:fldChar w:fldCharType="end"/>
            </w:r>
          </w:hyperlink>
        </w:p>
        <w:p w14:paraId="6F14E456" w14:textId="77777777" w:rsidR="00384A60" w:rsidRDefault="00A86709">
          <w:pPr>
            <w:pStyle w:val="TOC2"/>
            <w:tabs>
              <w:tab w:val="left" w:pos="880"/>
              <w:tab w:val="right" w:leader="dot" w:pos="9016"/>
            </w:tabs>
            <w:rPr>
              <w:rFonts w:eastAsiaTheme="minorEastAsia"/>
              <w:noProof/>
              <w:lang w:eastAsia="en-GB"/>
            </w:rPr>
          </w:pPr>
          <w:hyperlink w:anchor="_Toc447223747" w:history="1">
            <w:r w:rsidR="00384A60" w:rsidRPr="00EF64E9">
              <w:rPr>
                <w:rStyle w:val="Hyperlink"/>
                <w:noProof/>
              </w:rPr>
              <w:t>2.4.</w:t>
            </w:r>
            <w:r w:rsidR="00384A60">
              <w:rPr>
                <w:rFonts w:eastAsiaTheme="minorEastAsia"/>
                <w:noProof/>
                <w:lang w:eastAsia="en-GB"/>
              </w:rPr>
              <w:tab/>
            </w:r>
            <w:r w:rsidR="00384A60" w:rsidRPr="00EF64E9">
              <w:rPr>
                <w:rStyle w:val="Hyperlink"/>
                <w:noProof/>
              </w:rPr>
              <w:t>CG consistent</w:t>
            </w:r>
            <w:r w:rsidR="00384A60">
              <w:rPr>
                <w:noProof/>
                <w:webHidden/>
              </w:rPr>
              <w:tab/>
            </w:r>
            <w:r w:rsidR="00384A60">
              <w:rPr>
                <w:noProof/>
                <w:webHidden/>
              </w:rPr>
              <w:fldChar w:fldCharType="begin"/>
            </w:r>
            <w:r w:rsidR="00384A60">
              <w:rPr>
                <w:noProof/>
                <w:webHidden/>
              </w:rPr>
              <w:instrText xml:space="preserve"> PAGEREF _Toc447223747 \h </w:instrText>
            </w:r>
            <w:r w:rsidR="00384A60">
              <w:rPr>
                <w:noProof/>
                <w:webHidden/>
              </w:rPr>
            </w:r>
            <w:r w:rsidR="00384A60">
              <w:rPr>
                <w:noProof/>
                <w:webHidden/>
              </w:rPr>
              <w:fldChar w:fldCharType="separate"/>
            </w:r>
            <w:r w:rsidR="00E553BD">
              <w:rPr>
                <w:noProof/>
                <w:webHidden/>
              </w:rPr>
              <w:t>9</w:t>
            </w:r>
            <w:r w:rsidR="00384A60">
              <w:rPr>
                <w:noProof/>
                <w:webHidden/>
              </w:rPr>
              <w:fldChar w:fldCharType="end"/>
            </w:r>
          </w:hyperlink>
        </w:p>
        <w:p w14:paraId="0F88B3C7" w14:textId="77777777" w:rsidR="00384A60" w:rsidRDefault="00A86709">
          <w:pPr>
            <w:pStyle w:val="TOC1"/>
            <w:rPr>
              <w:rFonts w:eastAsiaTheme="minorEastAsia"/>
              <w:noProof/>
              <w:lang w:eastAsia="en-GB"/>
            </w:rPr>
          </w:pPr>
          <w:hyperlink w:anchor="_Toc447223748" w:history="1">
            <w:r w:rsidR="00384A60" w:rsidRPr="00EF64E9">
              <w:rPr>
                <w:rStyle w:val="Hyperlink"/>
                <w:noProof/>
              </w:rPr>
              <w:t>3.</w:t>
            </w:r>
            <w:r w:rsidR="00384A60">
              <w:rPr>
                <w:rFonts w:eastAsiaTheme="minorEastAsia"/>
                <w:noProof/>
                <w:lang w:eastAsia="en-GB"/>
              </w:rPr>
              <w:tab/>
            </w:r>
            <w:r w:rsidR="00384A60" w:rsidRPr="00EF64E9">
              <w:rPr>
                <w:rStyle w:val="Hyperlink"/>
                <w:noProof/>
              </w:rPr>
              <w:t>Methodology</w:t>
            </w:r>
            <w:r w:rsidR="00384A60">
              <w:rPr>
                <w:noProof/>
                <w:webHidden/>
              </w:rPr>
              <w:tab/>
            </w:r>
            <w:r w:rsidR="00384A60">
              <w:rPr>
                <w:noProof/>
                <w:webHidden/>
              </w:rPr>
              <w:fldChar w:fldCharType="begin"/>
            </w:r>
            <w:r w:rsidR="00384A60">
              <w:rPr>
                <w:noProof/>
                <w:webHidden/>
              </w:rPr>
              <w:instrText xml:space="preserve"> PAGEREF _Toc447223748 \h </w:instrText>
            </w:r>
            <w:r w:rsidR="00384A60">
              <w:rPr>
                <w:noProof/>
                <w:webHidden/>
              </w:rPr>
            </w:r>
            <w:r w:rsidR="00384A60">
              <w:rPr>
                <w:noProof/>
                <w:webHidden/>
              </w:rPr>
              <w:fldChar w:fldCharType="separate"/>
            </w:r>
            <w:r w:rsidR="00E553BD">
              <w:rPr>
                <w:noProof/>
                <w:webHidden/>
              </w:rPr>
              <w:t>10</w:t>
            </w:r>
            <w:r w:rsidR="00384A60">
              <w:rPr>
                <w:noProof/>
                <w:webHidden/>
              </w:rPr>
              <w:fldChar w:fldCharType="end"/>
            </w:r>
          </w:hyperlink>
        </w:p>
        <w:p w14:paraId="0A658894" w14:textId="77777777" w:rsidR="00384A60" w:rsidRDefault="00A86709">
          <w:pPr>
            <w:pStyle w:val="TOC2"/>
            <w:tabs>
              <w:tab w:val="left" w:pos="880"/>
              <w:tab w:val="right" w:leader="dot" w:pos="9016"/>
            </w:tabs>
            <w:rPr>
              <w:rFonts w:eastAsiaTheme="minorEastAsia"/>
              <w:noProof/>
              <w:lang w:eastAsia="en-GB"/>
            </w:rPr>
          </w:pPr>
          <w:hyperlink w:anchor="_Toc447223749" w:history="1">
            <w:r w:rsidR="00384A60" w:rsidRPr="00EF64E9">
              <w:rPr>
                <w:rStyle w:val="Hyperlink"/>
                <w:noProof/>
              </w:rPr>
              <w:t>3.1.</w:t>
            </w:r>
            <w:r w:rsidR="00384A60">
              <w:rPr>
                <w:rFonts w:eastAsiaTheme="minorEastAsia"/>
                <w:noProof/>
                <w:lang w:eastAsia="en-GB"/>
              </w:rPr>
              <w:tab/>
            </w:r>
            <w:r w:rsidR="00384A60" w:rsidRPr="00EF64E9">
              <w:rPr>
                <w:rStyle w:val="Hyperlink"/>
                <w:noProof/>
              </w:rPr>
              <w:t>Formulate the Problem</w:t>
            </w:r>
            <w:r w:rsidR="00384A60">
              <w:rPr>
                <w:noProof/>
                <w:webHidden/>
              </w:rPr>
              <w:tab/>
            </w:r>
            <w:r w:rsidR="00384A60">
              <w:rPr>
                <w:noProof/>
                <w:webHidden/>
              </w:rPr>
              <w:fldChar w:fldCharType="begin"/>
            </w:r>
            <w:r w:rsidR="00384A60">
              <w:rPr>
                <w:noProof/>
                <w:webHidden/>
              </w:rPr>
              <w:instrText xml:space="preserve"> PAGEREF _Toc447223749 \h </w:instrText>
            </w:r>
            <w:r w:rsidR="00384A60">
              <w:rPr>
                <w:noProof/>
                <w:webHidden/>
              </w:rPr>
            </w:r>
            <w:r w:rsidR="00384A60">
              <w:rPr>
                <w:noProof/>
                <w:webHidden/>
              </w:rPr>
              <w:fldChar w:fldCharType="separate"/>
            </w:r>
            <w:r w:rsidR="00E553BD">
              <w:rPr>
                <w:noProof/>
                <w:webHidden/>
              </w:rPr>
              <w:t>11</w:t>
            </w:r>
            <w:r w:rsidR="00384A60">
              <w:rPr>
                <w:noProof/>
                <w:webHidden/>
              </w:rPr>
              <w:fldChar w:fldCharType="end"/>
            </w:r>
          </w:hyperlink>
        </w:p>
        <w:p w14:paraId="74353A7A" w14:textId="77777777" w:rsidR="00384A60" w:rsidRDefault="00A86709">
          <w:pPr>
            <w:pStyle w:val="TOC3"/>
            <w:rPr>
              <w:rFonts w:eastAsiaTheme="minorEastAsia"/>
              <w:noProof/>
              <w:lang w:eastAsia="en-GB"/>
            </w:rPr>
          </w:pPr>
          <w:hyperlink w:anchor="_Toc447223750" w:history="1">
            <w:r w:rsidR="00384A60" w:rsidRPr="00EF64E9">
              <w:rPr>
                <w:rStyle w:val="Hyperlink"/>
                <w:noProof/>
              </w:rPr>
              <w:t>3.1.1.</w:t>
            </w:r>
            <w:r w:rsidR="00384A60">
              <w:rPr>
                <w:rFonts w:eastAsiaTheme="minorEastAsia"/>
                <w:noProof/>
                <w:lang w:eastAsia="en-GB"/>
              </w:rPr>
              <w:tab/>
            </w:r>
            <w:r w:rsidR="00384A60" w:rsidRPr="00EF64E9">
              <w:rPr>
                <w:rStyle w:val="Hyperlink"/>
                <w:noProof/>
              </w:rPr>
              <w:t>Hypotheses</w:t>
            </w:r>
            <w:r w:rsidR="00384A60">
              <w:rPr>
                <w:noProof/>
                <w:webHidden/>
              </w:rPr>
              <w:tab/>
            </w:r>
            <w:r w:rsidR="00384A60">
              <w:rPr>
                <w:noProof/>
                <w:webHidden/>
              </w:rPr>
              <w:fldChar w:fldCharType="begin"/>
            </w:r>
            <w:r w:rsidR="00384A60">
              <w:rPr>
                <w:noProof/>
                <w:webHidden/>
              </w:rPr>
              <w:instrText xml:space="preserve"> PAGEREF _Toc447223750 \h </w:instrText>
            </w:r>
            <w:r w:rsidR="00384A60">
              <w:rPr>
                <w:noProof/>
                <w:webHidden/>
              </w:rPr>
            </w:r>
            <w:r w:rsidR="00384A60">
              <w:rPr>
                <w:noProof/>
                <w:webHidden/>
              </w:rPr>
              <w:fldChar w:fldCharType="separate"/>
            </w:r>
            <w:r w:rsidR="00E553BD">
              <w:rPr>
                <w:noProof/>
                <w:webHidden/>
              </w:rPr>
              <w:t>11</w:t>
            </w:r>
            <w:r w:rsidR="00384A60">
              <w:rPr>
                <w:noProof/>
                <w:webHidden/>
              </w:rPr>
              <w:fldChar w:fldCharType="end"/>
            </w:r>
          </w:hyperlink>
        </w:p>
        <w:p w14:paraId="39115AAC" w14:textId="77777777" w:rsidR="00384A60" w:rsidRDefault="00A86709">
          <w:pPr>
            <w:pStyle w:val="TOC3"/>
            <w:rPr>
              <w:rFonts w:eastAsiaTheme="minorEastAsia"/>
              <w:noProof/>
              <w:lang w:eastAsia="en-GB"/>
            </w:rPr>
          </w:pPr>
          <w:hyperlink w:anchor="_Toc447223751" w:history="1">
            <w:r w:rsidR="00384A60" w:rsidRPr="00EF64E9">
              <w:rPr>
                <w:rStyle w:val="Hyperlink"/>
                <w:noProof/>
              </w:rPr>
              <w:t>3.1.2.</w:t>
            </w:r>
            <w:r w:rsidR="00384A60">
              <w:rPr>
                <w:rFonts w:eastAsiaTheme="minorEastAsia"/>
                <w:noProof/>
                <w:lang w:eastAsia="en-GB"/>
              </w:rPr>
              <w:tab/>
            </w:r>
            <w:r w:rsidR="00384A60" w:rsidRPr="00EF64E9">
              <w:rPr>
                <w:rStyle w:val="Hyperlink"/>
                <w:noProof/>
              </w:rPr>
              <w:t>Simulation Setting</w:t>
            </w:r>
            <w:r w:rsidR="00384A60">
              <w:rPr>
                <w:noProof/>
                <w:webHidden/>
              </w:rPr>
              <w:tab/>
            </w:r>
            <w:r w:rsidR="00384A60">
              <w:rPr>
                <w:noProof/>
                <w:webHidden/>
              </w:rPr>
              <w:fldChar w:fldCharType="begin"/>
            </w:r>
            <w:r w:rsidR="00384A60">
              <w:rPr>
                <w:noProof/>
                <w:webHidden/>
              </w:rPr>
              <w:instrText xml:space="preserve"> PAGEREF _Toc447223751 \h </w:instrText>
            </w:r>
            <w:r w:rsidR="00384A60">
              <w:rPr>
                <w:noProof/>
                <w:webHidden/>
              </w:rPr>
            </w:r>
            <w:r w:rsidR="00384A60">
              <w:rPr>
                <w:noProof/>
                <w:webHidden/>
              </w:rPr>
              <w:fldChar w:fldCharType="separate"/>
            </w:r>
            <w:r w:rsidR="00E553BD">
              <w:rPr>
                <w:noProof/>
                <w:webHidden/>
              </w:rPr>
              <w:t>11</w:t>
            </w:r>
            <w:r w:rsidR="00384A60">
              <w:rPr>
                <w:noProof/>
                <w:webHidden/>
              </w:rPr>
              <w:fldChar w:fldCharType="end"/>
            </w:r>
          </w:hyperlink>
        </w:p>
        <w:p w14:paraId="69D0582A" w14:textId="77777777" w:rsidR="00384A60" w:rsidRDefault="00A86709">
          <w:pPr>
            <w:pStyle w:val="TOC2"/>
            <w:tabs>
              <w:tab w:val="left" w:pos="880"/>
              <w:tab w:val="right" w:leader="dot" w:pos="9016"/>
            </w:tabs>
            <w:rPr>
              <w:rFonts w:eastAsiaTheme="minorEastAsia"/>
              <w:noProof/>
              <w:lang w:eastAsia="en-GB"/>
            </w:rPr>
          </w:pPr>
          <w:hyperlink w:anchor="_Toc447223752" w:history="1">
            <w:r w:rsidR="00384A60" w:rsidRPr="00EF64E9">
              <w:rPr>
                <w:rStyle w:val="Hyperlink"/>
                <w:noProof/>
              </w:rPr>
              <w:t>3.2.</w:t>
            </w:r>
            <w:r w:rsidR="00384A60">
              <w:rPr>
                <w:rFonts w:eastAsiaTheme="minorEastAsia"/>
                <w:noProof/>
                <w:lang w:eastAsia="en-GB"/>
              </w:rPr>
              <w:tab/>
            </w:r>
            <w:r w:rsidR="00384A60" w:rsidRPr="00EF64E9">
              <w:rPr>
                <w:rStyle w:val="Hyperlink"/>
                <w:noProof/>
              </w:rPr>
              <w:t>Collect Information/Data and Construct Conceptual Model</w:t>
            </w:r>
            <w:r w:rsidR="00384A60">
              <w:rPr>
                <w:noProof/>
                <w:webHidden/>
              </w:rPr>
              <w:tab/>
            </w:r>
            <w:r w:rsidR="00384A60">
              <w:rPr>
                <w:noProof/>
                <w:webHidden/>
              </w:rPr>
              <w:fldChar w:fldCharType="begin"/>
            </w:r>
            <w:r w:rsidR="00384A60">
              <w:rPr>
                <w:noProof/>
                <w:webHidden/>
              </w:rPr>
              <w:instrText xml:space="preserve"> PAGEREF _Toc447223752 \h </w:instrText>
            </w:r>
            <w:r w:rsidR="00384A60">
              <w:rPr>
                <w:noProof/>
                <w:webHidden/>
              </w:rPr>
            </w:r>
            <w:r w:rsidR="00384A60">
              <w:rPr>
                <w:noProof/>
                <w:webHidden/>
              </w:rPr>
              <w:fldChar w:fldCharType="separate"/>
            </w:r>
            <w:r w:rsidR="00E553BD">
              <w:rPr>
                <w:noProof/>
                <w:webHidden/>
              </w:rPr>
              <w:t>12</w:t>
            </w:r>
            <w:r w:rsidR="00384A60">
              <w:rPr>
                <w:noProof/>
                <w:webHidden/>
              </w:rPr>
              <w:fldChar w:fldCharType="end"/>
            </w:r>
          </w:hyperlink>
        </w:p>
        <w:p w14:paraId="78D341BC" w14:textId="77777777" w:rsidR="00384A60" w:rsidRDefault="00A86709">
          <w:pPr>
            <w:pStyle w:val="TOC2"/>
            <w:tabs>
              <w:tab w:val="left" w:pos="880"/>
              <w:tab w:val="right" w:leader="dot" w:pos="9016"/>
            </w:tabs>
            <w:rPr>
              <w:rFonts w:eastAsiaTheme="minorEastAsia"/>
              <w:noProof/>
              <w:lang w:eastAsia="en-GB"/>
            </w:rPr>
          </w:pPr>
          <w:hyperlink w:anchor="_Toc447223753" w:history="1">
            <w:r w:rsidR="00384A60" w:rsidRPr="00EF64E9">
              <w:rPr>
                <w:rStyle w:val="Hyperlink"/>
                <w:noProof/>
              </w:rPr>
              <w:t>3.3.</w:t>
            </w:r>
            <w:r w:rsidR="00384A60">
              <w:rPr>
                <w:rFonts w:eastAsiaTheme="minorEastAsia"/>
                <w:noProof/>
                <w:lang w:eastAsia="en-GB"/>
              </w:rPr>
              <w:tab/>
            </w:r>
            <w:r w:rsidR="00384A60" w:rsidRPr="00EF64E9">
              <w:rPr>
                <w:rStyle w:val="Hyperlink"/>
                <w:noProof/>
              </w:rPr>
              <w:t>Validity of the Conceptual Model</w:t>
            </w:r>
            <w:r w:rsidR="00384A60">
              <w:rPr>
                <w:noProof/>
                <w:webHidden/>
              </w:rPr>
              <w:tab/>
            </w:r>
            <w:r w:rsidR="00384A60">
              <w:rPr>
                <w:noProof/>
                <w:webHidden/>
              </w:rPr>
              <w:fldChar w:fldCharType="begin"/>
            </w:r>
            <w:r w:rsidR="00384A60">
              <w:rPr>
                <w:noProof/>
                <w:webHidden/>
              </w:rPr>
              <w:instrText xml:space="preserve"> PAGEREF _Toc447223753 \h </w:instrText>
            </w:r>
            <w:r w:rsidR="00384A60">
              <w:rPr>
                <w:noProof/>
                <w:webHidden/>
              </w:rPr>
            </w:r>
            <w:r w:rsidR="00384A60">
              <w:rPr>
                <w:noProof/>
                <w:webHidden/>
              </w:rPr>
              <w:fldChar w:fldCharType="separate"/>
            </w:r>
            <w:r w:rsidR="00E553BD">
              <w:rPr>
                <w:noProof/>
                <w:webHidden/>
              </w:rPr>
              <w:t>14</w:t>
            </w:r>
            <w:r w:rsidR="00384A60">
              <w:rPr>
                <w:noProof/>
                <w:webHidden/>
              </w:rPr>
              <w:fldChar w:fldCharType="end"/>
            </w:r>
          </w:hyperlink>
        </w:p>
        <w:p w14:paraId="5B8DBA83" w14:textId="77777777" w:rsidR="00384A60" w:rsidRDefault="00A86709">
          <w:pPr>
            <w:pStyle w:val="TOC2"/>
            <w:tabs>
              <w:tab w:val="left" w:pos="880"/>
              <w:tab w:val="right" w:leader="dot" w:pos="9016"/>
            </w:tabs>
            <w:rPr>
              <w:rFonts w:eastAsiaTheme="minorEastAsia"/>
              <w:noProof/>
              <w:lang w:eastAsia="en-GB"/>
            </w:rPr>
          </w:pPr>
          <w:hyperlink w:anchor="_Toc447223755" w:history="1">
            <w:r w:rsidR="00384A60" w:rsidRPr="00EF64E9">
              <w:rPr>
                <w:rStyle w:val="Hyperlink"/>
                <w:noProof/>
              </w:rPr>
              <w:t>3.4.</w:t>
            </w:r>
            <w:r w:rsidR="00384A60">
              <w:rPr>
                <w:rFonts w:eastAsiaTheme="minorEastAsia"/>
                <w:noProof/>
                <w:lang w:eastAsia="en-GB"/>
              </w:rPr>
              <w:tab/>
            </w:r>
            <w:r w:rsidR="00384A60" w:rsidRPr="00EF64E9">
              <w:rPr>
                <w:rStyle w:val="Hyperlink"/>
                <w:noProof/>
              </w:rPr>
              <w:t>Program the Model</w:t>
            </w:r>
            <w:r w:rsidR="00384A60">
              <w:rPr>
                <w:noProof/>
                <w:webHidden/>
              </w:rPr>
              <w:tab/>
            </w:r>
            <w:r w:rsidR="00384A60">
              <w:rPr>
                <w:noProof/>
                <w:webHidden/>
              </w:rPr>
              <w:fldChar w:fldCharType="begin"/>
            </w:r>
            <w:r w:rsidR="00384A60">
              <w:rPr>
                <w:noProof/>
                <w:webHidden/>
              </w:rPr>
              <w:instrText xml:space="preserve"> PAGEREF _Toc447223755 \h </w:instrText>
            </w:r>
            <w:r w:rsidR="00384A60">
              <w:rPr>
                <w:noProof/>
                <w:webHidden/>
              </w:rPr>
            </w:r>
            <w:r w:rsidR="00384A60">
              <w:rPr>
                <w:noProof/>
                <w:webHidden/>
              </w:rPr>
              <w:fldChar w:fldCharType="separate"/>
            </w:r>
            <w:r w:rsidR="00E553BD">
              <w:rPr>
                <w:noProof/>
                <w:webHidden/>
              </w:rPr>
              <w:t>14</w:t>
            </w:r>
            <w:r w:rsidR="00384A60">
              <w:rPr>
                <w:noProof/>
                <w:webHidden/>
              </w:rPr>
              <w:fldChar w:fldCharType="end"/>
            </w:r>
          </w:hyperlink>
        </w:p>
        <w:p w14:paraId="67391F1C" w14:textId="77777777" w:rsidR="00384A60" w:rsidRDefault="00A86709">
          <w:pPr>
            <w:pStyle w:val="TOC3"/>
            <w:rPr>
              <w:rFonts w:eastAsiaTheme="minorEastAsia"/>
              <w:noProof/>
              <w:lang w:eastAsia="en-GB"/>
            </w:rPr>
          </w:pPr>
          <w:hyperlink w:anchor="_Toc447223756" w:history="1">
            <w:r w:rsidR="00384A60" w:rsidRPr="00EF64E9">
              <w:rPr>
                <w:rStyle w:val="Hyperlink"/>
                <w:noProof/>
              </w:rPr>
              <w:t>3.4.1.</w:t>
            </w:r>
            <w:r w:rsidR="00384A60">
              <w:rPr>
                <w:rFonts w:eastAsiaTheme="minorEastAsia"/>
                <w:noProof/>
                <w:lang w:eastAsia="en-GB"/>
              </w:rPr>
              <w:tab/>
            </w:r>
            <w:r w:rsidR="00384A60" w:rsidRPr="00EF64E9">
              <w:rPr>
                <w:rStyle w:val="Hyperlink"/>
                <w:noProof/>
              </w:rPr>
              <w:t>FCFS</w:t>
            </w:r>
            <w:r w:rsidR="00384A60">
              <w:rPr>
                <w:noProof/>
                <w:webHidden/>
              </w:rPr>
              <w:tab/>
            </w:r>
            <w:r w:rsidR="00384A60">
              <w:rPr>
                <w:noProof/>
                <w:webHidden/>
              </w:rPr>
              <w:fldChar w:fldCharType="begin"/>
            </w:r>
            <w:r w:rsidR="00384A60">
              <w:rPr>
                <w:noProof/>
                <w:webHidden/>
              </w:rPr>
              <w:instrText xml:space="preserve"> PAGEREF _Toc447223756 \h </w:instrText>
            </w:r>
            <w:r w:rsidR="00384A60">
              <w:rPr>
                <w:noProof/>
                <w:webHidden/>
              </w:rPr>
            </w:r>
            <w:r w:rsidR="00384A60">
              <w:rPr>
                <w:noProof/>
                <w:webHidden/>
              </w:rPr>
              <w:fldChar w:fldCharType="separate"/>
            </w:r>
            <w:r w:rsidR="00E553BD">
              <w:rPr>
                <w:noProof/>
                <w:webHidden/>
              </w:rPr>
              <w:t>14</w:t>
            </w:r>
            <w:r w:rsidR="00384A60">
              <w:rPr>
                <w:noProof/>
                <w:webHidden/>
              </w:rPr>
              <w:fldChar w:fldCharType="end"/>
            </w:r>
          </w:hyperlink>
        </w:p>
        <w:p w14:paraId="156B681D" w14:textId="77777777" w:rsidR="00384A60" w:rsidRDefault="00A86709">
          <w:pPr>
            <w:pStyle w:val="TOC3"/>
            <w:rPr>
              <w:rFonts w:eastAsiaTheme="minorEastAsia"/>
              <w:noProof/>
              <w:lang w:eastAsia="en-GB"/>
            </w:rPr>
          </w:pPr>
          <w:hyperlink w:anchor="_Toc447223757" w:history="1">
            <w:r w:rsidR="00384A60" w:rsidRPr="00EF64E9">
              <w:rPr>
                <w:rStyle w:val="Hyperlink"/>
                <w:noProof/>
              </w:rPr>
              <w:t>3.4.2.</w:t>
            </w:r>
            <w:r w:rsidR="00384A60">
              <w:rPr>
                <w:rFonts w:eastAsiaTheme="minorEastAsia"/>
                <w:noProof/>
                <w:lang w:eastAsia="en-GB"/>
              </w:rPr>
              <w:tab/>
            </w:r>
            <w:r w:rsidR="00384A60" w:rsidRPr="00EF64E9">
              <w:rPr>
                <w:rStyle w:val="Hyperlink"/>
                <w:noProof/>
              </w:rPr>
              <w:t>RR</w:t>
            </w:r>
            <w:r w:rsidR="00384A60">
              <w:rPr>
                <w:noProof/>
                <w:webHidden/>
              </w:rPr>
              <w:tab/>
            </w:r>
            <w:r w:rsidR="00384A60">
              <w:rPr>
                <w:noProof/>
                <w:webHidden/>
              </w:rPr>
              <w:fldChar w:fldCharType="begin"/>
            </w:r>
            <w:r w:rsidR="00384A60">
              <w:rPr>
                <w:noProof/>
                <w:webHidden/>
              </w:rPr>
              <w:instrText xml:space="preserve"> PAGEREF _Toc447223757 \h </w:instrText>
            </w:r>
            <w:r w:rsidR="00384A60">
              <w:rPr>
                <w:noProof/>
                <w:webHidden/>
              </w:rPr>
            </w:r>
            <w:r w:rsidR="00384A60">
              <w:rPr>
                <w:noProof/>
                <w:webHidden/>
              </w:rPr>
              <w:fldChar w:fldCharType="separate"/>
            </w:r>
            <w:r w:rsidR="00E553BD">
              <w:rPr>
                <w:noProof/>
                <w:webHidden/>
              </w:rPr>
              <w:t>14</w:t>
            </w:r>
            <w:r w:rsidR="00384A60">
              <w:rPr>
                <w:noProof/>
                <w:webHidden/>
              </w:rPr>
              <w:fldChar w:fldCharType="end"/>
            </w:r>
          </w:hyperlink>
        </w:p>
        <w:p w14:paraId="5485EC70" w14:textId="77777777" w:rsidR="00384A60" w:rsidRDefault="00A86709">
          <w:pPr>
            <w:pStyle w:val="TOC3"/>
            <w:rPr>
              <w:rFonts w:eastAsiaTheme="minorEastAsia"/>
              <w:noProof/>
              <w:lang w:eastAsia="en-GB"/>
            </w:rPr>
          </w:pPr>
          <w:hyperlink w:anchor="_Toc447223758" w:history="1">
            <w:r w:rsidR="00384A60" w:rsidRPr="00EF64E9">
              <w:rPr>
                <w:rStyle w:val="Hyperlink"/>
                <w:noProof/>
              </w:rPr>
              <w:t>3.4.3.</w:t>
            </w:r>
            <w:r w:rsidR="00384A60">
              <w:rPr>
                <w:rFonts w:eastAsiaTheme="minorEastAsia"/>
                <w:noProof/>
                <w:lang w:eastAsia="en-GB"/>
              </w:rPr>
              <w:tab/>
            </w:r>
            <w:r w:rsidR="00384A60" w:rsidRPr="00EF64E9">
              <w:rPr>
                <w:rStyle w:val="Hyperlink"/>
                <w:noProof/>
              </w:rPr>
              <w:t>CGC</w:t>
            </w:r>
            <w:r w:rsidR="00384A60">
              <w:rPr>
                <w:noProof/>
                <w:webHidden/>
              </w:rPr>
              <w:tab/>
            </w:r>
            <w:r w:rsidR="00384A60">
              <w:rPr>
                <w:noProof/>
                <w:webHidden/>
              </w:rPr>
              <w:fldChar w:fldCharType="begin"/>
            </w:r>
            <w:r w:rsidR="00384A60">
              <w:rPr>
                <w:noProof/>
                <w:webHidden/>
              </w:rPr>
              <w:instrText xml:space="preserve"> PAGEREF _Toc447223758 \h </w:instrText>
            </w:r>
            <w:r w:rsidR="00384A60">
              <w:rPr>
                <w:noProof/>
                <w:webHidden/>
              </w:rPr>
            </w:r>
            <w:r w:rsidR="00384A60">
              <w:rPr>
                <w:noProof/>
                <w:webHidden/>
              </w:rPr>
              <w:fldChar w:fldCharType="separate"/>
            </w:r>
            <w:r w:rsidR="00E553BD">
              <w:rPr>
                <w:noProof/>
                <w:webHidden/>
              </w:rPr>
              <w:t>14</w:t>
            </w:r>
            <w:r w:rsidR="00384A60">
              <w:rPr>
                <w:noProof/>
                <w:webHidden/>
              </w:rPr>
              <w:fldChar w:fldCharType="end"/>
            </w:r>
          </w:hyperlink>
        </w:p>
        <w:p w14:paraId="30CC5E9A" w14:textId="77777777" w:rsidR="00384A60" w:rsidRDefault="00A86709">
          <w:pPr>
            <w:pStyle w:val="TOC2"/>
            <w:tabs>
              <w:tab w:val="left" w:pos="880"/>
              <w:tab w:val="right" w:leader="dot" w:pos="9016"/>
            </w:tabs>
            <w:rPr>
              <w:rFonts w:eastAsiaTheme="minorEastAsia"/>
              <w:noProof/>
              <w:lang w:eastAsia="en-GB"/>
            </w:rPr>
          </w:pPr>
          <w:hyperlink w:anchor="_Toc447223759" w:history="1">
            <w:r w:rsidR="00384A60" w:rsidRPr="00EF64E9">
              <w:rPr>
                <w:rStyle w:val="Hyperlink"/>
                <w:noProof/>
              </w:rPr>
              <w:t>3.5.</w:t>
            </w:r>
            <w:r w:rsidR="00384A60">
              <w:rPr>
                <w:rFonts w:eastAsiaTheme="minorEastAsia"/>
                <w:noProof/>
                <w:lang w:eastAsia="en-GB"/>
              </w:rPr>
              <w:tab/>
            </w:r>
            <w:r w:rsidR="00384A60" w:rsidRPr="00EF64E9">
              <w:rPr>
                <w:rStyle w:val="Hyperlink"/>
                <w:noProof/>
              </w:rPr>
              <w:t>Programmed Model Validation</w:t>
            </w:r>
            <w:r w:rsidR="00384A60">
              <w:rPr>
                <w:noProof/>
                <w:webHidden/>
              </w:rPr>
              <w:tab/>
            </w:r>
            <w:r w:rsidR="00384A60">
              <w:rPr>
                <w:noProof/>
                <w:webHidden/>
              </w:rPr>
              <w:fldChar w:fldCharType="begin"/>
            </w:r>
            <w:r w:rsidR="00384A60">
              <w:rPr>
                <w:noProof/>
                <w:webHidden/>
              </w:rPr>
              <w:instrText xml:space="preserve"> PAGEREF _Toc447223759 \h </w:instrText>
            </w:r>
            <w:r w:rsidR="00384A60">
              <w:rPr>
                <w:noProof/>
                <w:webHidden/>
              </w:rPr>
            </w:r>
            <w:r w:rsidR="00384A60">
              <w:rPr>
                <w:noProof/>
                <w:webHidden/>
              </w:rPr>
              <w:fldChar w:fldCharType="separate"/>
            </w:r>
            <w:r w:rsidR="00E553BD">
              <w:rPr>
                <w:noProof/>
                <w:webHidden/>
              </w:rPr>
              <w:t>16</w:t>
            </w:r>
            <w:r w:rsidR="00384A60">
              <w:rPr>
                <w:noProof/>
                <w:webHidden/>
              </w:rPr>
              <w:fldChar w:fldCharType="end"/>
            </w:r>
          </w:hyperlink>
        </w:p>
        <w:p w14:paraId="2B561296" w14:textId="77777777" w:rsidR="00384A60" w:rsidRDefault="00A86709">
          <w:pPr>
            <w:pStyle w:val="TOC2"/>
            <w:tabs>
              <w:tab w:val="left" w:pos="880"/>
              <w:tab w:val="right" w:leader="dot" w:pos="9016"/>
            </w:tabs>
            <w:rPr>
              <w:rFonts w:eastAsiaTheme="minorEastAsia"/>
              <w:noProof/>
              <w:lang w:eastAsia="en-GB"/>
            </w:rPr>
          </w:pPr>
          <w:hyperlink w:anchor="_Toc447223760" w:history="1">
            <w:r w:rsidR="00384A60" w:rsidRPr="00EF64E9">
              <w:rPr>
                <w:rStyle w:val="Hyperlink"/>
                <w:noProof/>
              </w:rPr>
              <w:t>3.6.</w:t>
            </w:r>
            <w:r w:rsidR="00384A60">
              <w:rPr>
                <w:rFonts w:eastAsiaTheme="minorEastAsia"/>
                <w:noProof/>
                <w:lang w:eastAsia="en-GB"/>
              </w:rPr>
              <w:tab/>
            </w:r>
            <w:r w:rsidR="00384A60" w:rsidRPr="00EF64E9">
              <w:rPr>
                <w:rStyle w:val="Hyperlink"/>
                <w:noProof/>
              </w:rPr>
              <w:t>Design, Conduct, and Analyse Simulation Experiments</w:t>
            </w:r>
            <w:r w:rsidR="00384A60">
              <w:rPr>
                <w:noProof/>
                <w:webHidden/>
              </w:rPr>
              <w:tab/>
            </w:r>
            <w:r w:rsidR="00384A60">
              <w:rPr>
                <w:noProof/>
                <w:webHidden/>
              </w:rPr>
              <w:fldChar w:fldCharType="begin"/>
            </w:r>
            <w:r w:rsidR="00384A60">
              <w:rPr>
                <w:noProof/>
                <w:webHidden/>
              </w:rPr>
              <w:instrText xml:space="preserve"> PAGEREF _Toc447223760 \h </w:instrText>
            </w:r>
            <w:r w:rsidR="00384A60">
              <w:rPr>
                <w:noProof/>
                <w:webHidden/>
              </w:rPr>
            </w:r>
            <w:r w:rsidR="00384A60">
              <w:rPr>
                <w:noProof/>
                <w:webHidden/>
              </w:rPr>
              <w:fldChar w:fldCharType="separate"/>
            </w:r>
            <w:r w:rsidR="00E553BD">
              <w:rPr>
                <w:noProof/>
                <w:webHidden/>
              </w:rPr>
              <w:t>17</w:t>
            </w:r>
            <w:r w:rsidR="00384A60">
              <w:rPr>
                <w:noProof/>
                <w:webHidden/>
              </w:rPr>
              <w:fldChar w:fldCharType="end"/>
            </w:r>
          </w:hyperlink>
        </w:p>
        <w:p w14:paraId="2013D9C3" w14:textId="77777777" w:rsidR="00384A60" w:rsidRDefault="00A86709">
          <w:pPr>
            <w:pStyle w:val="TOC1"/>
            <w:rPr>
              <w:rFonts w:eastAsiaTheme="minorEastAsia"/>
              <w:noProof/>
              <w:lang w:eastAsia="en-GB"/>
            </w:rPr>
          </w:pPr>
          <w:hyperlink w:anchor="_Toc447223761" w:history="1">
            <w:r w:rsidR="00384A60" w:rsidRPr="00EF64E9">
              <w:rPr>
                <w:rStyle w:val="Hyperlink"/>
                <w:noProof/>
              </w:rPr>
              <w:t>4.</w:t>
            </w:r>
            <w:r w:rsidR="00384A60">
              <w:rPr>
                <w:rFonts w:eastAsiaTheme="minorEastAsia"/>
                <w:noProof/>
                <w:lang w:eastAsia="en-GB"/>
              </w:rPr>
              <w:tab/>
            </w:r>
            <w:r w:rsidR="00384A60" w:rsidRPr="00EF64E9">
              <w:rPr>
                <w:rStyle w:val="Hyperlink"/>
                <w:noProof/>
              </w:rPr>
              <w:t>Results</w:t>
            </w:r>
            <w:r w:rsidR="00384A60">
              <w:rPr>
                <w:noProof/>
                <w:webHidden/>
              </w:rPr>
              <w:tab/>
            </w:r>
            <w:r w:rsidR="00384A60">
              <w:rPr>
                <w:noProof/>
                <w:webHidden/>
              </w:rPr>
              <w:fldChar w:fldCharType="begin"/>
            </w:r>
            <w:r w:rsidR="00384A60">
              <w:rPr>
                <w:noProof/>
                <w:webHidden/>
              </w:rPr>
              <w:instrText xml:space="preserve"> PAGEREF _Toc447223761 \h </w:instrText>
            </w:r>
            <w:r w:rsidR="00384A60">
              <w:rPr>
                <w:noProof/>
                <w:webHidden/>
              </w:rPr>
            </w:r>
            <w:r w:rsidR="00384A60">
              <w:rPr>
                <w:noProof/>
                <w:webHidden/>
              </w:rPr>
              <w:fldChar w:fldCharType="separate"/>
            </w:r>
            <w:r w:rsidR="00E553BD">
              <w:rPr>
                <w:noProof/>
                <w:webHidden/>
              </w:rPr>
              <w:t>18</w:t>
            </w:r>
            <w:r w:rsidR="00384A60">
              <w:rPr>
                <w:noProof/>
                <w:webHidden/>
              </w:rPr>
              <w:fldChar w:fldCharType="end"/>
            </w:r>
          </w:hyperlink>
        </w:p>
        <w:p w14:paraId="3495DC71" w14:textId="77777777" w:rsidR="00384A60" w:rsidRDefault="00A86709">
          <w:pPr>
            <w:pStyle w:val="TOC2"/>
            <w:tabs>
              <w:tab w:val="left" w:pos="880"/>
              <w:tab w:val="right" w:leader="dot" w:pos="9016"/>
            </w:tabs>
            <w:rPr>
              <w:rFonts w:eastAsiaTheme="minorEastAsia"/>
              <w:noProof/>
              <w:lang w:eastAsia="en-GB"/>
            </w:rPr>
          </w:pPr>
          <w:hyperlink w:anchor="_Toc447223762" w:history="1">
            <w:r w:rsidR="00384A60" w:rsidRPr="00EF64E9">
              <w:rPr>
                <w:rStyle w:val="Hyperlink"/>
                <w:noProof/>
              </w:rPr>
              <w:t>4.1.</w:t>
            </w:r>
            <w:r w:rsidR="00384A60">
              <w:rPr>
                <w:rFonts w:eastAsiaTheme="minorEastAsia"/>
                <w:noProof/>
                <w:lang w:eastAsia="en-GB"/>
              </w:rPr>
              <w:tab/>
            </w:r>
            <w:r w:rsidR="00384A60" w:rsidRPr="00EF64E9">
              <w:rPr>
                <w:rStyle w:val="Hyperlink"/>
                <w:noProof/>
              </w:rPr>
              <w:t>Performance Comparison</w:t>
            </w:r>
            <w:r w:rsidR="00384A60">
              <w:rPr>
                <w:noProof/>
                <w:webHidden/>
              </w:rPr>
              <w:tab/>
            </w:r>
            <w:r w:rsidR="00384A60">
              <w:rPr>
                <w:noProof/>
                <w:webHidden/>
              </w:rPr>
              <w:fldChar w:fldCharType="begin"/>
            </w:r>
            <w:r w:rsidR="00384A60">
              <w:rPr>
                <w:noProof/>
                <w:webHidden/>
              </w:rPr>
              <w:instrText xml:space="preserve"> PAGEREF _Toc447223762 \h </w:instrText>
            </w:r>
            <w:r w:rsidR="00384A60">
              <w:rPr>
                <w:noProof/>
                <w:webHidden/>
              </w:rPr>
            </w:r>
            <w:r w:rsidR="00384A60">
              <w:rPr>
                <w:noProof/>
                <w:webHidden/>
              </w:rPr>
              <w:fldChar w:fldCharType="separate"/>
            </w:r>
            <w:r w:rsidR="00E553BD">
              <w:rPr>
                <w:noProof/>
                <w:webHidden/>
              </w:rPr>
              <w:t>19</w:t>
            </w:r>
            <w:r w:rsidR="00384A60">
              <w:rPr>
                <w:noProof/>
                <w:webHidden/>
              </w:rPr>
              <w:fldChar w:fldCharType="end"/>
            </w:r>
          </w:hyperlink>
        </w:p>
        <w:p w14:paraId="7436A347" w14:textId="77777777" w:rsidR="00384A60" w:rsidRDefault="00A86709">
          <w:pPr>
            <w:pStyle w:val="TOC2"/>
            <w:tabs>
              <w:tab w:val="left" w:pos="880"/>
              <w:tab w:val="right" w:leader="dot" w:pos="9016"/>
            </w:tabs>
            <w:rPr>
              <w:rFonts w:eastAsiaTheme="minorEastAsia"/>
              <w:noProof/>
              <w:lang w:eastAsia="en-GB"/>
            </w:rPr>
          </w:pPr>
          <w:hyperlink w:anchor="_Toc447223763" w:history="1">
            <w:r w:rsidR="00384A60" w:rsidRPr="00EF64E9">
              <w:rPr>
                <w:rStyle w:val="Hyperlink"/>
                <w:noProof/>
              </w:rPr>
              <w:t>4.2.</w:t>
            </w:r>
            <w:r w:rsidR="00384A60">
              <w:rPr>
                <w:rFonts w:eastAsiaTheme="minorEastAsia"/>
                <w:noProof/>
                <w:lang w:eastAsia="en-GB"/>
              </w:rPr>
              <w:tab/>
            </w:r>
            <w:r w:rsidR="00384A60" w:rsidRPr="00EF64E9">
              <w:rPr>
                <w:rStyle w:val="Hyperlink"/>
                <w:noProof/>
              </w:rPr>
              <w:t>Hypotheses Testing</w:t>
            </w:r>
            <w:r w:rsidR="00384A60">
              <w:rPr>
                <w:noProof/>
                <w:webHidden/>
              </w:rPr>
              <w:tab/>
            </w:r>
            <w:r w:rsidR="00384A60">
              <w:rPr>
                <w:noProof/>
                <w:webHidden/>
              </w:rPr>
              <w:fldChar w:fldCharType="begin"/>
            </w:r>
            <w:r w:rsidR="00384A60">
              <w:rPr>
                <w:noProof/>
                <w:webHidden/>
              </w:rPr>
              <w:instrText xml:space="preserve"> PAGEREF _Toc447223763 \h </w:instrText>
            </w:r>
            <w:r w:rsidR="00384A60">
              <w:rPr>
                <w:noProof/>
                <w:webHidden/>
              </w:rPr>
            </w:r>
            <w:r w:rsidR="00384A60">
              <w:rPr>
                <w:noProof/>
                <w:webHidden/>
              </w:rPr>
              <w:fldChar w:fldCharType="separate"/>
            </w:r>
            <w:r w:rsidR="00E553BD">
              <w:rPr>
                <w:noProof/>
                <w:webHidden/>
              </w:rPr>
              <w:t>22</w:t>
            </w:r>
            <w:r w:rsidR="00384A60">
              <w:rPr>
                <w:noProof/>
                <w:webHidden/>
              </w:rPr>
              <w:fldChar w:fldCharType="end"/>
            </w:r>
          </w:hyperlink>
        </w:p>
        <w:p w14:paraId="6F22DEE4" w14:textId="77777777" w:rsidR="00384A60" w:rsidRDefault="00A86709">
          <w:pPr>
            <w:pStyle w:val="TOC1"/>
            <w:rPr>
              <w:rFonts w:eastAsiaTheme="minorEastAsia"/>
              <w:noProof/>
              <w:lang w:eastAsia="en-GB"/>
            </w:rPr>
          </w:pPr>
          <w:hyperlink w:anchor="_Toc447223764" w:history="1">
            <w:r w:rsidR="00384A60" w:rsidRPr="00EF64E9">
              <w:rPr>
                <w:rStyle w:val="Hyperlink"/>
                <w:noProof/>
              </w:rPr>
              <w:t>5.</w:t>
            </w:r>
            <w:r w:rsidR="00384A60">
              <w:rPr>
                <w:rFonts w:eastAsiaTheme="minorEastAsia"/>
                <w:noProof/>
                <w:lang w:eastAsia="en-GB"/>
              </w:rPr>
              <w:tab/>
            </w:r>
            <w:r w:rsidR="00384A60" w:rsidRPr="00EF64E9">
              <w:rPr>
                <w:rStyle w:val="Hyperlink"/>
                <w:noProof/>
              </w:rPr>
              <w:t>Discussion</w:t>
            </w:r>
            <w:r w:rsidR="00384A60">
              <w:rPr>
                <w:noProof/>
                <w:webHidden/>
              </w:rPr>
              <w:tab/>
            </w:r>
            <w:r w:rsidR="00384A60">
              <w:rPr>
                <w:noProof/>
                <w:webHidden/>
              </w:rPr>
              <w:fldChar w:fldCharType="begin"/>
            </w:r>
            <w:r w:rsidR="00384A60">
              <w:rPr>
                <w:noProof/>
                <w:webHidden/>
              </w:rPr>
              <w:instrText xml:space="preserve"> PAGEREF _Toc447223764 \h </w:instrText>
            </w:r>
            <w:r w:rsidR="00384A60">
              <w:rPr>
                <w:noProof/>
                <w:webHidden/>
              </w:rPr>
            </w:r>
            <w:r w:rsidR="00384A60">
              <w:rPr>
                <w:noProof/>
                <w:webHidden/>
              </w:rPr>
              <w:fldChar w:fldCharType="separate"/>
            </w:r>
            <w:r w:rsidR="00E553BD">
              <w:rPr>
                <w:noProof/>
                <w:webHidden/>
              </w:rPr>
              <w:t>23</w:t>
            </w:r>
            <w:r w:rsidR="00384A60">
              <w:rPr>
                <w:noProof/>
                <w:webHidden/>
              </w:rPr>
              <w:fldChar w:fldCharType="end"/>
            </w:r>
          </w:hyperlink>
        </w:p>
        <w:p w14:paraId="27CDB3A9" w14:textId="77777777" w:rsidR="00384A60" w:rsidRDefault="00A86709">
          <w:pPr>
            <w:pStyle w:val="TOC1"/>
            <w:rPr>
              <w:rFonts w:eastAsiaTheme="minorEastAsia"/>
              <w:noProof/>
              <w:lang w:eastAsia="en-GB"/>
            </w:rPr>
          </w:pPr>
          <w:hyperlink w:anchor="_Toc447223765" w:history="1">
            <w:r w:rsidR="00384A60" w:rsidRPr="00EF64E9">
              <w:rPr>
                <w:rStyle w:val="Hyperlink"/>
                <w:noProof/>
              </w:rPr>
              <w:t>6.</w:t>
            </w:r>
            <w:r w:rsidR="00384A60">
              <w:rPr>
                <w:rFonts w:eastAsiaTheme="minorEastAsia"/>
                <w:noProof/>
                <w:lang w:eastAsia="en-GB"/>
              </w:rPr>
              <w:tab/>
            </w:r>
            <w:r w:rsidR="00384A60" w:rsidRPr="00EF64E9">
              <w:rPr>
                <w:rStyle w:val="Hyperlink"/>
                <w:noProof/>
              </w:rPr>
              <w:t>Conclusion</w:t>
            </w:r>
            <w:r w:rsidR="00384A60">
              <w:rPr>
                <w:noProof/>
                <w:webHidden/>
              </w:rPr>
              <w:tab/>
            </w:r>
            <w:r w:rsidR="00384A60">
              <w:rPr>
                <w:noProof/>
                <w:webHidden/>
              </w:rPr>
              <w:fldChar w:fldCharType="begin"/>
            </w:r>
            <w:r w:rsidR="00384A60">
              <w:rPr>
                <w:noProof/>
                <w:webHidden/>
              </w:rPr>
              <w:instrText xml:space="preserve"> PAGEREF _Toc447223765 \h </w:instrText>
            </w:r>
            <w:r w:rsidR="00384A60">
              <w:rPr>
                <w:noProof/>
                <w:webHidden/>
              </w:rPr>
            </w:r>
            <w:r w:rsidR="00384A60">
              <w:rPr>
                <w:noProof/>
                <w:webHidden/>
              </w:rPr>
              <w:fldChar w:fldCharType="separate"/>
            </w:r>
            <w:r w:rsidR="00E553BD">
              <w:rPr>
                <w:noProof/>
                <w:webHidden/>
              </w:rPr>
              <w:t>24</w:t>
            </w:r>
            <w:r w:rsidR="00384A60">
              <w:rPr>
                <w:noProof/>
                <w:webHidden/>
              </w:rPr>
              <w:fldChar w:fldCharType="end"/>
            </w:r>
          </w:hyperlink>
        </w:p>
        <w:p w14:paraId="1972245A" w14:textId="77777777" w:rsidR="00384A60" w:rsidRDefault="00A86709">
          <w:pPr>
            <w:pStyle w:val="TOC1"/>
            <w:rPr>
              <w:rFonts w:eastAsiaTheme="minorEastAsia"/>
              <w:noProof/>
              <w:lang w:eastAsia="en-GB"/>
            </w:rPr>
          </w:pPr>
          <w:hyperlink w:anchor="_Toc447223766" w:history="1">
            <w:r w:rsidR="00384A60" w:rsidRPr="00EF64E9">
              <w:rPr>
                <w:rStyle w:val="Hyperlink"/>
                <w:noProof/>
              </w:rPr>
              <w:t>Bibliography</w:t>
            </w:r>
            <w:r w:rsidR="00384A60">
              <w:rPr>
                <w:noProof/>
                <w:webHidden/>
              </w:rPr>
              <w:tab/>
            </w:r>
            <w:r w:rsidR="00384A60">
              <w:rPr>
                <w:noProof/>
                <w:webHidden/>
              </w:rPr>
              <w:fldChar w:fldCharType="begin"/>
            </w:r>
            <w:r w:rsidR="00384A60">
              <w:rPr>
                <w:noProof/>
                <w:webHidden/>
              </w:rPr>
              <w:instrText xml:space="preserve"> PAGEREF _Toc447223766 \h </w:instrText>
            </w:r>
            <w:r w:rsidR="00384A60">
              <w:rPr>
                <w:noProof/>
                <w:webHidden/>
              </w:rPr>
            </w:r>
            <w:r w:rsidR="00384A60">
              <w:rPr>
                <w:noProof/>
                <w:webHidden/>
              </w:rPr>
              <w:fldChar w:fldCharType="separate"/>
            </w:r>
            <w:r w:rsidR="00E553BD">
              <w:rPr>
                <w:noProof/>
                <w:webHidden/>
              </w:rPr>
              <w:t>25</w:t>
            </w:r>
            <w:r w:rsidR="00384A60">
              <w:rPr>
                <w:noProof/>
                <w:webHidden/>
              </w:rPr>
              <w:fldChar w:fldCharType="end"/>
            </w:r>
          </w:hyperlink>
        </w:p>
        <w:p w14:paraId="4AE94EE3" w14:textId="77777777" w:rsidR="00384A60" w:rsidRDefault="00A86709">
          <w:pPr>
            <w:pStyle w:val="TOC1"/>
            <w:rPr>
              <w:rFonts w:eastAsiaTheme="minorEastAsia"/>
              <w:noProof/>
              <w:lang w:eastAsia="en-GB"/>
            </w:rPr>
          </w:pPr>
          <w:hyperlink w:anchor="_Toc447223767" w:history="1">
            <w:r w:rsidR="00384A60" w:rsidRPr="00EF64E9">
              <w:rPr>
                <w:rStyle w:val="Hyperlink"/>
                <w:noProof/>
              </w:rPr>
              <w:t>Appendix A. Model Testing</w:t>
            </w:r>
            <w:r w:rsidR="00384A60">
              <w:rPr>
                <w:noProof/>
                <w:webHidden/>
              </w:rPr>
              <w:tab/>
            </w:r>
            <w:r w:rsidR="00384A60">
              <w:rPr>
                <w:noProof/>
                <w:webHidden/>
              </w:rPr>
              <w:fldChar w:fldCharType="begin"/>
            </w:r>
            <w:r w:rsidR="00384A60">
              <w:rPr>
                <w:noProof/>
                <w:webHidden/>
              </w:rPr>
              <w:instrText xml:space="preserve"> PAGEREF _Toc447223767 \h </w:instrText>
            </w:r>
            <w:r w:rsidR="00384A60">
              <w:rPr>
                <w:noProof/>
                <w:webHidden/>
              </w:rPr>
            </w:r>
            <w:r w:rsidR="00384A60">
              <w:rPr>
                <w:noProof/>
                <w:webHidden/>
              </w:rPr>
              <w:fldChar w:fldCharType="separate"/>
            </w:r>
            <w:r w:rsidR="00E553BD">
              <w:rPr>
                <w:noProof/>
                <w:webHidden/>
              </w:rPr>
              <w:t>26</w:t>
            </w:r>
            <w:r w:rsidR="00384A60">
              <w:rPr>
                <w:noProof/>
                <w:webHidden/>
              </w:rPr>
              <w:fldChar w:fldCharType="end"/>
            </w:r>
          </w:hyperlink>
        </w:p>
        <w:p w14:paraId="73842B29" w14:textId="77777777" w:rsidR="00384A60" w:rsidRDefault="00A86709">
          <w:pPr>
            <w:pStyle w:val="TOC1"/>
            <w:rPr>
              <w:rFonts w:eastAsiaTheme="minorEastAsia"/>
              <w:noProof/>
              <w:lang w:eastAsia="en-GB"/>
            </w:rPr>
          </w:pPr>
          <w:hyperlink w:anchor="_Toc447223768" w:history="1">
            <w:r w:rsidR="00384A60" w:rsidRPr="00EF64E9">
              <w:rPr>
                <w:rStyle w:val="Hyperlink"/>
                <w:noProof/>
              </w:rPr>
              <w:t>Appendix B. Code</w:t>
            </w:r>
            <w:r w:rsidR="00384A60">
              <w:rPr>
                <w:noProof/>
                <w:webHidden/>
              </w:rPr>
              <w:tab/>
            </w:r>
            <w:r w:rsidR="00384A60">
              <w:rPr>
                <w:noProof/>
                <w:webHidden/>
              </w:rPr>
              <w:fldChar w:fldCharType="begin"/>
            </w:r>
            <w:r w:rsidR="00384A60">
              <w:rPr>
                <w:noProof/>
                <w:webHidden/>
              </w:rPr>
              <w:instrText xml:space="preserve"> PAGEREF _Toc447223768 \h </w:instrText>
            </w:r>
            <w:r w:rsidR="00384A60">
              <w:rPr>
                <w:noProof/>
                <w:webHidden/>
              </w:rPr>
            </w:r>
            <w:r w:rsidR="00384A60">
              <w:rPr>
                <w:noProof/>
                <w:webHidden/>
              </w:rPr>
              <w:fldChar w:fldCharType="separate"/>
            </w:r>
            <w:r w:rsidR="00E553BD">
              <w:rPr>
                <w:noProof/>
                <w:webHidden/>
              </w:rPr>
              <w:t>28</w:t>
            </w:r>
            <w:r w:rsidR="00384A60">
              <w:rPr>
                <w:noProof/>
                <w:webHidden/>
              </w:rPr>
              <w:fldChar w:fldCharType="end"/>
            </w:r>
          </w:hyperlink>
        </w:p>
        <w:p w14:paraId="3078B5C9" w14:textId="77777777" w:rsidR="00384A60" w:rsidRDefault="00A86709">
          <w:pPr>
            <w:pStyle w:val="TOC1"/>
            <w:rPr>
              <w:rFonts w:eastAsiaTheme="minorEastAsia"/>
              <w:noProof/>
              <w:lang w:eastAsia="en-GB"/>
            </w:rPr>
          </w:pPr>
          <w:hyperlink w:anchor="_Toc447223769" w:history="1">
            <w:r w:rsidR="00384A60" w:rsidRPr="00EF64E9">
              <w:rPr>
                <w:rStyle w:val="Hyperlink"/>
                <w:noProof/>
                <w:lang w:eastAsia="en-GB"/>
              </w:rPr>
              <w:t>Appendix C. Results</w:t>
            </w:r>
            <w:r w:rsidR="00384A60">
              <w:rPr>
                <w:noProof/>
                <w:webHidden/>
              </w:rPr>
              <w:tab/>
            </w:r>
            <w:r w:rsidR="00384A60">
              <w:rPr>
                <w:noProof/>
                <w:webHidden/>
              </w:rPr>
              <w:fldChar w:fldCharType="begin"/>
            </w:r>
            <w:r w:rsidR="00384A60">
              <w:rPr>
                <w:noProof/>
                <w:webHidden/>
              </w:rPr>
              <w:instrText xml:space="preserve"> PAGEREF _Toc447223769 \h </w:instrText>
            </w:r>
            <w:r w:rsidR="00384A60">
              <w:rPr>
                <w:noProof/>
                <w:webHidden/>
              </w:rPr>
            </w:r>
            <w:r w:rsidR="00384A60">
              <w:rPr>
                <w:noProof/>
                <w:webHidden/>
              </w:rPr>
              <w:fldChar w:fldCharType="separate"/>
            </w:r>
            <w:r w:rsidR="00E553BD">
              <w:rPr>
                <w:noProof/>
                <w:webHidden/>
              </w:rPr>
              <w:t>36</w:t>
            </w:r>
            <w:r w:rsidR="00384A60">
              <w:rPr>
                <w:noProof/>
                <w:webHidden/>
              </w:rPr>
              <w:fldChar w:fldCharType="end"/>
            </w:r>
          </w:hyperlink>
        </w:p>
        <w:p w14:paraId="21E2BD75" w14:textId="77777777" w:rsidR="00384A60" w:rsidRDefault="00A86709">
          <w:pPr>
            <w:pStyle w:val="TOC2"/>
            <w:tabs>
              <w:tab w:val="right" w:leader="dot" w:pos="9016"/>
            </w:tabs>
            <w:rPr>
              <w:rFonts w:eastAsiaTheme="minorEastAsia"/>
              <w:noProof/>
              <w:lang w:eastAsia="en-GB"/>
            </w:rPr>
          </w:pPr>
          <w:hyperlink w:anchor="_Toc447223770" w:history="1">
            <w:r w:rsidR="00384A60" w:rsidRPr="00EF64E9">
              <w:rPr>
                <w:rStyle w:val="Hyperlink"/>
                <w:noProof/>
                <w:lang w:eastAsia="en-GB"/>
              </w:rPr>
              <w:t>Average Scenario Values</w:t>
            </w:r>
            <w:r w:rsidR="00384A60">
              <w:rPr>
                <w:noProof/>
                <w:webHidden/>
              </w:rPr>
              <w:tab/>
            </w:r>
            <w:r w:rsidR="00384A60">
              <w:rPr>
                <w:noProof/>
                <w:webHidden/>
              </w:rPr>
              <w:fldChar w:fldCharType="begin"/>
            </w:r>
            <w:r w:rsidR="00384A60">
              <w:rPr>
                <w:noProof/>
                <w:webHidden/>
              </w:rPr>
              <w:instrText xml:space="preserve"> PAGEREF _Toc447223770 \h </w:instrText>
            </w:r>
            <w:r w:rsidR="00384A60">
              <w:rPr>
                <w:noProof/>
                <w:webHidden/>
              </w:rPr>
            </w:r>
            <w:r w:rsidR="00384A60">
              <w:rPr>
                <w:noProof/>
                <w:webHidden/>
              </w:rPr>
              <w:fldChar w:fldCharType="separate"/>
            </w:r>
            <w:r w:rsidR="00E553BD">
              <w:rPr>
                <w:noProof/>
                <w:webHidden/>
              </w:rPr>
              <w:t>36</w:t>
            </w:r>
            <w:r w:rsidR="00384A60">
              <w:rPr>
                <w:noProof/>
                <w:webHidden/>
              </w:rPr>
              <w:fldChar w:fldCharType="end"/>
            </w:r>
          </w:hyperlink>
        </w:p>
        <w:p w14:paraId="128AF864" w14:textId="77777777" w:rsidR="00384A60" w:rsidRDefault="00A86709">
          <w:pPr>
            <w:pStyle w:val="TOC2"/>
            <w:tabs>
              <w:tab w:val="right" w:leader="dot" w:pos="9016"/>
            </w:tabs>
            <w:rPr>
              <w:rFonts w:eastAsiaTheme="minorEastAsia"/>
              <w:noProof/>
              <w:lang w:eastAsia="en-GB"/>
            </w:rPr>
          </w:pPr>
          <w:hyperlink w:anchor="_Toc447223771" w:history="1">
            <w:r w:rsidR="00384A60" w:rsidRPr="00EF64E9">
              <w:rPr>
                <w:rStyle w:val="Hyperlink"/>
                <w:noProof/>
              </w:rPr>
              <w:t>Raw Results</w:t>
            </w:r>
            <w:r w:rsidR="00384A60">
              <w:rPr>
                <w:noProof/>
                <w:webHidden/>
              </w:rPr>
              <w:tab/>
            </w:r>
            <w:r w:rsidR="00384A60">
              <w:rPr>
                <w:noProof/>
                <w:webHidden/>
              </w:rPr>
              <w:fldChar w:fldCharType="begin"/>
            </w:r>
            <w:r w:rsidR="00384A60">
              <w:rPr>
                <w:noProof/>
                <w:webHidden/>
              </w:rPr>
              <w:instrText xml:space="preserve"> PAGEREF _Toc447223771 \h </w:instrText>
            </w:r>
            <w:r w:rsidR="00384A60">
              <w:rPr>
                <w:noProof/>
                <w:webHidden/>
              </w:rPr>
            </w:r>
            <w:r w:rsidR="00384A60">
              <w:rPr>
                <w:noProof/>
                <w:webHidden/>
              </w:rPr>
              <w:fldChar w:fldCharType="separate"/>
            </w:r>
            <w:r w:rsidR="00E553BD">
              <w:rPr>
                <w:noProof/>
                <w:webHidden/>
              </w:rPr>
              <w:t>37</w:t>
            </w:r>
            <w:r w:rsidR="00384A60">
              <w:rPr>
                <w:noProof/>
                <w:webHidden/>
              </w:rPr>
              <w:fldChar w:fldCharType="end"/>
            </w:r>
          </w:hyperlink>
        </w:p>
        <w:p w14:paraId="3891F560" w14:textId="53C54720" w:rsidR="00DA4683" w:rsidRDefault="00DA4683">
          <w:r>
            <w:rPr>
              <w:b/>
              <w:bCs/>
              <w:noProof/>
            </w:rPr>
            <w:lastRenderedPageBreak/>
            <w:fldChar w:fldCharType="end"/>
          </w:r>
        </w:p>
      </w:sdtContent>
    </w:sdt>
    <w:p w14:paraId="555AD9D4" w14:textId="77777777" w:rsidR="00384A60" w:rsidRDefault="0037053F">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47223772" w:history="1">
        <w:r w:rsidR="00384A60" w:rsidRPr="00DD7F73">
          <w:rPr>
            <w:rStyle w:val="Hyperlink"/>
            <w:noProof/>
          </w:rPr>
          <w:t>Figure 1. Production Network</w:t>
        </w:r>
        <w:r w:rsidR="00384A60">
          <w:rPr>
            <w:noProof/>
            <w:webHidden/>
          </w:rPr>
          <w:tab/>
        </w:r>
        <w:r w:rsidR="00384A60">
          <w:rPr>
            <w:noProof/>
            <w:webHidden/>
          </w:rPr>
          <w:fldChar w:fldCharType="begin"/>
        </w:r>
        <w:r w:rsidR="00384A60">
          <w:rPr>
            <w:noProof/>
            <w:webHidden/>
          </w:rPr>
          <w:instrText xml:space="preserve"> PAGEREF _Toc447223772 \h </w:instrText>
        </w:r>
        <w:r w:rsidR="00384A60">
          <w:rPr>
            <w:noProof/>
            <w:webHidden/>
          </w:rPr>
        </w:r>
        <w:r w:rsidR="00384A60">
          <w:rPr>
            <w:noProof/>
            <w:webHidden/>
          </w:rPr>
          <w:fldChar w:fldCharType="separate"/>
        </w:r>
        <w:r w:rsidR="00E553BD">
          <w:rPr>
            <w:noProof/>
            <w:webHidden/>
          </w:rPr>
          <w:t>6</w:t>
        </w:r>
        <w:r w:rsidR="00384A60">
          <w:rPr>
            <w:noProof/>
            <w:webHidden/>
          </w:rPr>
          <w:fldChar w:fldCharType="end"/>
        </w:r>
      </w:hyperlink>
    </w:p>
    <w:p w14:paraId="19638F22" w14:textId="77777777" w:rsidR="00384A60" w:rsidRDefault="00A86709">
      <w:pPr>
        <w:pStyle w:val="TableofFigures"/>
        <w:tabs>
          <w:tab w:val="right" w:leader="dot" w:pos="9016"/>
        </w:tabs>
        <w:rPr>
          <w:rFonts w:eastAsiaTheme="minorEastAsia"/>
          <w:noProof/>
          <w:lang w:eastAsia="en-GB"/>
        </w:rPr>
      </w:pPr>
      <w:hyperlink w:anchor="_Toc447223773" w:history="1">
        <w:r w:rsidR="00384A60" w:rsidRPr="00DD7F73">
          <w:rPr>
            <w:rStyle w:val="Hyperlink"/>
            <w:noProof/>
          </w:rPr>
          <w:t>Figure 2. “A Seven-Step Approach for Conducting a Successful Simulation Study” by Law (2003)</w:t>
        </w:r>
        <w:r w:rsidR="00384A60">
          <w:rPr>
            <w:noProof/>
            <w:webHidden/>
          </w:rPr>
          <w:tab/>
        </w:r>
        <w:r w:rsidR="00384A60">
          <w:rPr>
            <w:noProof/>
            <w:webHidden/>
          </w:rPr>
          <w:fldChar w:fldCharType="begin"/>
        </w:r>
        <w:r w:rsidR="00384A60">
          <w:rPr>
            <w:noProof/>
            <w:webHidden/>
          </w:rPr>
          <w:instrText xml:space="preserve"> PAGEREF _Toc447223773 \h </w:instrText>
        </w:r>
        <w:r w:rsidR="00384A60">
          <w:rPr>
            <w:noProof/>
            <w:webHidden/>
          </w:rPr>
        </w:r>
        <w:r w:rsidR="00384A60">
          <w:rPr>
            <w:noProof/>
            <w:webHidden/>
          </w:rPr>
          <w:fldChar w:fldCharType="separate"/>
        </w:r>
        <w:r w:rsidR="00E553BD">
          <w:rPr>
            <w:noProof/>
            <w:webHidden/>
          </w:rPr>
          <w:t>10</w:t>
        </w:r>
        <w:r w:rsidR="00384A60">
          <w:rPr>
            <w:noProof/>
            <w:webHidden/>
          </w:rPr>
          <w:fldChar w:fldCharType="end"/>
        </w:r>
      </w:hyperlink>
    </w:p>
    <w:p w14:paraId="1B76BB29" w14:textId="77777777" w:rsidR="00384A60" w:rsidRDefault="00A86709">
      <w:pPr>
        <w:pStyle w:val="TableofFigures"/>
        <w:tabs>
          <w:tab w:val="right" w:leader="dot" w:pos="9016"/>
        </w:tabs>
        <w:rPr>
          <w:rFonts w:eastAsiaTheme="minorEastAsia"/>
          <w:noProof/>
          <w:lang w:eastAsia="en-GB"/>
        </w:rPr>
      </w:pPr>
      <w:hyperlink w:anchor="_Toc447223774" w:history="1">
        <w:r w:rsidR="00384A60" w:rsidRPr="00DD7F73">
          <w:rPr>
            <w:rStyle w:val="Hyperlink"/>
            <w:noProof/>
          </w:rPr>
          <w:t>Figure 3. Simulation Setting</w:t>
        </w:r>
        <w:r w:rsidR="00384A60">
          <w:rPr>
            <w:noProof/>
            <w:webHidden/>
          </w:rPr>
          <w:tab/>
        </w:r>
        <w:r w:rsidR="00384A60">
          <w:rPr>
            <w:noProof/>
            <w:webHidden/>
          </w:rPr>
          <w:fldChar w:fldCharType="begin"/>
        </w:r>
        <w:r w:rsidR="00384A60">
          <w:rPr>
            <w:noProof/>
            <w:webHidden/>
          </w:rPr>
          <w:instrText xml:space="preserve"> PAGEREF _Toc447223774 \h </w:instrText>
        </w:r>
        <w:r w:rsidR="00384A60">
          <w:rPr>
            <w:noProof/>
            <w:webHidden/>
          </w:rPr>
        </w:r>
        <w:r w:rsidR="00384A60">
          <w:rPr>
            <w:noProof/>
            <w:webHidden/>
          </w:rPr>
          <w:fldChar w:fldCharType="separate"/>
        </w:r>
        <w:r w:rsidR="00E553BD">
          <w:rPr>
            <w:noProof/>
            <w:webHidden/>
          </w:rPr>
          <w:t>11</w:t>
        </w:r>
        <w:r w:rsidR="00384A60">
          <w:rPr>
            <w:noProof/>
            <w:webHidden/>
          </w:rPr>
          <w:fldChar w:fldCharType="end"/>
        </w:r>
      </w:hyperlink>
    </w:p>
    <w:p w14:paraId="34F6C307" w14:textId="77777777" w:rsidR="00384A60" w:rsidRDefault="00A86709">
      <w:pPr>
        <w:pStyle w:val="TableofFigures"/>
        <w:tabs>
          <w:tab w:val="right" w:leader="dot" w:pos="9016"/>
        </w:tabs>
        <w:rPr>
          <w:rFonts w:eastAsiaTheme="minorEastAsia"/>
          <w:noProof/>
          <w:lang w:eastAsia="en-GB"/>
        </w:rPr>
      </w:pPr>
      <w:hyperlink w:anchor="_Toc447223775" w:history="1">
        <w:r w:rsidR="00384A60" w:rsidRPr="00DD7F73">
          <w:rPr>
            <w:rStyle w:val="Hyperlink"/>
            <w:noProof/>
          </w:rPr>
          <w:t>Figure 4. Conceptual Model</w:t>
        </w:r>
        <w:r w:rsidR="00384A60">
          <w:rPr>
            <w:noProof/>
            <w:webHidden/>
          </w:rPr>
          <w:tab/>
        </w:r>
        <w:r w:rsidR="00384A60">
          <w:rPr>
            <w:noProof/>
            <w:webHidden/>
          </w:rPr>
          <w:fldChar w:fldCharType="begin"/>
        </w:r>
        <w:r w:rsidR="00384A60">
          <w:rPr>
            <w:noProof/>
            <w:webHidden/>
          </w:rPr>
          <w:instrText xml:space="preserve"> PAGEREF _Toc447223775 \h </w:instrText>
        </w:r>
        <w:r w:rsidR="00384A60">
          <w:rPr>
            <w:noProof/>
            <w:webHidden/>
          </w:rPr>
        </w:r>
        <w:r w:rsidR="00384A60">
          <w:rPr>
            <w:noProof/>
            <w:webHidden/>
          </w:rPr>
          <w:fldChar w:fldCharType="separate"/>
        </w:r>
        <w:r w:rsidR="00E553BD">
          <w:rPr>
            <w:noProof/>
            <w:webHidden/>
          </w:rPr>
          <w:t>13</w:t>
        </w:r>
        <w:r w:rsidR="00384A60">
          <w:rPr>
            <w:noProof/>
            <w:webHidden/>
          </w:rPr>
          <w:fldChar w:fldCharType="end"/>
        </w:r>
      </w:hyperlink>
    </w:p>
    <w:p w14:paraId="79A4A0AE" w14:textId="77777777" w:rsidR="00384A60" w:rsidRDefault="00A86709">
      <w:pPr>
        <w:pStyle w:val="TableofFigures"/>
        <w:tabs>
          <w:tab w:val="right" w:leader="dot" w:pos="9016"/>
        </w:tabs>
        <w:rPr>
          <w:rFonts w:eastAsiaTheme="minorEastAsia"/>
          <w:noProof/>
          <w:lang w:eastAsia="en-GB"/>
        </w:rPr>
      </w:pPr>
      <w:hyperlink w:anchor="_Toc447223776" w:history="1">
        <w:r w:rsidR="00384A60" w:rsidRPr="00DD7F73">
          <w:rPr>
            <w:rStyle w:val="Hyperlink"/>
            <w:noProof/>
          </w:rPr>
          <w:t>Figure 5. Total Queue Length per Queueing Discipline server 3, with smallest average stream 3 and seed 3</w:t>
        </w:r>
        <w:r w:rsidR="00384A60">
          <w:rPr>
            <w:noProof/>
            <w:webHidden/>
          </w:rPr>
          <w:tab/>
        </w:r>
        <w:r w:rsidR="00384A60">
          <w:rPr>
            <w:noProof/>
            <w:webHidden/>
          </w:rPr>
          <w:fldChar w:fldCharType="begin"/>
        </w:r>
        <w:r w:rsidR="00384A60">
          <w:rPr>
            <w:noProof/>
            <w:webHidden/>
          </w:rPr>
          <w:instrText xml:space="preserve"> PAGEREF _Toc447223776 \h </w:instrText>
        </w:r>
        <w:r w:rsidR="00384A60">
          <w:rPr>
            <w:noProof/>
            <w:webHidden/>
          </w:rPr>
        </w:r>
        <w:r w:rsidR="00384A60">
          <w:rPr>
            <w:noProof/>
            <w:webHidden/>
          </w:rPr>
          <w:fldChar w:fldCharType="separate"/>
        </w:r>
        <w:r w:rsidR="00E553BD">
          <w:rPr>
            <w:noProof/>
            <w:webHidden/>
          </w:rPr>
          <w:t>16</w:t>
        </w:r>
        <w:r w:rsidR="00384A60">
          <w:rPr>
            <w:noProof/>
            <w:webHidden/>
          </w:rPr>
          <w:fldChar w:fldCharType="end"/>
        </w:r>
      </w:hyperlink>
    </w:p>
    <w:p w14:paraId="3BB53BCE" w14:textId="77777777" w:rsidR="00384A60" w:rsidRDefault="00A86709">
      <w:pPr>
        <w:pStyle w:val="TableofFigures"/>
        <w:tabs>
          <w:tab w:val="right" w:leader="dot" w:pos="9016"/>
        </w:tabs>
        <w:rPr>
          <w:rFonts w:eastAsiaTheme="minorEastAsia"/>
          <w:noProof/>
          <w:lang w:eastAsia="en-GB"/>
        </w:rPr>
      </w:pPr>
      <w:hyperlink w:anchor="_Toc447223777" w:history="1">
        <w:r w:rsidR="00384A60" w:rsidRPr="00DD7F73">
          <w:rPr>
            <w:rStyle w:val="Hyperlink"/>
            <w:noProof/>
          </w:rPr>
          <w:t>Figure 6. Conceptual Model</w:t>
        </w:r>
        <w:r w:rsidR="00384A60">
          <w:rPr>
            <w:noProof/>
            <w:webHidden/>
          </w:rPr>
          <w:tab/>
        </w:r>
        <w:r w:rsidR="00384A60">
          <w:rPr>
            <w:noProof/>
            <w:webHidden/>
          </w:rPr>
          <w:fldChar w:fldCharType="begin"/>
        </w:r>
        <w:r w:rsidR="00384A60">
          <w:rPr>
            <w:noProof/>
            <w:webHidden/>
          </w:rPr>
          <w:instrText xml:space="preserve"> PAGEREF _Toc447223777 \h </w:instrText>
        </w:r>
        <w:r w:rsidR="00384A60">
          <w:rPr>
            <w:noProof/>
            <w:webHidden/>
          </w:rPr>
        </w:r>
        <w:r w:rsidR="00384A60">
          <w:rPr>
            <w:noProof/>
            <w:webHidden/>
          </w:rPr>
          <w:fldChar w:fldCharType="separate"/>
        </w:r>
        <w:r w:rsidR="00E553BD">
          <w:rPr>
            <w:noProof/>
            <w:webHidden/>
          </w:rPr>
          <w:t>18</w:t>
        </w:r>
        <w:r w:rsidR="00384A60">
          <w:rPr>
            <w:noProof/>
            <w:webHidden/>
          </w:rPr>
          <w:fldChar w:fldCharType="end"/>
        </w:r>
      </w:hyperlink>
    </w:p>
    <w:p w14:paraId="32C42CC5" w14:textId="77777777" w:rsidR="00384A60" w:rsidRDefault="00A86709">
      <w:pPr>
        <w:pStyle w:val="TableofFigures"/>
        <w:tabs>
          <w:tab w:val="right" w:leader="dot" w:pos="9016"/>
        </w:tabs>
        <w:rPr>
          <w:rFonts w:eastAsiaTheme="minorEastAsia"/>
          <w:noProof/>
          <w:lang w:eastAsia="en-GB"/>
        </w:rPr>
      </w:pPr>
      <w:hyperlink w:anchor="_Toc447223778" w:history="1">
        <w:r w:rsidR="00384A60" w:rsidRPr="00DD7F73">
          <w:rPr>
            <w:rStyle w:val="Hyperlink"/>
            <w:noProof/>
          </w:rPr>
          <w:t>Figure 7. KPIs arrival [1,8,16]</w:t>
        </w:r>
        <w:r w:rsidR="00384A60">
          <w:rPr>
            <w:noProof/>
            <w:webHidden/>
          </w:rPr>
          <w:tab/>
        </w:r>
        <w:r w:rsidR="00384A60">
          <w:rPr>
            <w:noProof/>
            <w:webHidden/>
          </w:rPr>
          <w:fldChar w:fldCharType="begin"/>
        </w:r>
        <w:r w:rsidR="00384A60">
          <w:rPr>
            <w:noProof/>
            <w:webHidden/>
          </w:rPr>
          <w:instrText xml:space="preserve"> PAGEREF _Toc447223778 \h </w:instrText>
        </w:r>
        <w:r w:rsidR="00384A60">
          <w:rPr>
            <w:noProof/>
            <w:webHidden/>
          </w:rPr>
        </w:r>
        <w:r w:rsidR="00384A60">
          <w:rPr>
            <w:noProof/>
            <w:webHidden/>
          </w:rPr>
          <w:fldChar w:fldCharType="separate"/>
        </w:r>
        <w:r w:rsidR="00E553BD">
          <w:rPr>
            <w:noProof/>
            <w:webHidden/>
          </w:rPr>
          <w:t>19</w:t>
        </w:r>
        <w:r w:rsidR="00384A60">
          <w:rPr>
            <w:noProof/>
            <w:webHidden/>
          </w:rPr>
          <w:fldChar w:fldCharType="end"/>
        </w:r>
      </w:hyperlink>
    </w:p>
    <w:p w14:paraId="2AF660BA" w14:textId="77777777" w:rsidR="00384A60" w:rsidRDefault="00A86709">
      <w:pPr>
        <w:pStyle w:val="TableofFigures"/>
        <w:tabs>
          <w:tab w:val="right" w:leader="dot" w:pos="9016"/>
        </w:tabs>
        <w:rPr>
          <w:rFonts w:eastAsiaTheme="minorEastAsia"/>
          <w:noProof/>
          <w:lang w:eastAsia="en-GB"/>
        </w:rPr>
      </w:pPr>
      <w:hyperlink w:anchor="_Toc447223779" w:history="1">
        <w:r w:rsidR="00384A60" w:rsidRPr="00DD7F73">
          <w:rPr>
            <w:rStyle w:val="Hyperlink"/>
            <w:noProof/>
          </w:rPr>
          <w:t>Figure 8. KPIs arrival [3,8,16]</w:t>
        </w:r>
        <w:r w:rsidR="00384A60">
          <w:rPr>
            <w:noProof/>
            <w:webHidden/>
          </w:rPr>
          <w:tab/>
        </w:r>
        <w:r w:rsidR="00384A60">
          <w:rPr>
            <w:noProof/>
            <w:webHidden/>
          </w:rPr>
          <w:fldChar w:fldCharType="begin"/>
        </w:r>
        <w:r w:rsidR="00384A60">
          <w:rPr>
            <w:noProof/>
            <w:webHidden/>
          </w:rPr>
          <w:instrText xml:space="preserve"> PAGEREF _Toc447223779 \h </w:instrText>
        </w:r>
        <w:r w:rsidR="00384A60">
          <w:rPr>
            <w:noProof/>
            <w:webHidden/>
          </w:rPr>
        </w:r>
        <w:r w:rsidR="00384A60">
          <w:rPr>
            <w:noProof/>
            <w:webHidden/>
          </w:rPr>
          <w:fldChar w:fldCharType="separate"/>
        </w:r>
        <w:r w:rsidR="00E553BD">
          <w:rPr>
            <w:noProof/>
            <w:webHidden/>
          </w:rPr>
          <w:t>20</w:t>
        </w:r>
        <w:r w:rsidR="00384A60">
          <w:rPr>
            <w:noProof/>
            <w:webHidden/>
          </w:rPr>
          <w:fldChar w:fldCharType="end"/>
        </w:r>
      </w:hyperlink>
    </w:p>
    <w:p w14:paraId="48E98D45" w14:textId="77777777" w:rsidR="00384A60" w:rsidRDefault="00A86709">
      <w:pPr>
        <w:pStyle w:val="TableofFigures"/>
        <w:tabs>
          <w:tab w:val="right" w:leader="dot" w:pos="9016"/>
        </w:tabs>
        <w:rPr>
          <w:rFonts w:eastAsiaTheme="minorEastAsia"/>
          <w:noProof/>
          <w:lang w:eastAsia="en-GB"/>
        </w:rPr>
      </w:pPr>
      <w:hyperlink w:anchor="_Toc447223780" w:history="1">
        <w:r w:rsidR="00384A60" w:rsidRPr="00DD7F73">
          <w:rPr>
            <w:rStyle w:val="Hyperlink"/>
            <w:noProof/>
          </w:rPr>
          <w:t>Figure 9. KPIs [5,8,16]</w:t>
        </w:r>
        <w:r w:rsidR="00384A60">
          <w:rPr>
            <w:noProof/>
            <w:webHidden/>
          </w:rPr>
          <w:tab/>
        </w:r>
        <w:r w:rsidR="00384A60">
          <w:rPr>
            <w:noProof/>
            <w:webHidden/>
          </w:rPr>
          <w:fldChar w:fldCharType="begin"/>
        </w:r>
        <w:r w:rsidR="00384A60">
          <w:rPr>
            <w:noProof/>
            <w:webHidden/>
          </w:rPr>
          <w:instrText xml:space="preserve"> PAGEREF _Toc447223780 \h </w:instrText>
        </w:r>
        <w:r w:rsidR="00384A60">
          <w:rPr>
            <w:noProof/>
            <w:webHidden/>
          </w:rPr>
        </w:r>
        <w:r w:rsidR="00384A60">
          <w:rPr>
            <w:noProof/>
            <w:webHidden/>
          </w:rPr>
          <w:fldChar w:fldCharType="separate"/>
        </w:r>
        <w:r w:rsidR="00E553BD">
          <w:rPr>
            <w:noProof/>
            <w:webHidden/>
          </w:rPr>
          <w:t>20</w:t>
        </w:r>
        <w:r w:rsidR="00384A60">
          <w:rPr>
            <w:noProof/>
            <w:webHidden/>
          </w:rPr>
          <w:fldChar w:fldCharType="end"/>
        </w:r>
      </w:hyperlink>
    </w:p>
    <w:p w14:paraId="42DD77C4" w14:textId="77777777" w:rsidR="00384A60" w:rsidRDefault="00A86709">
      <w:pPr>
        <w:pStyle w:val="TableofFigures"/>
        <w:tabs>
          <w:tab w:val="right" w:leader="dot" w:pos="9016"/>
        </w:tabs>
        <w:rPr>
          <w:rFonts w:eastAsiaTheme="minorEastAsia"/>
          <w:noProof/>
          <w:lang w:eastAsia="en-GB"/>
        </w:rPr>
      </w:pPr>
      <w:hyperlink w:anchor="_Toc447223781" w:history="1">
        <w:r w:rsidR="00384A60" w:rsidRPr="00DD7F73">
          <w:rPr>
            <w:rStyle w:val="Hyperlink"/>
            <w:noProof/>
          </w:rPr>
          <w:t>Figure 10. KPIs arrivals [8,8,16]</w:t>
        </w:r>
        <w:r w:rsidR="00384A60">
          <w:rPr>
            <w:noProof/>
            <w:webHidden/>
          </w:rPr>
          <w:tab/>
        </w:r>
        <w:r w:rsidR="00384A60">
          <w:rPr>
            <w:noProof/>
            <w:webHidden/>
          </w:rPr>
          <w:fldChar w:fldCharType="begin"/>
        </w:r>
        <w:r w:rsidR="00384A60">
          <w:rPr>
            <w:noProof/>
            <w:webHidden/>
          </w:rPr>
          <w:instrText xml:space="preserve"> PAGEREF _Toc447223781 \h </w:instrText>
        </w:r>
        <w:r w:rsidR="00384A60">
          <w:rPr>
            <w:noProof/>
            <w:webHidden/>
          </w:rPr>
        </w:r>
        <w:r w:rsidR="00384A60">
          <w:rPr>
            <w:noProof/>
            <w:webHidden/>
          </w:rPr>
          <w:fldChar w:fldCharType="separate"/>
        </w:r>
        <w:r w:rsidR="00E553BD">
          <w:rPr>
            <w:noProof/>
            <w:webHidden/>
          </w:rPr>
          <w:t>20</w:t>
        </w:r>
        <w:r w:rsidR="00384A60">
          <w:rPr>
            <w:noProof/>
            <w:webHidden/>
          </w:rPr>
          <w:fldChar w:fldCharType="end"/>
        </w:r>
      </w:hyperlink>
    </w:p>
    <w:p w14:paraId="45488307" w14:textId="77777777" w:rsidR="00384A60" w:rsidRDefault="00A86709">
      <w:pPr>
        <w:pStyle w:val="TableofFigures"/>
        <w:tabs>
          <w:tab w:val="right" w:leader="dot" w:pos="9016"/>
        </w:tabs>
        <w:rPr>
          <w:rFonts w:eastAsiaTheme="minorEastAsia"/>
          <w:noProof/>
          <w:lang w:eastAsia="en-GB"/>
        </w:rPr>
      </w:pPr>
      <w:hyperlink w:anchor="_Toc447223782" w:history="1">
        <w:r w:rsidR="00384A60" w:rsidRPr="00DD7F73">
          <w:rPr>
            <w:rStyle w:val="Hyperlink"/>
            <w:noProof/>
          </w:rPr>
          <w:t>Figure 11. CV distribution</w:t>
        </w:r>
        <w:r w:rsidR="00384A60">
          <w:rPr>
            <w:noProof/>
            <w:webHidden/>
          </w:rPr>
          <w:tab/>
        </w:r>
        <w:r w:rsidR="00384A60">
          <w:rPr>
            <w:noProof/>
            <w:webHidden/>
          </w:rPr>
          <w:fldChar w:fldCharType="begin"/>
        </w:r>
        <w:r w:rsidR="00384A60">
          <w:rPr>
            <w:noProof/>
            <w:webHidden/>
          </w:rPr>
          <w:instrText xml:space="preserve"> PAGEREF _Toc447223782 \h </w:instrText>
        </w:r>
        <w:r w:rsidR="00384A60">
          <w:rPr>
            <w:noProof/>
            <w:webHidden/>
          </w:rPr>
        </w:r>
        <w:r w:rsidR="00384A60">
          <w:rPr>
            <w:noProof/>
            <w:webHidden/>
          </w:rPr>
          <w:fldChar w:fldCharType="separate"/>
        </w:r>
        <w:r w:rsidR="00E553BD">
          <w:rPr>
            <w:noProof/>
            <w:webHidden/>
          </w:rPr>
          <w:t>21</w:t>
        </w:r>
        <w:r w:rsidR="00384A60">
          <w:rPr>
            <w:noProof/>
            <w:webHidden/>
          </w:rPr>
          <w:fldChar w:fldCharType="end"/>
        </w:r>
      </w:hyperlink>
    </w:p>
    <w:p w14:paraId="09D781CE" w14:textId="77777777" w:rsidR="00384A60" w:rsidRDefault="00A86709">
      <w:pPr>
        <w:pStyle w:val="TableofFigures"/>
        <w:tabs>
          <w:tab w:val="right" w:leader="dot" w:pos="9016"/>
        </w:tabs>
        <w:rPr>
          <w:rFonts w:eastAsiaTheme="minorEastAsia"/>
          <w:noProof/>
          <w:lang w:eastAsia="en-GB"/>
        </w:rPr>
      </w:pPr>
      <w:hyperlink w:anchor="_Toc447223783" w:history="1">
        <w:r w:rsidR="00384A60" w:rsidRPr="00DD7F73">
          <w:rPr>
            <w:rStyle w:val="Hyperlink"/>
            <w:noProof/>
          </w:rPr>
          <w:t>Figure 12. Results of random selected period</w:t>
        </w:r>
        <w:r w:rsidR="00384A60">
          <w:rPr>
            <w:noProof/>
            <w:webHidden/>
          </w:rPr>
          <w:tab/>
        </w:r>
        <w:r w:rsidR="00384A60">
          <w:rPr>
            <w:noProof/>
            <w:webHidden/>
          </w:rPr>
          <w:fldChar w:fldCharType="begin"/>
        </w:r>
        <w:r w:rsidR="00384A60">
          <w:rPr>
            <w:noProof/>
            <w:webHidden/>
          </w:rPr>
          <w:instrText xml:space="preserve"> PAGEREF _Toc447223783 \h </w:instrText>
        </w:r>
        <w:r w:rsidR="00384A60">
          <w:rPr>
            <w:noProof/>
            <w:webHidden/>
          </w:rPr>
        </w:r>
        <w:r w:rsidR="00384A60">
          <w:rPr>
            <w:noProof/>
            <w:webHidden/>
          </w:rPr>
          <w:fldChar w:fldCharType="separate"/>
        </w:r>
        <w:r w:rsidR="00E553BD">
          <w:rPr>
            <w:noProof/>
            <w:webHidden/>
          </w:rPr>
          <w:t>26</w:t>
        </w:r>
        <w:r w:rsidR="00384A60">
          <w:rPr>
            <w:noProof/>
            <w:webHidden/>
          </w:rPr>
          <w:fldChar w:fldCharType="end"/>
        </w:r>
      </w:hyperlink>
    </w:p>
    <w:p w14:paraId="2B9B82A5" w14:textId="77777777" w:rsidR="00384A60" w:rsidRDefault="00A86709">
      <w:pPr>
        <w:pStyle w:val="TableofFigures"/>
        <w:tabs>
          <w:tab w:val="right" w:leader="dot" w:pos="9016"/>
        </w:tabs>
        <w:rPr>
          <w:rFonts w:eastAsiaTheme="minorEastAsia"/>
          <w:noProof/>
          <w:lang w:eastAsia="en-GB"/>
        </w:rPr>
      </w:pPr>
      <w:hyperlink w:anchor="_Toc447223784" w:history="1">
        <w:r w:rsidR="00384A60" w:rsidRPr="00DD7F73">
          <w:rPr>
            <w:rStyle w:val="Hyperlink"/>
            <w:noProof/>
          </w:rPr>
          <w:t>Figure 13. Results of a scenario</w:t>
        </w:r>
        <w:r w:rsidR="00384A60">
          <w:rPr>
            <w:noProof/>
            <w:webHidden/>
          </w:rPr>
          <w:tab/>
        </w:r>
        <w:r w:rsidR="00384A60">
          <w:rPr>
            <w:noProof/>
            <w:webHidden/>
          </w:rPr>
          <w:fldChar w:fldCharType="begin"/>
        </w:r>
        <w:r w:rsidR="00384A60">
          <w:rPr>
            <w:noProof/>
            <w:webHidden/>
          </w:rPr>
          <w:instrText xml:space="preserve"> PAGEREF _Toc447223784 \h </w:instrText>
        </w:r>
        <w:r w:rsidR="00384A60">
          <w:rPr>
            <w:noProof/>
            <w:webHidden/>
          </w:rPr>
        </w:r>
        <w:r w:rsidR="00384A60">
          <w:rPr>
            <w:noProof/>
            <w:webHidden/>
          </w:rPr>
          <w:fldChar w:fldCharType="separate"/>
        </w:r>
        <w:r w:rsidR="00E553BD">
          <w:rPr>
            <w:noProof/>
            <w:webHidden/>
          </w:rPr>
          <w:t>27</w:t>
        </w:r>
        <w:r w:rsidR="00384A60">
          <w:rPr>
            <w:noProof/>
            <w:webHidden/>
          </w:rPr>
          <w:fldChar w:fldCharType="end"/>
        </w:r>
      </w:hyperlink>
    </w:p>
    <w:p w14:paraId="07EFC05F" w14:textId="77777777" w:rsidR="00384A60" w:rsidRDefault="00A86709">
      <w:pPr>
        <w:pStyle w:val="TableofFigures"/>
        <w:tabs>
          <w:tab w:val="right" w:leader="dot" w:pos="9016"/>
        </w:tabs>
        <w:rPr>
          <w:rFonts w:eastAsiaTheme="minorEastAsia"/>
          <w:noProof/>
          <w:lang w:eastAsia="en-GB"/>
        </w:rPr>
      </w:pPr>
      <w:hyperlink w:anchor="_Toc447223785" w:history="1">
        <w:r w:rsidR="00384A60" w:rsidRPr="00DD7F73">
          <w:rPr>
            <w:rStyle w:val="Hyperlink"/>
            <w:noProof/>
          </w:rPr>
          <w:t>Figure 14. Code of the simulation</w:t>
        </w:r>
        <w:r w:rsidR="00384A60">
          <w:rPr>
            <w:noProof/>
            <w:webHidden/>
          </w:rPr>
          <w:tab/>
        </w:r>
        <w:r w:rsidR="00384A60">
          <w:rPr>
            <w:noProof/>
            <w:webHidden/>
          </w:rPr>
          <w:fldChar w:fldCharType="begin"/>
        </w:r>
        <w:r w:rsidR="00384A60">
          <w:rPr>
            <w:noProof/>
            <w:webHidden/>
          </w:rPr>
          <w:instrText xml:space="preserve"> PAGEREF _Toc447223785 \h </w:instrText>
        </w:r>
        <w:r w:rsidR="00384A60">
          <w:rPr>
            <w:noProof/>
            <w:webHidden/>
          </w:rPr>
        </w:r>
        <w:r w:rsidR="00384A60">
          <w:rPr>
            <w:noProof/>
            <w:webHidden/>
          </w:rPr>
          <w:fldChar w:fldCharType="separate"/>
        </w:r>
        <w:r w:rsidR="00E553BD">
          <w:rPr>
            <w:noProof/>
            <w:webHidden/>
          </w:rPr>
          <w:t>35</w:t>
        </w:r>
        <w:r w:rsidR="00384A60">
          <w:rPr>
            <w:noProof/>
            <w:webHidden/>
          </w:rPr>
          <w:fldChar w:fldCharType="end"/>
        </w:r>
      </w:hyperlink>
    </w:p>
    <w:p w14:paraId="3F296581" w14:textId="77777777" w:rsidR="00384A60" w:rsidRDefault="0037053F" w:rsidP="0037053F">
      <w:pPr>
        <w:rPr>
          <w:noProof/>
        </w:rPr>
      </w:pPr>
      <w:r>
        <w:fldChar w:fldCharType="end"/>
      </w:r>
      <w:r>
        <w:fldChar w:fldCharType="begin"/>
      </w:r>
      <w:r>
        <w:instrText xml:space="preserve"> TOC \h \z \c "Table" </w:instrText>
      </w:r>
      <w:r>
        <w:fldChar w:fldCharType="separate"/>
      </w:r>
    </w:p>
    <w:p w14:paraId="3227D9B6" w14:textId="77777777" w:rsidR="00384A60" w:rsidRDefault="00A86709">
      <w:pPr>
        <w:pStyle w:val="TableofFigures"/>
        <w:tabs>
          <w:tab w:val="right" w:leader="dot" w:pos="9016"/>
        </w:tabs>
        <w:rPr>
          <w:rFonts w:eastAsiaTheme="minorEastAsia"/>
          <w:noProof/>
          <w:lang w:eastAsia="en-GB"/>
        </w:rPr>
      </w:pPr>
      <w:hyperlink w:anchor="_Toc447223786" w:history="1">
        <w:r w:rsidR="00384A60" w:rsidRPr="001C516F">
          <w:rPr>
            <w:rStyle w:val="Hyperlink"/>
            <w:noProof/>
          </w:rPr>
          <w:t>Table 1. Division of Estate to Creditors in “Ketubot” 93a as per the Mishna (Aumann, 2002)</w:t>
        </w:r>
        <w:r w:rsidR="00384A60">
          <w:rPr>
            <w:noProof/>
            <w:webHidden/>
          </w:rPr>
          <w:tab/>
        </w:r>
        <w:r w:rsidR="00384A60">
          <w:rPr>
            <w:noProof/>
            <w:webHidden/>
          </w:rPr>
          <w:fldChar w:fldCharType="begin"/>
        </w:r>
        <w:r w:rsidR="00384A60">
          <w:rPr>
            <w:noProof/>
            <w:webHidden/>
          </w:rPr>
          <w:instrText xml:space="preserve"> PAGEREF _Toc447223786 \h </w:instrText>
        </w:r>
        <w:r w:rsidR="00384A60">
          <w:rPr>
            <w:noProof/>
            <w:webHidden/>
          </w:rPr>
        </w:r>
        <w:r w:rsidR="00384A60">
          <w:rPr>
            <w:noProof/>
            <w:webHidden/>
          </w:rPr>
          <w:fldChar w:fldCharType="separate"/>
        </w:r>
        <w:r w:rsidR="00E553BD">
          <w:rPr>
            <w:noProof/>
            <w:webHidden/>
          </w:rPr>
          <w:t>9</w:t>
        </w:r>
        <w:r w:rsidR="00384A60">
          <w:rPr>
            <w:noProof/>
            <w:webHidden/>
          </w:rPr>
          <w:fldChar w:fldCharType="end"/>
        </w:r>
      </w:hyperlink>
    </w:p>
    <w:p w14:paraId="3DD7D869" w14:textId="77777777" w:rsidR="00384A60" w:rsidRDefault="00A86709">
      <w:pPr>
        <w:pStyle w:val="TableofFigures"/>
        <w:tabs>
          <w:tab w:val="right" w:leader="dot" w:pos="9016"/>
        </w:tabs>
        <w:rPr>
          <w:rFonts w:eastAsiaTheme="minorEastAsia"/>
          <w:noProof/>
          <w:lang w:eastAsia="en-GB"/>
        </w:rPr>
      </w:pPr>
      <w:hyperlink w:anchor="_Toc447223787" w:history="1">
        <w:r w:rsidR="00384A60" w:rsidRPr="001C516F">
          <w:rPr>
            <w:rStyle w:val="Hyperlink"/>
            <w:noProof/>
          </w:rPr>
          <w:t>Table 2. Utilisation per server</w:t>
        </w:r>
        <w:r w:rsidR="00384A60">
          <w:rPr>
            <w:noProof/>
            <w:webHidden/>
          </w:rPr>
          <w:tab/>
        </w:r>
        <w:r w:rsidR="00384A60">
          <w:rPr>
            <w:noProof/>
            <w:webHidden/>
          </w:rPr>
          <w:fldChar w:fldCharType="begin"/>
        </w:r>
        <w:r w:rsidR="00384A60">
          <w:rPr>
            <w:noProof/>
            <w:webHidden/>
          </w:rPr>
          <w:instrText xml:space="preserve"> PAGEREF _Toc447223787 \h </w:instrText>
        </w:r>
        <w:r w:rsidR="00384A60">
          <w:rPr>
            <w:noProof/>
            <w:webHidden/>
          </w:rPr>
        </w:r>
        <w:r w:rsidR="00384A60">
          <w:rPr>
            <w:noProof/>
            <w:webHidden/>
          </w:rPr>
          <w:fldChar w:fldCharType="separate"/>
        </w:r>
        <w:r w:rsidR="00E553BD">
          <w:rPr>
            <w:noProof/>
            <w:webHidden/>
          </w:rPr>
          <w:t>12</w:t>
        </w:r>
        <w:r w:rsidR="00384A60">
          <w:rPr>
            <w:noProof/>
            <w:webHidden/>
          </w:rPr>
          <w:fldChar w:fldCharType="end"/>
        </w:r>
      </w:hyperlink>
    </w:p>
    <w:p w14:paraId="1C95FDF4" w14:textId="77777777" w:rsidR="00384A60" w:rsidRDefault="00A86709">
      <w:pPr>
        <w:pStyle w:val="TableofFigures"/>
        <w:tabs>
          <w:tab w:val="right" w:leader="dot" w:pos="9016"/>
        </w:tabs>
        <w:rPr>
          <w:rFonts w:eastAsiaTheme="minorEastAsia"/>
          <w:noProof/>
          <w:lang w:eastAsia="en-GB"/>
        </w:rPr>
      </w:pPr>
      <w:hyperlink w:anchor="_Toc447223788" w:history="1">
        <w:r w:rsidR="00384A60" w:rsidRPr="001C516F">
          <w:rPr>
            <w:rStyle w:val="Hyperlink"/>
            <w:noProof/>
          </w:rPr>
          <w:t>Table 3. Average Sum of avgD and CV</w:t>
        </w:r>
        <w:r w:rsidR="00384A60">
          <w:rPr>
            <w:noProof/>
            <w:webHidden/>
          </w:rPr>
          <w:tab/>
        </w:r>
        <w:r w:rsidR="00384A60">
          <w:rPr>
            <w:noProof/>
            <w:webHidden/>
          </w:rPr>
          <w:fldChar w:fldCharType="begin"/>
        </w:r>
        <w:r w:rsidR="00384A60">
          <w:rPr>
            <w:noProof/>
            <w:webHidden/>
          </w:rPr>
          <w:instrText xml:space="preserve"> PAGEREF _Toc447223788 \h </w:instrText>
        </w:r>
        <w:r w:rsidR="00384A60">
          <w:rPr>
            <w:noProof/>
            <w:webHidden/>
          </w:rPr>
        </w:r>
        <w:r w:rsidR="00384A60">
          <w:rPr>
            <w:noProof/>
            <w:webHidden/>
          </w:rPr>
          <w:fldChar w:fldCharType="separate"/>
        </w:r>
        <w:r w:rsidR="00E553BD">
          <w:rPr>
            <w:noProof/>
            <w:webHidden/>
          </w:rPr>
          <w:t>21</w:t>
        </w:r>
        <w:r w:rsidR="00384A60">
          <w:rPr>
            <w:noProof/>
            <w:webHidden/>
          </w:rPr>
          <w:fldChar w:fldCharType="end"/>
        </w:r>
      </w:hyperlink>
    </w:p>
    <w:p w14:paraId="413C29E5" w14:textId="77777777" w:rsidR="00384A60" w:rsidRDefault="00A86709">
      <w:pPr>
        <w:pStyle w:val="TableofFigures"/>
        <w:tabs>
          <w:tab w:val="right" w:leader="dot" w:pos="9016"/>
        </w:tabs>
        <w:rPr>
          <w:rFonts w:eastAsiaTheme="minorEastAsia"/>
          <w:noProof/>
          <w:lang w:eastAsia="en-GB"/>
        </w:rPr>
      </w:pPr>
      <w:hyperlink w:anchor="_Toc447223789" w:history="1">
        <w:r w:rsidR="00384A60" w:rsidRPr="001C516F">
          <w:rPr>
            <w:rStyle w:val="Hyperlink"/>
            <w:noProof/>
          </w:rPr>
          <w:t>Table 4. Average Sum of avgD and CV</w:t>
        </w:r>
        <w:r w:rsidR="00384A60">
          <w:rPr>
            <w:noProof/>
            <w:webHidden/>
          </w:rPr>
          <w:tab/>
        </w:r>
        <w:r w:rsidR="00384A60">
          <w:rPr>
            <w:noProof/>
            <w:webHidden/>
          </w:rPr>
          <w:fldChar w:fldCharType="begin"/>
        </w:r>
        <w:r w:rsidR="00384A60">
          <w:rPr>
            <w:noProof/>
            <w:webHidden/>
          </w:rPr>
          <w:instrText xml:space="preserve"> PAGEREF _Toc447223789 \h </w:instrText>
        </w:r>
        <w:r w:rsidR="00384A60">
          <w:rPr>
            <w:noProof/>
            <w:webHidden/>
          </w:rPr>
        </w:r>
        <w:r w:rsidR="00384A60">
          <w:rPr>
            <w:noProof/>
            <w:webHidden/>
          </w:rPr>
          <w:fldChar w:fldCharType="separate"/>
        </w:r>
        <w:r w:rsidR="00E553BD">
          <w:rPr>
            <w:noProof/>
            <w:webHidden/>
          </w:rPr>
          <w:t>24</w:t>
        </w:r>
        <w:r w:rsidR="00384A60">
          <w:rPr>
            <w:noProof/>
            <w:webHidden/>
          </w:rPr>
          <w:fldChar w:fldCharType="end"/>
        </w:r>
      </w:hyperlink>
    </w:p>
    <w:p w14:paraId="3C200F22" w14:textId="77777777" w:rsidR="00384A60" w:rsidRDefault="00A86709">
      <w:pPr>
        <w:pStyle w:val="TableofFigures"/>
        <w:tabs>
          <w:tab w:val="right" w:leader="dot" w:pos="9016"/>
        </w:tabs>
        <w:rPr>
          <w:rFonts w:eastAsiaTheme="minorEastAsia"/>
          <w:noProof/>
          <w:lang w:eastAsia="en-GB"/>
        </w:rPr>
      </w:pPr>
      <w:hyperlink w:anchor="_Toc447223790" w:history="1">
        <w:r w:rsidR="00384A60" w:rsidRPr="001C516F">
          <w:rPr>
            <w:rStyle w:val="Hyperlink"/>
            <w:noProof/>
          </w:rPr>
          <w:t>Table 5. Average results with arrivals [1,8,16]</w:t>
        </w:r>
        <w:r w:rsidR="00384A60">
          <w:rPr>
            <w:noProof/>
            <w:webHidden/>
          </w:rPr>
          <w:tab/>
        </w:r>
        <w:r w:rsidR="00384A60">
          <w:rPr>
            <w:noProof/>
            <w:webHidden/>
          </w:rPr>
          <w:fldChar w:fldCharType="begin"/>
        </w:r>
        <w:r w:rsidR="00384A60">
          <w:rPr>
            <w:noProof/>
            <w:webHidden/>
          </w:rPr>
          <w:instrText xml:space="preserve"> PAGEREF _Toc447223790 \h </w:instrText>
        </w:r>
        <w:r w:rsidR="00384A60">
          <w:rPr>
            <w:noProof/>
            <w:webHidden/>
          </w:rPr>
        </w:r>
        <w:r w:rsidR="00384A60">
          <w:rPr>
            <w:noProof/>
            <w:webHidden/>
          </w:rPr>
          <w:fldChar w:fldCharType="separate"/>
        </w:r>
        <w:r w:rsidR="00E553BD">
          <w:rPr>
            <w:noProof/>
            <w:webHidden/>
          </w:rPr>
          <w:t>36</w:t>
        </w:r>
        <w:r w:rsidR="00384A60">
          <w:rPr>
            <w:noProof/>
            <w:webHidden/>
          </w:rPr>
          <w:fldChar w:fldCharType="end"/>
        </w:r>
      </w:hyperlink>
    </w:p>
    <w:p w14:paraId="34F15622" w14:textId="77777777" w:rsidR="00384A60" w:rsidRDefault="00A86709">
      <w:pPr>
        <w:pStyle w:val="TableofFigures"/>
        <w:tabs>
          <w:tab w:val="right" w:leader="dot" w:pos="9016"/>
        </w:tabs>
        <w:rPr>
          <w:rFonts w:eastAsiaTheme="minorEastAsia"/>
          <w:noProof/>
          <w:lang w:eastAsia="en-GB"/>
        </w:rPr>
      </w:pPr>
      <w:hyperlink w:anchor="_Toc447223791" w:history="1">
        <w:r w:rsidR="00384A60" w:rsidRPr="001C516F">
          <w:rPr>
            <w:rStyle w:val="Hyperlink"/>
            <w:noProof/>
          </w:rPr>
          <w:t>Table 6. Average results with arrivals [3,8,16]</w:t>
        </w:r>
        <w:r w:rsidR="00384A60">
          <w:rPr>
            <w:noProof/>
            <w:webHidden/>
          </w:rPr>
          <w:tab/>
        </w:r>
        <w:r w:rsidR="00384A60">
          <w:rPr>
            <w:noProof/>
            <w:webHidden/>
          </w:rPr>
          <w:fldChar w:fldCharType="begin"/>
        </w:r>
        <w:r w:rsidR="00384A60">
          <w:rPr>
            <w:noProof/>
            <w:webHidden/>
          </w:rPr>
          <w:instrText xml:space="preserve"> PAGEREF _Toc447223791 \h </w:instrText>
        </w:r>
        <w:r w:rsidR="00384A60">
          <w:rPr>
            <w:noProof/>
            <w:webHidden/>
          </w:rPr>
        </w:r>
        <w:r w:rsidR="00384A60">
          <w:rPr>
            <w:noProof/>
            <w:webHidden/>
          </w:rPr>
          <w:fldChar w:fldCharType="separate"/>
        </w:r>
        <w:r w:rsidR="00E553BD">
          <w:rPr>
            <w:noProof/>
            <w:webHidden/>
          </w:rPr>
          <w:t>36</w:t>
        </w:r>
        <w:r w:rsidR="00384A60">
          <w:rPr>
            <w:noProof/>
            <w:webHidden/>
          </w:rPr>
          <w:fldChar w:fldCharType="end"/>
        </w:r>
      </w:hyperlink>
    </w:p>
    <w:p w14:paraId="29821478" w14:textId="77777777" w:rsidR="00384A60" w:rsidRDefault="00A86709">
      <w:pPr>
        <w:pStyle w:val="TableofFigures"/>
        <w:tabs>
          <w:tab w:val="right" w:leader="dot" w:pos="9016"/>
        </w:tabs>
        <w:rPr>
          <w:rFonts w:eastAsiaTheme="minorEastAsia"/>
          <w:noProof/>
          <w:lang w:eastAsia="en-GB"/>
        </w:rPr>
      </w:pPr>
      <w:hyperlink w:anchor="_Toc447223792" w:history="1">
        <w:r w:rsidR="00384A60" w:rsidRPr="001C516F">
          <w:rPr>
            <w:rStyle w:val="Hyperlink"/>
            <w:noProof/>
          </w:rPr>
          <w:t>Table 7. Average results with arrivals [5,8,16]</w:t>
        </w:r>
        <w:r w:rsidR="00384A60">
          <w:rPr>
            <w:noProof/>
            <w:webHidden/>
          </w:rPr>
          <w:tab/>
        </w:r>
        <w:r w:rsidR="00384A60">
          <w:rPr>
            <w:noProof/>
            <w:webHidden/>
          </w:rPr>
          <w:fldChar w:fldCharType="begin"/>
        </w:r>
        <w:r w:rsidR="00384A60">
          <w:rPr>
            <w:noProof/>
            <w:webHidden/>
          </w:rPr>
          <w:instrText xml:space="preserve"> PAGEREF _Toc447223792 \h </w:instrText>
        </w:r>
        <w:r w:rsidR="00384A60">
          <w:rPr>
            <w:noProof/>
            <w:webHidden/>
          </w:rPr>
        </w:r>
        <w:r w:rsidR="00384A60">
          <w:rPr>
            <w:noProof/>
            <w:webHidden/>
          </w:rPr>
          <w:fldChar w:fldCharType="separate"/>
        </w:r>
        <w:r w:rsidR="00E553BD">
          <w:rPr>
            <w:noProof/>
            <w:webHidden/>
          </w:rPr>
          <w:t>36</w:t>
        </w:r>
        <w:r w:rsidR="00384A60">
          <w:rPr>
            <w:noProof/>
            <w:webHidden/>
          </w:rPr>
          <w:fldChar w:fldCharType="end"/>
        </w:r>
      </w:hyperlink>
    </w:p>
    <w:p w14:paraId="7E580952" w14:textId="77777777" w:rsidR="00384A60" w:rsidRDefault="00A86709">
      <w:pPr>
        <w:pStyle w:val="TableofFigures"/>
        <w:tabs>
          <w:tab w:val="right" w:leader="dot" w:pos="9016"/>
        </w:tabs>
        <w:rPr>
          <w:rFonts w:eastAsiaTheme="minorEastAsia"/>
          <w:noProof/>
          <w:lang w:eastAsia="en-GB"/>
        </w:rPr>
      </w:pPr>
      <w:hyperlink w:anchor="_Toc447223793" w:history="1">
        <w:r w:rsidR="00384A60" w:rsidRPr="001C516F">
          <w:rPr>
            <w:rStyle w:val="Hyperlink"/>
            <w:noProof/>
          </w:rPr>
          <w:t>Table 8. Average results with arrivals [8,8,16]</w:t>
        </w:r>
        <w:r w:rsidR="00384A60">
          <w:rPr>
            <w:noProof/>
            <w:webHidden/>
          </w:rPr>
          <w:tab/>
        </w:r>
        <w:r w:rsidR="00384A60">
          <w:rPr>
            <w:noProof/>
            <w:webHidden/>
          </w:rPr>
          <w:fldChar w:fldCharType="begin"/>
        </w:r>
        <w:r w:rsidR="00384A60">
          <w:rPr>
            <w:noProof/>
            <w:webHidden/>
          </w:rPr>
          <w:instrText xml:space="preserve"> PAGEREF _Toc447223793 \h </w:instrText>
        </w:r>
        <w:r w:rsidR="00384A60">
          <w:rPr>
            <w:noProof/>
            <w:webHidden/>
          </w:rPr>
        </w:r>
        <w:r w:rsidR="00384A60">
          <w:rPr>
            <w:noProof/>
            <w:webHidden/>
          </w:rPr>
          <w:fldChar w:fldCharType="separate"/>
        </w:r>
        <w:r w:rsidR="00E553BD">
          <w:rPr>
            <w:noProof/>
            <w:webHidden/>
          </w:rPr>
          <w:t>37</w:t>
        </w:r>
        <w:r w:rsidR="00384A60">
          <w:rPr>
            <w:noProof/>
            <w:webHidden/>
          </w:rPr>
          <w:fldChar w:fldCharType="end"/>
        </w:r>
      </w:hyperlink>
    </w:p>
    <w:p w14:paraId="126A84CE" w14:textId="77777777" w:rsidR="00384A60" w:rsidRDefault="00A86709">
      <w:pPr>
        <w:pStyle w:val="TableofFigures"/>
        <w:tabs>
          <w:tab w:val="right" w:leader="dot" w:pos="9016"/>
        </w:tabs>
        <w:rPr>
          <w:rFonts w:eastAsiaTheme="minorEastAsia"/>
          <w:noProof/>
          <w:lang w:eastAsia="en-GB"/>
        </w:rPr>
      </w:pPr>
      <w:hyperlink w:anchor="_Toc447223794" w:history="1">
        <w:r w:rsidR="00384A60" w:rsidRPr="001C516F">
          <w:rPr>
            <w:rStyle w:val="Hyperlink"/>
            <w:noProof/>
          </w:rPr>
          <w:t>Table 9. Raw results from the simulation</w:t>
        </w:r>
        <w:r w:rsidR="00384A60">
          <w:rPr>
            <w:noProof/>
            <w:webHidden/>
          </w:rPr>
          <w:tab/>
        </w:r>
        <w:r w:rsidR="00384A60">
          <w:rPr>
            <w:noProof/>
            <w:webHidden/>
          </w:rPr>
          <w:fldChar w:fldCharType="begin"/>
        </w:r>
        <w:r w:rsidR="00384A60">
          <w:rPr>
            <w:noProof/>
            <w:webHidden/>
          </w:rPr>
          <w:instrText xml:space="preserve"> PAGEREF _Toc447223794 \h </w:instrText>
        </w:r>
        <w:r w:rsidR="00384A60">
          <w:rPr>
            <w:noProof/>
            <w:webHidden/>
          </w:rPr>
        </w:r>
        <w:r w:rsidR="00384A60">
          <w:rPr>
            <w:noProof/>
            <w:webHidden/>
          </w:rPr>
          <w:fldChar w:fldCharType="separate"/>
        </w:r>
        <w:r w:rsidR="00E553BD">
          <w:rPr>
            <w:noProof/>
            <w:webHidden/>
          </w:rPr>
          <w:t>39</w:t>
        </w:r>
        <w:r w:rsidR="00384A60">
          <w:rPr>
            <w:noProof/>
            <w:webHidden/>
          </w:rPr>
          <w:fldChar w:fldCharType="end"/>
        </w:r>
      </w:hyperlink>
    </w:p>
    <w:p w14:paraId="480B79D4" w14:textId="77777777" w:rsidR="0037053F" w:rsidRDefault="0037053F">
      <w:pPr>
        <w:rPr>
          <w:rFonts w:asciiTheme="majorHAnsi" w:eastAsiaTheme="majorEastAsia" w:hAnsiTheme="majorHAnsi" w:cstheme="majorBidi"/>
          <w:color w:val="2E74B5" w:themeColor="accent1" w:themeShade="BF"/>
          <w:sz w:val="32"/>
          <w:szCs w:val="32"/>
        </w:rPr>
      </w:pPr>
      <w:r>
        <w:fldChar w:fldCharType="end"/>
      </w:r>
      <w:r>
        <w:br w:type="page"/>
      </w:r>
    </w:p>
    <w:p w14:paraId="6BAAEE2E" w14:textId="21A1677A" w:rsidR="00F96002" w:rsidRDefault="008214C5" w:rsidP="00AA21F7">
      <w:pPr>
        <w:pStyle w:val="Heading1"/>
        <w:numPr>
          <w:ilvl w:val="0"/>
          <w:numId w:val="6"/>
        </w:numPr>
      </w:pPr>
      <w:bookmarkStart w:id="26" w:name="_Toc447223736"/>
      <w:r>
        <w:lastRenderedPageBreak/>
        <w:t>Introduction</w:t>
      </w:r>
      <w:bookmarkEnd w:id="1"/>
      <w:bookmarkEnd w:id="26"/>
    </w:p>
    <w:p w14:paraId="3B69C5EF" w14:textId="77777777" w:rsidR="00B30762" w:rsidRDefault="001A0359" w:rsidP="00D66C91">
      <w:pPr>
        <w:rPr>
          <w:ins w:id="27" w:author="Timo Van Der Linden" w:date="2016-05-04T16:38:00Z"/>
        </w:rPr>
      </w:pPr>
      <w:r>
        <w:t>The production industry is a highly competitive industry</w:t>
      </w:r>
      <w:r w:rsidR="002C6F1D">
        <w:t>.</w:t>
      </w:r>
      <w:r>
        <w:t xml:space="preserve"> </w:t>
      </w:r>
      <w:r w:rsidR="002C6F1D">
        <w:t>F</w:t>
      </w:r>
      <w:r>
        <w:t xml:space="preserve">irms </w:t>
      </w:r>
      <w:r w:rsidR="002C6F1D">
        <w:t>manage</w:t>
      </w:r>
      <w:r>
        <w:t xml:space="preserve"> their production process</w:t>
      </w:r>
      <w:r w:rsidR="002C6F1D">
        <w:t xml:space="preserve"> closely</w:t>
      </w:r>
      <w:r>
        <w:t xml:space="preserve"> to reduce cost and variability.</w:t>
      </w:r>
      <w:r w:rsidR="00985597">
        <w:t xml:space="preserve"> </w:t>
      </w:r>
      <w:r w:rsidR="00005208">
        <w:t>Queueing theory is</w:t>
      </w:r>
      <w:r w:rsidR="002C6F1D">
        <w:t xml:space="preserve"> one of the aspects associated with </w:t>
      </w:r>
      <w:r w:rsidR="00E4494D">
        <w:t xml:space="preserve">system </w:t>
      </w:r>
      <w:r w:rsidR="002C6F1D">
        <w:t xml:space="preserve">variability and </w:t>
      </w:r>
      <w:r w:rsidR="004600D3">
        <w:t>is</w:t>
      </w:r>
      <w:r w:rsidR="00005208">
        <w:t xml:space="preserve"> used for predicting queue lengths and waiting times</w:t>
      </w:r>
      <w:r w:rsidR="00E4494D">
        <w:t xml:space="preserve"> of jobs</w:t>
      </w:r>
      <w:r w:rsidR="00776138">
        <w:t xml:space="preserve"> through mathematical analysis</w:t>
      </w:r>
      <w:commentRangeStart w:id="28"/>
      <w:sdt>
        <w:sdtPr>
          <w:id w:val="-1639251838"/>
          <w:citation/>
        </w:sdtPr>
        <w:sdtContent>
          <w:r w:rsidR="00005208">
            <w:fldChar w:fldCharType="begin"/>
          </w:r>
          <w:r w:rsidR="00005208" w:rsidRPr="00005208">
            <w:instrText xml:space="preserve"> CITATION Sun09 \l 1043 </w:instrText>
          </w:r>
          <w:r w:rsidR="00005208">
            <w:fldChar w:fldCharType="separate"/>
          </w:r>
          <w:r w:rsidR="006302C0">
            <w:rPr>
              <w:noProof/>
            </w:rPr>
            <w:t xml:space="preserve"> </w:t>
          </w:r>
          <w:r w:rsidR="006302C0" w:rsidRPr="006302C0">
            <w:rPr>
              <w:noProof/>
            </w:rPr>
            <w:t>(Sundarapandian &amp; V., 2009)</w:t>
          </w:r>
          <w:r w:rsidR="00005208">
            <w:fldChar w:fldCharType="end"/>
          </w:r>
        </w:sdtContent>
      </w:sdt>
      <w:r w:rsidR="00005208">
        <w:t xml:space="preserve">. </w:t>
      </w:r>
      <w:r w:rsidR="00E4494D">
        <w:t>I</w:t>
      </w:r>
      <w:commentRangeEnd w:id="28"/>
      <w:r w:rsidR="00B30762">
        <w:rPr>
          <w:rStyle w:val="CommentReference"/>
        </w:rPr>
        <w:commentReference w:id="28"/>
      </w:r>
      <w:r w:rsidR="00E4494D">
        <w:t>n queueing theory there are</w:t>
      </w:r>
      <w:r w:rsidR="00AD791C">
        <w:t xml:space="preserve"> several queueing disciplines</w:t>
      </w:r>
      <w:r w:rsidR="00FD41BF">
        <w:t>,</w:t>
      </w:r>
      <w:r w:rsidR="00150919">
        <w:t xml:space="preserve"> </w:t>
      </w:r>
      <w:r w:rsidR="00E31F22">
        <w:t>sometimes</w:t>
      </w:r>
      <w:r w:rsidR="00150919">
        <w:t xml:space="preserve"> called</w:t>
      </w:r>
      <w:r w:rsidR="00E4494D">
        <w:t xml:space="preserve"> </w:t>
      </w:r>
      <w:r w:rsidR="00150919">
        <w:t>scheduling</w:t>
      </w:r>
      <w:r w:rsidR="00FC3DD4">
        <w:t xml:space="preserve"> method</w:t>
      </w:r>
      <w:r w:rsidR="00E4494D">
        <w:t>s</w:t>
      </w:r>
      <w:r w:rsidR="00150919">
        <w:t>,</w:t>
      </w:r>
      <w:r w:rsidR="00990707">
        <w:t xml:space="preserve"> </w:t>
      </w:r>
      <w:r w:rsidR="00E4494D">
        <w:t>consisting of an</w:t>
      </w:r>
      <w:r w:rsidR="00990707">
        <w:t xml:space="preserve"> </w:t>
      </w:r>
      <w:r w:rsidR="00E4494D">
        <w:t>algorithm</w:t>
      </w:r>
      <w:r w:rsidR="00990707">
        <w:t xml:space="preserve"> </w:t>
      </w:r>
      <w:r w:rsidR="00E4494D">
        <w:t>which determines the job order processing</w:t>
      </w:r>
      <w:r w:rsidR="00E31F22">
        <w:t>.</w:t>
      </w:r>
      <w:r w:rsidR="008257B2">
        <w:t xml:space="preserve"> </w:t>
      </w:r>
      <w:r w:rsidR="00E4494D">
        <w:t xml:space="preserve">The difference in queueing disciplines is reflected by the </w:t>
      </w:r>
      <w:commentRangeStart w:id="29"/>
      <w:r w:rsidR="00E4494D">
        <w:t>average waiting time of jobs and the variation of that waiting time</w:t>
      </w:r>
      <w:commentRangeEnd w:id="29"/>
      <w:r w:rsidR="00B30762">
        <w:rPr>
          <w:rStyle w:val="CommentReference"/>
        </w:rPr>
        <w:commentReference w:id="29"/>
      </w:r>
      <w:r w:rsidR="00E4494D">
        <w:t xml:space="preserve">. </w:t>
      </w:r>
      <w:r w:rsidR="00DB06C3">
        <w:t>The choice for a queueing discipline hinges on the important characteristics of a situation</w:t>
      </w:r>
      <w:del w:id="30" w:author="Timo Van Der Linden" w:date="2016-05-04T16:38:00Z">
        <w:r w:rsidR="00DB06C3" w:rsidRPr="00DB06C3" w:rsidDel="00B30762">
          <w:delText xml:space="preserve"> </w:delText>
        </w:r>
      </w:del>
      <w:sdt>
        <w:sdtPr>
          <w:id w:val="280230451"/>
          <w:citation/>
        </w:sdtPr>
        <w:sdtContent>
          <w:r w:rsidR="00DB06C3">
            <w:fldChar w:fldCharType="begin"/>
          </w:r>
          <w:r w:rsidR="00DB06C3" w:rsidRPr="00E035FB">
            <w:instrText xml:space="preserve"> CITATION Hal91 \l 1043 </w:instrText>
          </w:r>
          <w:r w:rsidR="00DB06C3">
            <w:fldChar w:fldCharType="separate"/>
          </w:r>
          <w:r w:rsidR="00DB06C3">
            <w:rPr>
              <w:noProof/>
            </w:rPr>
            <w:t xml:space="preserve"> </w:t>
          </w:r>
          <w:r w:rsidR="00DB06C3" w:rsidRPr="006302C0">
            <w:rPr>
              <w:noProof/>
            </w:rPr>
            <w:t>(Hall, 1991)</w:t>
          </w:r>
          <w:r w:rsidR="00DB06C3">
            <w:fldChar w:fldCharType="end"/>
          </w:r>
        </w:sdtContent>
      </w:sdt>
      <w:r w:rsidR="00DB06C3">
        <w:t>.</w:t>
      </w:r>
    </w:p>
    <w:p w14:paraId="1780518D" w14:textId="66E5FDC3" w:rsidR="00D66C91" w:rsidDel="00B30762" w:rsidRDefault="00D66C91" w:rsidP="00D66C91">
      <w:pPr>
        <w:rPr>
          <w:del w:id="31" w:author="Timo Van Der Linden" w:date="2016-05-04T16:38:00Z"/>
        </w:rPr>
      </w:pPr>
      <w:del w:id="32" w:author="Timo Van Der Linden" w:date="2016-05-04T16:38:00Z">
        <w:r w:rsidDel="00B30762">
          <w:delText xml:space="preserve"> </w:delText>
        </w:r>
      </w:del>
      <w:r w:rsidR="00DB06C3">
        <w:t>First Come First Serve (FCFS) is a well-known example of a queueing discipline, however does not fit every situation</w:t>
      </w:r>
      <w:del w:id="33" w:author="Timo Van Der Linden" w:date="2016-05-04T16:38:00Z">
        <w:r w:rsidR="00DB06C3" w:rsidDel="00B30762">
          <w:delText xml:space="preserve"> as will be explained in the example below</w:delText>
        </w:r>
      </w:del>
      <w:r w:rsidR="00DB06C3">
        <w:t>.</w:t>
      </w:r>
      <w:ins w:id="34" w:author="Timo Van Der Linden" w:date="2016-05-04T16:39:00Z">
        <w:r w:rsidR="00B30762">
          <w:t xml:space="preserve"> For example, </w:t>
        </w:r>
      </w:ins>
    </w:p>
    <w:p w14:paraId="39C68578" w14:textId="0B91B53B" w:rsidR="00FD41BF" w:rsidRPr="00B30762" w:rsidDel="00B30762" w:rsidRDefault="00B30762" w:rsidP="00FD41BF">
      <w:pPr>
        <w:rPr>
          <w:del w:id="35" w:author="Timo Van Der Linden" w:date="2016-05-04T16:39:00Z"/>
          <w:rPrChange w:id="36" w:author="Timo Van Der Linden" w:date="2016-05-04T16:39:00Z">
            <w:rPr>
              <w:del w:id="37" w:author="Timo Van Der Linden" w:date="2016-05-04T16:39:00Z"/>
              <w:i/>
            </w:rPr>
          </w:rPrChange>
        </w:rPr>
      </w:pPr>
      <w:ins w:id="38" w:author="Timo Van Der Linden" w:date="2016-05-04T16:39:00Z">
        <w:r w:rsidRPr="00B30762">
          <w:rPr>
            <w:rPrChange w:id="39" w:author="Timo Van Der Linden" w:date="2016-05-04T16:39:00Z">
              <w:rPr>
                <w:i/>
              </w:rPr>
            </w:rPrChange>
          </w:rPr>
          <w:t>imagine</w:t>
        </w:r>
      </w:ins>
      <w:del w:id="40" w:author="Timo Van Der Linden" w:date="2016-05-04T16:39:00Z">
        <w:r w:rsidR="00F1758D" w:rsidRPr="00B30762" w:rsidDel="00B30762">
          <w:rPr>
            <w:rPrChange w:id="41" w:author="Timo Van Der Linden" w:date="2016-05-04T16:39:00Z">
              <w:rPr>
                <w:i/>
              </w:rPr>
            </w:rPrChange>
          </w:rPr>
          <w:delText>Picture</w:delText>
        </w:r>
      </w:del>
      <w:r w:rsidR="00F1758D" w:rsidRPr="00B30762">
        <w:rPr>
          <w:rPrChange w:id="42" w:author="Timo Van Der Linden" w:date="2016-05-04T16:39:00Z">
            <w:rPr>
              <w:i/>
            </w:rPr>
          </w:rPrChange>
        </w:rPr>
        <w:t xml:space="preserve"> a roller</w:t>
      </w:r>
      <w:r w:rsidR="00FD41BF" w:rsidRPr="00B30762">
        <w:rPr>
          <w:rPrChange w:id="43" w:author="Timo Van Der Linden" w:date="2016-05-04T16:39:00Z">
            <w:rPr>
              <w:i/>
            </w:rPr>
          </w:rPrChange>
        </w:rPr>
        <w:t xml:space="preserve">coaster </w:t>
      </w:r>
      <w:r w:rsidR="00DB06C3" w:rsidRPr="00B30762">
        <w:rPr>
          <w:rPrChange w:id="44" w:author="Timo Van Der Linden" w:date="2016-05-04T16:39:00Z">
            <w:rPr>
              <w:i/>
            </w:rPr>
          </w:rPrChange>
        </w:rPr>
        <w:t xml:space="preserve">ride </w:t>
      </w:r>
      <w:r w:rsidR="00FD41BF" w:rsidRPr="00B30762">
        <w:rPr>
          <w:rPrChange w:id="45" w:author="Timo Van Der Linden" w:date="2016-05-04T16:39:00Z">
            <w:rPr>
              <w:i/>
            </w:rPr>
          </w:rPrChange>
        </w:rPr>
        <w:t xml:space="preserve">where there are three queues. Queue A is for the regular crowd, </w:t>
      </w:r>
      <w:r w:rsidR="00DB06C3" w:rsidRPr="00B30762">
        <w:rPr>
          <w:rPrChange w:id="46" w:author="Timo Van Der Linden" w:date="2016-05-04T16:39:00Z">
            <w:rPr>
              <w:i/>
            </w:rPr>
          </w:rPrChange>
        </w:rPr>
        <w:t xml:space="preserve">queue </w:t>
      </w:r>
      <w:r w:rsidR="00FD41BF" w:rsidRPr="00B30762">
        <w:rPr>
          <w:rPrChange w:id="47" w:author="Timo Van Der Linden" w:date="2016-05-04T16:39:00Z">
            <w:rPr>
              <w:i/>
            </w:rPr>
          </w:rPrChange>
        </w:rPr>
        <w:t xml:space="preserve">B for </w:t>
      </w:r>
      <w:r w:rsidR="00DB06C3" w:rsidRPr="00B30762">
        <w:rPr>
          <w:rPrChange w:id="48" w:author="Timo Van Der Linden" w:date="2016-05-04T16:39:00Z">
            <w:rPr>
              <w:i/>
            </w:rPr>
          </w:rPrChange>
        </w:rPr>
        <w:t xml:space="preserve">the people with </w:t>
      </w:r>
      <w:r w:rsidR="00FD41BF" w:rsidRPr="00B30762">
        <w:rPr>
          <w:rPrChange w:id="49" w:author="Timo Van Der Linden" w:date="2016-05-04T16:39:00Z">
            <w:rPr>
              <w:i/>
            </w:rPr>
          </w:rPrChange>
        </w:rPr>
        <w:t>priority passes, and queue C for V</w:t>
      </w:r>
      <w:r w:rsidR="00DB06C3" w:rsidRPr="00B30762">
        <w:rPr>
          <w:rPrChange w:id="50" w:author="Timo Van Der Linden" w:date="2016-05-04T16:39:00Z">
            <w:rPr>
              <w:i/>
            </w:rPr>
          </w:rPrChange>
        </w:rPr>
        <w:t xml:space="preserve">ery </w:t>
      </w:r>
      <w:r w:rsidR="00FD41BF" w:rsidRPr="00B30762">
        <w:rPr>
          <w:rPrChange w:id="51" w:author="Timo Van Der Linden" w:date="2016-05-04T16:39:00Z">
            <w:rPr>
              <w:i/>
            </w:rPr>
          </w:rPrChange>
        </w:rPr>
        <w:t>I</w:t>
      </w:r>
      <w:r w:rsidR="00DB06C3" w:rsidRPr="00B30762">
        <w:rPr>
          <w:rPrChange w:id="52" w:author="Timo Van Der Linden" w:date="2016-05-04T16:39:00Z">
            <w:rPr>
              <w:i/>
            </w:rPr>
          </w:rPrChange>
        </w:rPr>
        <w:t xml:space="preserve">mportant </w:t>
      </w:r>
      <w:r w:rsidR="00FD41BF" w:rsidRPr="00B30762">
        <w:rPr>
          <w:rPrChange w:id="53" w:author="Timo Van Der Linden" w:date="2016-05-04T16:39:00Z">
            <w:rPr>
              <w:i/>
            </w:rPr>
          </w:rPrChange>
        </w:rPr>
        <w:t>P</w:t>
      </w:r>
      <w:r w:rsidR="00DB06C3" w:rsidRPr="00B30762">
        <w:rPr>
          <w:rPrChange w:id="54" w:author="Timo Van Der Linden" w:date="2016-05-04T16:39:00Z">
            <w:rPr>
              <w:i/>
            </w:rPr>
          </w:rPrChange>
        </w:rPr>
        <w:t>eople (VIP)</w:t>
      </w:r>
      <w:r w:rsidR="00FD41BF" w:rsidRPr="00B30762">
        <w:rPr>
          <w:rPrChange w:id="55" w:author="Timo Van Der Linden" w:date="2016-05-04T16:39:00Z">
            <w:rPr>
              <w:i/>
            </w:rPr>
          </w:rPrChange>
        </w:rPr>
        <w:t xml:space="preserve">. Here a FCFS discipline would not work since the people in queue </w:t>
      </w:r>
      <w:r w:rsidR="000C77C0" w:rsidRPr="00B30762">
        <w:rPr>
          <w:rPrChange w:id="56" w:author="Timo Van Der Linden" w:date="2016-05-04T16:39:00Z">
            <w:rPr>
              <w:i/>
            </w:rPr>
          </w:rPrChange>
        </w:rPr>
        <w:t>B</w:t>
      </w:r>
      <w:r w:rsidR="00FD41BF" w:rsidRPr="00B30762">
        <w:rPr>
          <w:rPrChange w:id="57" w:author="Timo Van Der Linden" w:date="2016-05-04T16:39:00Z">
            <w:rPr>
              <w:i/>
            </w:rPr>
          </w:rPrChange>
        </w:rPr>
        <w:t xml:space="preserve"> and </w:t>
      </w:r>
      <w:r w:rsidR="000C77C0" w:rsidRPr="00B30762">
        <w:rPr>
          <w:rPrChange w:id="58" w:author="Timo Van Der Linden" w:date="2016-05-04T16:39:00Z">
            <w:rPr>
              <w:i/>
            </w:rPr>
          </w:rPrChange>
        </w:rPr>
        <w:t>C</w:t>
      </w:r>
      <w:r w:rsidR="00FD41BF" w:rsidRPr="00B30762">
        <w:rPr>
          <w:rPrChange w:id="59" w:author="Timo Van Der Linden" w:date="2016-05-04T16:39:00Z">
            <w:rPr>
              <w:i/>
            </w:rPr>
          </w:rPrChange>
        </w:rPr>
        <w:t xml:space="preserve">, that payed extra, have to wait for everyone person who arrived </w:t>
      </w:r>
      <w:r w:rsidR="00DB06C3" w:rsidRPr="00B30762">
        <w:rPr>
          <w:rPrChange w:id="60" w:author="Timo Van Der Linden" w:date="2016-05-04T16:39:00Z">
            <w:rPr>
              <w:i/>
            </w:rPr>
          </w:rPrChange>
        </w:rPr>
        <w:t xml:space="preserve">earlier than them. </w:t>
      </w:r>
    </w:p>
    <w:p w14:paraId="5AEB1442" w14:textId="77777777" w:rsidR="00B30762" w:rsidRDefault="00DB06C3" w:rsidP="000C77C0">
      <w:pPr>
        <w:rPr>
          <w:ins w:id="61" w:author="Timo Van Der Linden" w:date="2016-05-04T16:39:00Z"/>
        </w:rPr>
      </w:pPr>
      <w:commentRangeStart w:id="62"/>
      <w:r>
        <w:t xml:space="preserve">Fairness is an important characteristic in this situation, </w:t>
      </w:r>
      <w:ins w:id="63" w:author="Timo Van Der Linden" w:date="2016-05-04T16:39:00Z">
        <w:r w:rsidR="00B30762">
          <w:t xml:space="preserve">and </w:t>
        </w:r>
      </w:ins>
      <w:r>
        <w:t>FCFS does not fit this situation.</w:t>
      </w:r>
      <w:del w:id="64" w:author="Timo Van Der Linden" w:date="2016-05-04T16:39:00Z">
        <w:r w:rsidDel="00B30762">
          <w:delText xml:space="preserve"> </w:delText>
        </w:r>
      </w:del>
      <w:commentRangeEnd w:id="62"/>
      <w:r w:rsidR="00B30762">
        <w:rPr>
          <w:rStyle w:val="CommentReference"/>
        </w:rPr>
        <w:commentReference w:id="62"/>
      </w:r>
    </w:p>
    <w:p w14:paraId="09DB915A" w14:textId="077516CD" w:rsidR="000C77C0" w:rsidRDefault="00DB06C3" w:rsidP="000C77C0">
      <w:r>
        <w:t xml:space="preserve">Another example of a queueing discipline, is strict priority. Recurring to the example, giving queue C strict priority will not please the people in queue A and B since they have to wait for the queue with the higher priority to empty. </w:t>
      </w:r>
      <w:commentRangeStart w:id="65"/>
      <w:r>
        <w:t xml:space="preserve">Hence, the fairness characteristic is not dealt with sufficiently. </w:t>
      </w:r>
      <w:commentRangeEnd w:id="65"/>
      <w:r w:rsidR="00B30762">
        <w:rPr>
          <w:rStyle w:val="CommentReference"/>
        </w:rPr>
        <w:commentReference w:id="65"/>
      </w:r>
      <w:r>
        <w:t>Nagle (1987), devised a fair queueing (FQ) discipline, which was used in computer networking.</w:t>
      </w:r>
      <w:r w:rsidR="00F1758D">
        <w:t xml:space="preserve"> This resembled the method of Round-robin (RR).</w:t>
      </w:r>
      <w:r w:rsidR="00F1758D" w:rsidRPr="00F1758D">
        <w:t xml:space="preserve"> </w:t>
      </w:r>
      <w:r w:rsidR="00F1758D">
        <w:t xml:space="preserve">RR divides the capacity equally over all queues, </w:t>
      </w:r>
      <w:commentRangeStart w:id="66"/>
      <w:r w:rsidR="00F1758D">
        <w:t>however in the rollercoaster ride would this be deemed fair by the public?</w:t>
      </w:r>
      <w:commentRangeEnd w:id="66"/>
      <w:r w:rsidR="004304C1">
        <w:rPr>
          <w:rStyle w:val="CommentReference"/>
        </w:rPr>
        <w:commentReference w:id="66"/>
      </w:r>
      <w:r w:rsidR="00F1758D">
        <w:t xml:space="preserve">  Hall (1991), states that f</w:t>
      </w:r>
      <w:r w:rsidR="00FC3DD4">
        <w:t xml:space="preserve">or optimal effectiveness a fitting queueing discipline </w:t>
      </w:r>
      <w:r>
        <w:t>should be devised per situation</w:t>
      </w:r>
      <w:r w:rsidR="000C77C0">
        <w:t>.</w:t>
      </w:r>
      <w:r w:rsidR="00FC3DD4">
        <w:t xml:space="preserve"> </w:t>
      </w:r>
      <w:r w:rsidR="00F1758D">
        <w:t>So is there another method of dividing the capacity of the rollercoaster ride which might be considered fairer?</w:t>
      </w:r>
    </w:p>
    <w:p w14:paraId="39DD7C9B" w14:textId="74F98C36" w:rsidR="00790A5E" w:rsidRDefault="00790A5E" w:rsidP="004C13C4">
      <w:r>
        <w:t>In the Talmud</w:t>
      </w:r>
      <w:r>
        <w:rPr>
          <w:rStyle w:val="FootnoteReference"/>
        </w:rPr>
        <w:footnoteReference w:id="1"/>
      </w:r>
      <w:r>
        <w:t xml:space="preserve"> </w:t>
      </w:r>
      <w:r w:rsidR="00856D6B">
        <w:t xml:space="preserve">a ‘fairness’ rule is described. </w:t>
      </w:r>
      <w:commentRangeStart w:id="67"/>
      <w:r w:rsidR="000C77C0">
        <w:t>This fairness rule is based on “equal division of the contested sum” p.4</w:t>
      </w:r>
      <w:sdt>
        <w:sdtPr>
          <w:id w:val="1903553602"/>
          <w:citation/>
        </w:sdtPr>
        <w:sdtContent>
          <w:r w:rsidR="000C77C0">
            <w:fldChar w:fldCharType="begin"/>
          </w:r>
          <w:r w:rsidR="000C77C0" w:rsidRPr="004C13C4">
            <w:instrText xml:space="preserve"> CITATION Aum02 \l 1043 </w:instrText>
          </w:r>
          <w:r w:rsidR="000C77C0">
            <w:fldChar w:fldCharType="separate"/>
          </w:r>
          <w:r w:rsidR="006302C0">
            <w:rPr>
              <w:noProof/>
            </w:rPr>
            <w:t xml:space="preserve"> </w:t>
          </w:r>
          <w:r w:rsidR="006302C0" w:rsidRPr="006302C0">
            <w:rPr>
              <w:noProof/>
            </w:rPr>
            <w:t>(Aumann, 2002)</w:t>
          </w:r>
          <w:r w:rsidR="000C77C0">
            <w:fldChar w:fldCharType="end"/>
          </w:r>
        </w:sdtContent>
      </w:sdt>
      <w:r w:rsidR="000C77C0">
        <w:t xml:space="preserve">. </w:t>
      </w:r>
      <w:commentRangeEnd w:id="67"/>
      <w:r w:rsidR="004304C1">
        <w:rPr>
          <w:rStyle w:val="CommentReference"/>
        </w:rPr>
        <w:commentReference w:id="67"/>
      </w:r>
      <w:r w:rsidR="00920B49">
        <w:t>The rule of the Talmud is coined by Aumann (2002) as the “Con</w:t>
      </w:r>
      <w:r w:rsidR="001121CD">
        <w:t>tested Garment</w:t>
      </w:r>
      <w:commentRangeStart w:id="68"/>
      <w:r w:rsidR="001121CD">
        <w:t xml:space="preserve"> consistent</w:t>
      </w:r>
      <w:commentRangeEnd w:id="68"/>
      <w:r w:rsidR="004304C1">
        <w:rPr>
          <w:rStyle w:val="CommentReference"/>
        </w:rPr>
        <w:commentReference w:id="68"/>
      </w:r>
      <w:r w:rsidR="001121CD">
        <w:t>”</w:t>
      </w:r>
      <w:r w:rsidR="00AA21F7">
        <w:t xml:space="preserve"> (CG consistent)</w:t>
      </w:r>
      <w:r w:rsidR="000C77C0">
        <w:t xml:space="preserve">, referring to the first example of this </w:t>
      </w:r>
      <w:r w:rsidR="00E0644B">
        <w:t>ruling</w:t>
      </w:r>
      <w:r w:rsidR="000C77C0">
        <w:t xml:space="preserve"> in the Talmud.</w:t>
      </w:r>
      <w:r w:rsidR="00920B49">
        <w:t xml:space="preserve"> In modern law</w:t>
      </w:r>
      <w:r w:rsidR="00F1758D">
        <w:t>,</w:t>
      </w:r>
      <w:r w:rsidR="00920B49">
        <w:t xml:space="preserve"> proportional division is prominent in accordance to Ar</w:t>
      </w:r>
      <w:r w:rsidR="00F1758D">
        <w:t>istotle’s Equity Principle</w:t>
      </w:r>
      <w:del w:id="69" w:author="Timo Van Der Linden" w:date="2016-05-04T16:43:00Z">
        <w:r w:rsidR="00F1758D" w:rsidDel="004304C1">
          <w:delText>. I</w:delText>
        </w:r>
        <w:r w:rsidR="00920B49" w:rsidDel="004304C1">
          <w:delText xml:space="preserve">n </w:delText>
        </w:r>
        <w:r w:rsidR="00F1758D" w:rsidDel="004304C1">
          <w:delText>this principle</w:delText>
        </w:r>
      </w:del>
      <w:ins w:id="70" w:author="Timo Van Der Linden" w:date="2016-05-04T16:43:00Z">
        <w:r w:rsidR="004304C1">
          <w:t>, under which</w:t>
        </w:r>
      </w:ins>
      <w:r w:rsidR="00F1758D">
        <w:t xml:space="preserve"> </w:t>
      </w:r>
      <w:r w:rsidR="00920B49">
        <w:t>every dollar of debt is treated equal. Both</w:t>
      </w:r>
      <w:r w:rsidR="00F1758D">
        <w:t xml:space="preserve"> principles</w:t>
      </w:r>
      <w:r w:rsidR="00920B49">
        <w:t xml:space="preserve"> can be considered fair but clearly </w:t>
      </w:r>
      <w:r w:rsidR="00E0644B">
        <w:t xml:space="preserve">take a </w:t>
      </w:r>
      <w:r w:rsidR="00920B49">
        <w:t>different</w:t>
      </w:r>
      <w:r w:rsidR="00AA21F7">
        <w:t xml:space="preserve"> perspective</w:t>
      </w:r>
      <w:r w:rsidR="00F1758D">
        <w:t xml:space="preserve"> on fairness</w:t>
      </w:r>
      <w:r w:rsidR="00920B49">
        <w:t xml:space="preserve">. </w:t>
      </w:r>
      <w:r w:rsidR="00AA21F7">
        <w:t xml:space="preserve">Aristotle’s Equity Principle is in essence similar to RR. </w:t>
      </w:r>
      <w:r w:rsidR="00EC7E18">
        <w:t>The goal of this research is to adapt th</w:t>
      </w:r>
      <w:r w:rsidR="00E0644B">
        <w:t>e</w:t>
      </w:r>
      <w:r w:rsidR="00EC7E18">
        <w:t xml:space="preserve"> </w:t>
      </w:r>
      <w:r w:rsidR="00D9481E">
        <w:t>CG</w:t>
      </w:r>
      <w:r w:rsidR="001121CD">
        <w:t xml:space="preserve"> consistent</w:t>
      </w:r>
      <w:r w:rsidR="00D9481E">
        <w:t xml:space="preserve"> </w:t>
      </w:r>
      <w:r w:rsidR="00A63959">
        <w:t>in</w:t>
      </w:r>
      <w:r w:rsidR="00EC7E18">
        <w:t xml:space="preserve">to a queueing discipline </w:t>
      </w:r>
      <w:r w:rsidR="0072665E">
        <w:t xml:space="preserve">and compare the performance to </w:t>
      </w:r>
      <w:r w:rsidR="00E0644B">
        <w:t xml:space="preserve">RR </w:t>
      </w:r>
      <w:r w:rsidR="00920B49">
        <w:t xml:space="preserve">and </w:t>
      </w:r>
      <w:r w:rsidR="00CE4BC5">
        <w:t>F</w:t>
      </w:r>
      <w:r w:rsidR="00920B49">
        <w:t>CFS queueing discipline</w:t>
      </w:r>
      <w:r w:rsidR="00AA21F7">
        <w:t>, because</w:t>
      </w:r>
      <w:r w:rsidR="00F1758D">
        <w:t xml:space="preserve"> these are widely known and applied</w:t>
      </w:r>
      <w:r w:rsidR="0072665E">
        <w:t xml:space="preserve">. </w:t>
      </w:r>
      <w:r w:rsidR="00E0644B">
        <w:t>T</w:t>
      </w:r>
      <w:r w:rsidR="00AA21F7">
        <w:t>he</w:t>
      </w:r>
      <w:r w:rsidR="00BE28E4">
        <w:t xml:space="preserve">refore, </w:t>
      </w:r>
      <w:r w:rsidR="00AA21F7">
        <w:t>this</w:t>
      </w:r>
      <w:r w:rsidR="00A63959">
        <w:t xml:space="preserve"> research </w:t>
      </w:r>
      <w:r w:rsidR="00BE28E4">
        <w:t xml:space="preserve">seeks to answer </w:t>
      </w:r>
      <w:r w:rsidR="00AA21F7">
        <w:t>the following</w:t>
      </w:r>
      <w:r w:rsidR="00BE28E4">
        <w:t xml:space="preserve"> question</w:t>
      </w:r>
      <w:r w:rsidR="00A63959">
        <w:t>:</w:t>
      </w:r>
    </w:p>
    <w:p w14:paraId="01022506" w14:textId="6736694A" w:rsidR="00A63959" w:rsidRPr="00D9481E" w:rsidRDefault="00D9481E" w:rsidP="004C13C4">
      <w:pPr>
        <w:rPr>
          <w:i/>
        </w:rPr>
      </w:pPr>
      <w:r w:rsidRPr="00D9481E">
        <w:rPr>
          <w:i/>
        </w:rPr>
        <w:t xml:space="preserve">How can the CG consistent be translated into a queueing discipline and how does it perform in comparison to </w:t>
      </w:r>
      <w:r w:rsidR="001121CD">
        <w:rPr>
          <w:i/>
        </w:rPr>
        <w:t>Round-robin</w:t>
      </w:r>
      <w:r w:rsidR="00920B49">
        <w:rPr>
          <w:i/>
        </w:rPr>
        <w:t xml:space="preserve"> and FCFS</w:t>
      </w:r>
      <w:r w:rsidRPr="00D9481E">
        <w:rPr>
          <w:i/>
        </w:rPr>
        <w:t>?</w:t>
      </w:r>
    </w:p>
    <w:p w14:paraId="0D87AE83" w14:textId="3D0F0918" w:rsidR="00B72F0C" w:rsidRDefault="00446377" w:rsidP="00BE28E4">
      <w:pPr>
        <w:rPr>
          <w:rFonts w:eastAsiaTheme="minorEastAsia"/>
        </w:rPr>
      </w:pPr>
      <w:r>
        <w:rPr>
          <w:rFonts w:eastAsiaTheme="minorEastAsia"/>
        </w:rPr>
        <w:t>To answer this question, the</w:t>
      </w:r>
      <w:ins w:id="71" w:author="Timo Van Der Linden" w:date="2016-05-04T16:45:00Z">
        <w:r w:rsidR="004304C1">
          <w:rPr>
            <w:rFonts w:eastAsiaTheme="minorEastAsia"/>
          </w:rPr>
          <w:t>se</w:t>
        </w:r>
      </w:ins>
      <w:r>
        <w:rPr>
          <w:rFonts w:eastAsiaTheme="minorEastAsia"/>
        </w:rPr>
        <w:t xml:space="preserve"> queueing disciplines are tested </w:t>
      </w:r>
      <w:r w:rsidR="00BE28E4">
        <w:rPr>
          <w:rFonts w:eastAsiaTheme="minorEastAsia"/>
        </w:rPr>
        <w:t xml:space="preserve">in a </w:t>
      </w:r>
      <w:r>
        <w:rPr>
          <w:rFonts w:eastAsiaTheme="minorEastAsia"/>
        </w:rPr>
        <w:t>simulati</w:t>
      </w:r>
      <w:r w:rsidR="00BE28E4">
        <w:rPr>
          <w:rFonts w:eastAsiaTheme="minorEastAsia"/>
        </w:rPr>
        <w:t>on which executes</w:t>
      </w:r>
      <w:r>
        <w:rPr>
          <w:rFonts w:eastAsiaTheme="minorEastAsia"/>
        </w:rPr>
        <w:t xml:space="preserve"> several scenarios</w:t>
      </w:r>
      <w:r w:rsidR="00BE28E4">
        <w:rPr>
          <w:rFonts w:eastAsiaTheme="minorEastAsia"/>
        </w:rPr>
        <w:t xml:space="preserve">. The performance of the queueing disciplines is measured by two KPIs which are: </w:t>
      </w:r>
      <w:r w:rsidR="00F52ADD">
        <w:t xml:space="preserve">the coefficient of variation (CV) </w:t>
      </w:r>
      <w:r w:rsidR="00920B49">
        <w:rPr>
          <w:rFonts w:eastAsiaTheme="minorEastAsia"/>
        </w:rPr>
        <w:t>and average waiting time in queue</w:t>
      </w:r>
      <w:r w:rsidR="00AA21F7">
        <w:rPr>
          <w:rFonts w:eastAsiaTheme="minorEastAsia"/>
        </w:rPr>
        <w:t xml:space="preserve"> per job</w:t>
      </w:r>
      <w:r w:rsidR="00BE28E4">
        <w:rPr>
          <w:rFonts w:eastAsiaTheme="minorEastAsia"/>
        </w:rPr>
        <w:t xml:space="preserve">. Followed by hypotheses to determine </w:t>
      </w:r>
      <w:r w:rsidR="00AA21F7">
        <w:rPr>
          <w:rFonts w:eastAsiaTheme="minorEastAsia"/>
        </w:rPr>
        <w:t xml:space="preserve">a </w:t>
      </w:r>
      <w:r>
        <w:rPr>
          <w:rFonts w:eastAsiaTheme="minorEastAsia"/>
        </w:rPr>
        <w:t>statistically significant difference</w:t>
      </w:r>
      <w:r w:rsidR="00BE28E4">
        <w:rPr>
          <w:rFonts w:eastAsiaTheme="minorEastAsia"/>
        </w:rPr>
        <w:t xml:space="preserve"> in performance</w:t>
      </w:r>
      <w:r>
        <w:rPr>
          <w:rFonts w:eastAsiaTheme="minorEastAsia"/>
        </w:rPr>
        <w:t xml:space="preserve">. </w:t>
      </w:r>
      <w:commentRangeStart w:id="72"/>
      <w:r>
        <w:rPr>
          <w:rFonts w:eastAsiaTheme="minorEastAsia"/>
        </w:rPr>
        <w:t>If there is a statistically significant difference</w:t>
      </w:r>
      <w:r w:rsidR="00BE28E4">
        <w:rPr>
          <w:rFonts w:eastAsiaTheme="minorEastAsia"/>
        </w:rPr>
        <w:t xml:space="preserve"> and the performance of CG consistent queue discipline is satisfactory</w:t>
      </w:r>
      <w:r w:rsidR="00E0644B">
        <w:rPr>
          <w:rFonts w:eastAsiaTheme="minorEastAsia"/>
        </w:rPr>
        <w:t>,</w:t>
      </w:r>
      <w:r>
        <w:rPr>
          <w:rFonts w:eastAsiaTheme="minorEastAsia"/>
        </w:rPr>
        <w:t xml:space="preserve"> th</w:t>
      </w:r>
      <w:r w:rsidR="00BE28E4">
        <w:rPr>
          <w:rFonts w:eastAsiaTheme="minorEastAsia"/>
        </w:rPr>
        <w:t xml:space="preserve">e CG consistent queue discipline </w:t>
      </w:r>
      <w:r>
        <w:rPr>
          <w:rFonts w:eastAsiaTheme="minorEastAsia"/>
        </w:rPr>
        <w:t xml:space="preserve">can be viewed as a new queueing discipline </w:t>
      </w:r>
      <w:r w:rsidR="00AA21F7">
        <w:rPr>
          <w:rFonts w:eastAsiaTheme="minorEastAsia"/>
        </w:rPr>
        <w:t>in the</w:t>
      </w:r>
      <w:r>
        <w:rPr>
          <w:rFonts w:eastAsiaTheme="minorEastAsia"/>
        </w:rPr>
        <w:t xml:space="preserve"> fair queuing category.</w:t>
      </w:r>
      <w:commentRangeEnd w:id="72"/>
      <w:r w:rsidR="004304C1">
        <w:rPr>
          <w:rStyle w:val="CommentReference"/>
        </w:rPr>
        <w:commentReference w:id="72"/>
      </w:r>
      <w:r>
        <w:rPr>
          <w:rFonts w:eastAsiaTheme="minorEastAsia"/>
        </w:rPr>
        <w:t xml:space="preserve"> </w:t>
      </w:r>
      <w:r w:rsidR="002A4B88">
        <w:rPr>
          <w:rFonts w:eastAsiaTheme="minorEastAsia"/>
        </w:rPr>
        <w:t xml:space="preserve">Practically </w:t>
      </w:r>
      <w:r w:rsidR="002A4B88">
        <w:rPr>
          <w:rFonts w:eastAsiaTheme="minorEastAsia"/>
        </w:rPr>
        <w:lastRenderedPageBreak/>
        <w:t xml:space="preserve">such a queueing discipline can be used </w:t>
      </w:r>
      <w:r w:rsidR="00BE28E4">
        <w:rPr>
          <w:rFonts w:eastAsiaTheme="minorEastAsia"/>
        </w:rPr>
        <w:t>in a</w:t>
      </w:r>
      <w:r w:rsidR="002A4B88">
        <w:rPr>
          <w:rFonts w:eastAsiaTheme="minorEastAsia"/>
        </w:rPr>
        <w:t xml:space="preserve"> multiple queue</w:t>
      </w:r>
      <w:r w:rsidR="00BE28E4">
        <w:rPr>
          <w:rFonts w:eastAsiaTheme="minorEastAsia"/>
        </w:rPr>
        <w:t xml:space="preserve"> system</w:t>
      </w:r>
      <w:r w:rsidR="002A4B88">
        <w:rPr>
          <w:rFonts w:eastAsiaTheme="minorEastAsia"/>
        </w:rPr>
        <w:t xml:space="preserve"> </w:t>
      </w:r>
      <w:r w:rsidR="00BE28E4">
        <w:rPr>
          <w:rFonts w:eastAsiaTheme="minorEastAsia"/>
        </w:rPr>
        <w:t xml:space="preserve">feeding </w:t>
      </w:r>
      <w:commentRangeStart w:id="73"/>
      <w:r w:rsidR="002A4B88">
        <w:rPr>
          <w:rFonts w:eastAsiaTheme="minorEastAsia"/>
        </w:rPr>
        <w:t>one server</w:t>
      </w:r>
      <w:r w:rsidR="00BE28E4">
        <w:rPr>
          <w:rFonts w:eastAsiaTheme="minorEastAsia"/>
        </w:rPr>
        <w:t>,</w:t>
      </w:r>
      <w:r w:rsidR="002A4B88">
        <w:rPr>
          <w:rFonts w:eastAsiaTheme="minorEastAsia"/>
        </w:rPr>
        <w:t xml:space="preserve"> </w:t>
      </w:r>
      <w:commentRangeEnd w:id="73"/>
      <w:r w:rsidR="00954772">
        <w:rPr>
          <w:rStyle w:val="CommentReference"/>
        </w:rPr>
        <w:commentReference w:id="73"/>
      </w:r>
      <w:del w:id="74" w:author="Timo Van Der Linden" w:date="2016-05-04T16:53:00Z">
        <w:r w:rsidR="002A4B88" w:rsidDel="00954772">
          <w:rPr>
            <w:rFonts w:eastAsiaTheme="minorEastAsia"/>
          </w:rPr>
          <w:delText xml:space="preserve">and </w:delText>
        </w:r>
        <w:r w:rsidR="00BE28E4" w:rsidDel="00954772">
          <w:rPr>
            <w:rFonts w:eastAsiaTheme="minorEastAsia"/>
          </w:rPr>
          <w:delText>fairness is an important aspect</w:delText>
        </w:r>
        <w:r w:rsidR="002A4B88" w:rsidDel="00954772">
          <w:rPr>
            <w:rFonts w:eastAsiaTheme="minorEastAsia"/>
          </w:rPr>
          <w:delText>.</w:delText>
        </w:r>
        <w:r w:rsidR="00AA21F7" w:rsidDel="00954772">
          <w:rPr>
            <w:rFonts w:eastAsiaTheme="minorEastAsia"/>
          </w:rPr>
          <w:delText xml:space="preserve"> Such as</w:delText>
        </w:r>
        <w:r w:rsidR="00E0644B" w:rsidDel="00954772">
          <w:rPr>
            <w:rFonts w:eastAsiaTheme="minorEastAsia"/>
          </w:rPr>
          <w:delText xml:space="preserve"> in</w:delText>
        </w:r>
        <w:r w:rsidR="00AA21F7" w:rsidDel="00954772">
          <w:rPr>
            <w:rFonts w:eastAsiaTheme="minorEastAsia"/>
          </w:rPr>
          <w:delText xml:space="preserve"> the rollercoaster example.</w:delText>
        </w:r>
        <w:r w:rsidR="00B72F0C" w:rsidDel="00954772">
          <w:rPr>
            <w:rFonts w:eastAsiaTheme="minorEastAsia"/>
          </w:rPr>
          <w:delText xml:space="preserve"> </w:delText>
        </w:r>
      </w:del>
    </w:p>
    <w:p w14:paraId="6C76BB9A" w14:textId="5C0862DF" w:rsidR="00920B49" w:rsidRDefault="00AA21F7">
      <w:pPr>
        <w:rPr>
          <w:rFonts w:eastAsiaTheme="minorEastAsia"/>
        </w:rPr>
      </w:pPr>
      <w:r>
        <w:rPr>
          <w:rFonts w:eastAsiaTheme="minorEastAsia"/>
        </w:rPr>
        <w:t>T</w:t>
      </w:r>
      <w:r w:rsidR="00B72F0C">
        <w:rPr>
          <w:rFonts w:eastAsiaTheme="minorEastAsia"/>
        </w:rPr>
        <w:t xml:space="preserve">he next chapter </w:t>
      </w:r>
      <w:r>
        <w:rPr>
          <w:rFonts w:eastAsiaTheme="minorEastAsia"/>
        </w:rPr>
        <w:t>consists of theory about</w:t>
      </w:r>
      <w:r w:rsidR="00B72F0C">
        <w:rPr>
          <w:rFonts w:eastAsiaTheme="minorEastAsia"/>
        </w:rPr>
        <w:t xml:space="preserve"> queueing disciplines</w:t>
      </w:r>
      <w:r w:rsidR="00020177">
        <w:rPr>
          <w:rFonts w:eastAsiaTheme="minorEastAsia"/>
        </w:rPr>
        <w:t xml:space="preserve"> and sets the scope of the research</w:t>
      </w:r>
      <w:r w:rsidR="00B72F0C">
        <w:rPr>
          <w:rFonts w:eastAsiaTheme="minorEastAsia"/>
        </w:rPr>
        <w:t>. In chapter thre</w:t>
      </w:r>
      <w:r w:rsidR="00020177">
        <w:rPr>
          <w:rFonts w:eastAsiaTheme="minorEastAsia"/>
        </w:rPr>
        <w:t xml:space="preserve">e the methodology is described, consisting of hypotheses, the simulation setting, </w:t>
      </w:r>
      <w:r w:rsidR="002A1E82">
        <w:rPr>
          <w:rFonts w:eastAsiaTheme="minorEastAsia"/>
        </w:rPr>
        <w:t>the design for the simulation</w:t>
      </w:r>
      <w:r w:rsidR="00020177">
        <w:rPr>
          <w:rFonts w:eastAsiaTheme="minorEastAsia"/>
        </w:rPr>
        <w:t xml:space="preserve">, and </w:t>
      </w:r>
      <w:r w:rsidR="002A1E82">
        <w:rPr>
          <w:rFonts w:eastAsiaTheme="minorEastAsia"/>
        </w:rPr>
        <w:t>the validity of the model</w:t>
      </w:r>
      <w:r w:rsidR="00B72F0C">
        <w:rPr>
          <w:rFonts w:eastAsiaTheme="minorEastAsia"/>
        </w:rPr>
        <w:t>. Chapter four consists of the</w:t>
      </w:r>
      <w:del w:id="75" w:author="Timo Van Der Linden" w:date="2016-05-04T16:54:00Z">
        <w:r w:rsidR="00B72F0C" w:rsidDel="00954772">
          <w:rPr>
            <w:rFonts w:eastAsiaTheme="minorEastAsia"/>
          </w:rPr>
          <w:delText xml:space="preserve"> results which were derived from the simulations </w:delText>
        </w:r>
      </w:del>
      <w:ins w:id="76" w:author="Timo Van Der Linden" w:date="2016-05-04T16:54:00Z">
        <w:r w:rsidR="00954772">
          <w:rPr>
            <w:rFonts w:eastAsiaTheme="minorEastAsia"/>
          </w:rPr>
          <w:t>,</w:t>
        </w:r>
      </w:ins>
      <w:ins w:id="77" w:author="Timo Van Der Linden" w:date="2016-05-05T20:59:00Z">
        <w:r w:rsidR="000D7B4E">
          <w:rPr>
            <w:rFonts w:eastAsiaTheme="minorEastAsia"/>
          </w:rPr>
          <w:t xml:space="preserve"> </w:t>
        </w:r>
      </w:ins>
      <w:r w:rsidR="00B72F0C">
        <w:rPr>
          <w:rFonts w:eastAsiaTheme="minorEastAsia"/>
        </w:rPr>
        <w:t>and chapter five will discuss the results and give implications for future research.</w:t>
      </w:r>
      <w:r w:rsidR="00AB6F70">
        <w:rPr>
          <w:rFonts w:eastAsiaTheme="minorEastAsia"/>
        </w:rPr>
        <w:t xml:space="preserve"> </w:t>
      </w:r>
      <w:del w:id="78" w:author="Timo Van Der Linden" w:date="2016-05-04T16:54:00Z">
        <w:r w:rsidR="002A1E82" w:rsidDel="00954772">
          <w:rPr>
            <w:rFonts w:eastAsiaTheme="minorEastAsia"/>
          </w:rPr>
          <w:delText>Conclusion is given in t</w:delText>
        </w:r>
      </w:del>
      <w:ins w:id="79" w:author="Timo Van Der Linden" w:date="2016-05-04T16:54:00Z">
        <w:r w:rsidR="00954772">
          <w:rPr>
            <w:rFonts w:eastAsiaTheme="minorEastAsia"/>
          </w:rPr>
          <w:t>T</w:t>
        </w:r>
      </w:ins>
      <w:r w:rsidR="002A1E82">
        <w:rPr>
          <w:rFonts w:eastAsiaTheme="minorEastAsia"/>
        </w:rPr>
        <w:t xml:space="preserve">he last chapter </w:t>
      </w:r>
      <w:del w:id="80" w:author="Timo Van Der Linden" w:date="2016-05-04T16:54:00Z">
        <w:r w:rsidR="002A1E82" w:rsidDel="00954772">
          <w:rPr>
            <w:rFonts w:eastAsiaTheme="minorEastAsia"/>
          </w:rPr>
          <w:delText>of this research</w:delText>
        </w:r>
      </w:del>
      <w:ins w:id="81" w:author="Timo Van Der Linden" w:date="2016-05-04T16:54:00Z">
        <w:r w:rsidR="00954772">
          <w:rPr>
            <w:rFonts w:eastAsiaTheme="minorEastAsia"/>
          </w:rPr>
          <w:t>concludes</w:t>
        </w:r>
      </w:ins>
      <w:r w:rsidR="00AB6F70">
        <w:rPr>
          <w:rFonts w:eastAsiaTheme="minorEastAsia"/>
        </w:rPr>
        <w:t>.</w:t>
      </w:r>
      <w:r w:rsidR="00920B49">
        <w:rPr>
          <w:rFonts w:eastAsiaTheme="minorEastAsia"/>
        </w:rPr>
        <w:br w:type="page"/>
      </w:r>
    </w:p>
    <w:p w14:paraId="2207F4FD" w14:textId="0A3F386F" w:rsidR="006313E8" w:rsidRDefault="006313E8" w:rsidP="00AA21F7">
      <w:pPr>
        <w:pStyle w:val="Heading1"/>
        <w:numPr>
          <w:ilvl w:val="0"/>
          <w:numId w:val="6"/>
        </w:numPr>
      </w:pPr>
      <w:bookmarkStart w:id="82" w:name="_Ref441507024"/>
      <w:bookmarkStart w:id="83" w:name="_Toc447223737"/>
      <w:r>
        <w:lastRenderedPageBreak/>
        <w:t>Research Framework</w:t>
      </w:r>
      <w:bookmarkEnd w:id="82"/>
      <w:bookmarkEnd w:id="83"/>
    </w:p>
    <w:p w14:paraId="58F67BB2" w14:textId="22224E8A" w:rsidR="00242F3E" w:rsidRDefault="00233397" w:rsidP="007F6E40">
      <w:r>
        <w:t>In t</w:t>
      </w:r>
      <w:r w:rsidR="00207870" w:rsidRPr="00CC3C18">
        <w:t xml:space="preserve">his chapter </w:t>
      </w:r>
      <w:r w:rsidR="00A84D4E">
        <w:t>description</w:t>
      </w:r>
      <w:r>
        <w:t>s</w:t>
      </w:r>
      <w:r w:rsidR="00207870" w:rsidRPr="00CC3C18">
        <w:t xml:space="preserve"> of several queueing disciplines</w:t>
      </w:r>
      <w:r>
        <w:t xml:space="preserve"> are written</w:t>
      </w:r>
      <w:r w:rsidR="00207870" w:rsidRPr="00CC3C18">
        <w:t>.</w:t>
      </w:r>
      <w:r w:rsidR="00CC3C18">
        <w:t xml:space="preserve"> </w:t>
      </w:r>
      <w:r w:rsidR="00D95C53">
        <w:t>First</w:t>
      </w:r>
      <w:r w:rsidR="00CC3C18">
        <w:t xml:space="preserve"> an example of a production network </w:t>
      </w:r>
      <w:r w:rsidR="00D95C53">
        <w:t xml:space="preserve">is presented </w:t>
      </w:r>
      <w:r>
        <w:t>to visualise to</w:t>
      </w:r>
      <w:r w:rsidR="00CC3C18">
        <w:t xml:space="preserve"> the reader what kind of production network this research is suited for.</w:t>
      </w:r>
      <w:r w:rsidR="007F6E40">
        <w:t xml:space="preserve"> </w:t>
      </w:r>
      <w:r w:rsidR="00A84D4E">
        <w:t xml:space="preserve">This chapter will </w:t>
      </w:r>
      <w:commentRangeStart w:id="84"/>
      <w:r w:rsidR="00A84D4E">
        <w:t xml:space="preserve">also include </w:t>
      </w:r>
      <w:r w:rsidR="007F6E40">
        <w:t xml:space="preserve">the functioning of </w:t>
      </w:r>
      <w:commentRangeEnd w:id="84"/>
      <w:r w:rsidR="000D7B4E">
        <w:rPr>
          <w:rStyle w:val="CommentReference"/>
        </w:rPr>
        <w:commentReference w:id="84"/>
      </w:r>
      <w:r w:rsidR="001B4964">
        <w:t>the “</w:t>
      </w:r>
      <w:r w:rsidR="00242F3E">
        <w:t>Contested Garment consistent</w:t>
      </w:r>
      <w:r w:rsidR="001B4964">
        <w:t>”</w:t>
      </w:r>
      <w:r w:rsidR="00242F3E">
        <w:t xml:space="preserve"> </w:t>
      </w:r>
      <w:r w:rsidR="007F6E40">
        <w:t>which will be translated to a queueing discipline in chapter</w:t>
      </w:r>
      <w:r>
        <w:t xml:space="preserve"> </w:t>
      </w:r>
      <w:ins w:id="85" w:author="Timo Van Der Linden" w:date="2016-05-05T20:54:00Z">
        <w:r w:rsidR="000D7B4E">
          <w:t>three.</w:t>
        </w:r>
      </w:ins>
      <w:del w:id="86" w:author="Timo Van Der Linden" w:date="2016-05-05T20:54:00Z">
        <w:r w:rsidDel="000D7B4E">
          <w:delText>3.</w:delText>
        </w:r>
        <w:r w:rsidR="007F6E40" w:rsidDel="000D7B4E">
          <w:delText xml:space="preserve"> </w:delText>
        </w:r>
        <w:r w:rsidR="007F6E40" w:rsidDel="000D7B4E">
          <w:fldChar w:fldCharType="begin"/>
        </w:r>
        <w:r w:rsidR="007F6E40" w:rsidDel="000D7B4E">
          <w:delInstrText xml:space="preserve"> REF _Ref440550571 \h </w:delInstrText>
        </w:r>
        <w:r w:rsidR="007F6E40" w:rsidDel="000D7B4E">
          <w:fldChar w:fldCharType="separate"/>
        </w:r>
        <w:r w:rsidR="00E553BD" w:rsidDel="000D7B4E">
          <w:rPr>
            <w:rFonts w:eastAsiaTheme="minorEastAsia"/>
          </w:rPr>
          <w:delText>Methodology</w:delText>
        </w:r>
        <w:r w:rsidR="007F6E40" w:rsidDel="000D7B4E">
          <w:fldChar w:fldCharType="end"/>
        </w:r>
        <w:r w:rsidR="007F6E40" w:rsidDel="000D7B4E">
          <w:delText>.</w:delText>
        </w:r>
      </w:del>
      <w:r w:rsidR="001B4964">
        <w:t xml:space="preserve"> </w:t>
      </w:r>
      <w:commentRangeStart w:id="87"/>
      <w:r w:rsidR="001B4964">
        <w:t xml:space="preserve">This research will not consider all </w:t>
      </w:r>
      <w:r w:rsidR="0027762B">
        <w:t xml:space="preserve">queueing disciplines </w:t>
      </w:r>
      <w:r w:rsidR="001B4964">
        <w:t xml:space="preserve">since they </w:t>
      </w:r>
      <w:r>
        <w:t xml:space="preserve">are </w:t>
      </w:r>
      <w:r w:rsidR="0027762B">
        <w:t>numerous, especially in computer science. Only a small portion of queueing disciplines are described in this chapter, focussing on the well-known disciplines in manufacturing</w:t>
      </w:r>
      <w:r w:rsidR="001B4964">
        <w:t xml:space="preserve"> and the aforementioned Fair Queueing</w:t>
      </w:r>
      <w:r>
        <w:t xml:space="preserve"> disciplines</w:t>
      </w:r>
      <w:r w:rsidR="0027762B">
        <w:t>.</w:t>
      </w:r>
      <w:commentRangeEnd w:id="87"/>
      <w:r w:rsidR="000D7B4E">
        <w:rPr>
          <w:rStyle w:val="CommentReference"/>
        </w:rPr>
        <w:commentReference w:id="87"/>
      </w:r>
    </w:p>
    <w:p w14:paraId="150646C3" w14:textId="607C0F17" w:rsidR="00242F3E" w:rsidRPr="00633ACE" w:rsidRDefault="00242F3E" w:rsidP="00633ACE">
      <w:pPr>
        <w:pStyle w:val="Heading2"/>
        <w:numPr>
          <w:ilvl w:val="1"/>
          <w:numId w:val="8"/>
        </w:numPr>
      </w:pPr>
      <w:bookmarkStart w:id="88" w:name="_Ref441507213"/>
      <w:bookmarkStart w:id="89" w:name="_Toc447223738"/>
      <w:commentRangeStart w:id="90"/>
      <w:r w:rsidRPr="00633ACE">
        <w:t>Production Network</w:t>
      </w:r>
      <w:bookmarkEnd w:id="88"/>
      <w:bookmarkEnd w:id="89"/>
      <w:commentRangeEnd w:id="90"/>
      <w:r w:rsidR="004C5AD1">
        <w:rPr>
          <w:rStyle w:val="CommentReference"/>
          <w:rFonts w:asciiTheme="minorHAnsi" w:eastAsiaTheme="minorHAnsi" w:hAnsiTheme="minorHAnsi" w:cstheme="minorBidi"/>
          <w:color w:val="auto"/>
        </w:rPr>
        <w:commentReference w:id="90"/>
      </w:r>
    </w:p>
    <w:p w14:paraId="2A7F8B6C" w14:textId="0719C586" w:rsidR="000E3F14" w:rsidRDefault="00A84D4E" w:rsidP="000E3F14">
      <w:r>
        <w:t>A queueing system</w:t>
      </w:r>
      <w:r w:rsidR="00EF1780">
        <w:t xml:space="preserve"> combine</w:t>
      </w:r>
      <w:r>
        <w:t>s</w:t>
      </w:r>
      <w:r w:rsidR="00EF1780">
        <w:t xml:space="preserve"> several </w:t>
      </w:r>
      <w:commentRangeStart w:id="91"/>
      <w:r w:rsidR="00EF1780">
        <w:t>components, namely the arrival process, service process, and the queue</w:t>
      </w:r>
      <w:commentRangeEnd w:id="91"/>
      <w:r w:rsidR="004C5AD1">
        <w:rPr>
          <w:rStyle w:val="CommentReference"/>
        </w:rPr>
        <w:commentReference w:id="91"/>
      </w:r>
      <w:sdt>
        <w:sdtPr>
          <w:id w:val="1565449863"/>
          <w:citation/>
        </w:sdtPr>
        <w:sdtContent>
          <w:r w:rsidR="00EF1780">
            <w:fldChar w:fldCharType="begin"/>
          </w:r>
          <w:r w:rsidR="00EF1780" w:rsidRPr="00EF1780">
            <w:instrText xml:space="preserve"> CITATION Hop08 \l 1043 </w:instrText>
          </w:r>
          <w:r w:rsidR="00EF1780">
            <w:fldChar w:fldCharType="separate"/>
          </w:r>
          <w:r w:rsidR="006302C0">
            <w:rPr>
              <w:noProof/>
            </w:rPr>
            <w:t xml:space="preserve"> </w:t>
          </w:r>
          <w:r w:rsidR="006302C0" w:rsidRPr="006302C0">
            <w:rPr>
              <w:noProof/>
            </w:rPr>
            <w:t>(Hopp &amp; Spearman, 2008)</w:t>
          </w:r>
          <w:r w:rsidR="00EF1780">
            <w:fldChar w:fldCharType="end"/>
          </w:r>
        </w:sdtContent>
      </w:sdt>
      <w:r>
        <w:t>.</w:t>
      </w:r>
      <w:r w:rsidR="00E14C3B">
        <w:t xml:space="preserve"> </w:t>
      </w:r>
      <w:r w:rsidR="000E3F14">
        <w:t xml:space="preserve">In </w:t>
      </w:r>
      <w:commentRangeStart w:id="92"/>
      <w:r w:rsidR="000E3F14">
        <w:fldChar w:fldCharType="begin"/>
      </w:r>
      <w:r w:rsidR="000E3F14">
        <w:instrText xml:space="preserve"> REF _Ref440379042 \h </w:instrText>
      </w:r>
      <w:r w:rsidR="000E3F14">
        <w:fldChar w:fldCharType="separate"/>
      </w:r>
      <w:r w:rsidR="00E553BD">
        <w:t xml:space="preserve">Figure </w:t>
      </w:r>
      <w:r w:rsidR="00E553BD">
        <w:rPr>
          <w:noProof/>
        </w:rPr>
        <w:t>1</w:t>
      </w:r>
      <w:r w:rsidR="00E553BD">
        <w:t>.</w:t>
      </w:r>
      <w:ins w:id="93" w:author="Timo Van Der Linden" w:date="2016-05-05T21:06:00Z">
        <w:r w:rsidR="004C5AD1" w:rsidDel="004C5AD1">
          <w:t xml:space="preserve"> </w:t>
        </w:r>
      </w:ins>
      <w:del w:id="94" w:author="Timo Van Der Linden" w:date="2016-05-05T21:06:00Z">
        <w:r w:rsidR="00E553BD" w:rsidDel="004C5AD1">
          <w:delText xml:space="preserve"> Production Network</w:delText>
        </w:r>
      </w:del>
      <w:r w:rsidR="000E3F14">
        <w:fldChar w:fldCharType="end"/>
      </w:r>
      <w:del w:id="95" w:author="Timo Van Der Linden" w:date="2016-05-05T21:06:00Z">
        <w:r w:rsidR="000E3F14" w:rsidDel="004C5AD1">
          <w:delText>,</w:delText>
        </w:r>
      </w:del>
      <w:r w:rsidR="000E3F14">
        <w:t xml:space="preserve"> </w:t>
      </w:r>
      <w:commentRangeEnd w:id="92"/>
      <w:r w:rsidR="00F55B4B">
        <w:rPr>
          <w:rStyle w:val="CommentReference"/>
        </w:rPr>
        <w:commentReference w:id="92"/>
      </w:r>
      <w:r w:rsidR="000E3F14">
        <w:t>an example of a production network is given. At one point, three streams link to one process. Consider</w:t>
      </w:r>
      <w:r w:rsidR="00233397">
        <w:t xml:space="preserve"> three lines that all feed the same server. J</w:t>
      </w:r>
      <w:r w:rsidR="000E3F14">
        <w:t>ob C (blue</w:t>
      </w:r>
      <w:del w:id="96" w:author="Timo Van Der Linden" w:date="2016-05-05T20:56:00Z">
        <w:r w:rsidR="000E3F14" w:rsidDel="000D7B4E">
          <w:delText xml:space="preserve"> line</w:delText>
        </w:r>
      </w:del>
      <w:r w:rsidR="000E3F14">
        <w:t>) has a high nu</w:t>
      </w:r>
      <w:r w:rsidR="00233397">
        <w:t>mber of arrivals per hour. J</w:t>
      </w:r>
      <w:r w:rsidR="000E3F14">
        <w:t>ob A (</w:t>
      </w:r>
      <w:ins w:id="97" w:author="Timo Van Der Linden" w:date="2016-05-05T20:56:00Z">
        <w:r w:rsidR="000D7B4E">
          <w:t>green</w:t>
        </w:r>
      </w:ins>
      <w:del w:id="98" w:author="Timo Van Der Linden" w:date="2016-05-05T20:56:00Z">
        <w:r w:rsidR="000E3F14" w:rsidDel="000D7B4E">
          <w:delText>yellow</w:delText>
        </w:r>
        <w:r w:rsidR="00233397" w:rsidDel="000D7B4E">
          <w:delText xml:space="preserve"> line</w:delText>
        </w:r>
      </w:del>
      <w:r w:rsidR="000E3F14">
        <w:t>) has a very low number of arrivals per hour in comparison, and B (</w:t>
      </w:r>
      <w:del w:id="99" w:author="Timo Van Der Linden" w:date="2016-05-05T20:56:00Z">
        <w:r w:rsidR="000E3F14" w:rsidDel="000D7B4E">
          <w:delText>green</w:delText>
        </w:r>
        <w:r w:rsidR="00233397" w:rsidDel="000D7B4E">
          <w:delText xml:space="preserve"> line</w:delText>
        </w:r>
      </w:del>
      <w:ins w:id="100" w:author="Timo Van Der Linden" w:date="2016-05-05T20:56:00Z">
        <w:r w:rsidR="000D7B4E">
          <w:t>red</w:t>
        </w:r>
      </w:ins>
      <w:r w:rsidR="000E3F14">
        <w:t>) an</w:t>
      </w:r>
      <w:r w:rsidR="00233397">
        <w:t xml:space="preserve"> about</w:t>
      </w:r>
      <w:r w:rsidR="000E3F14">
        <w:t xml:space="preserve"> average number of products per hour arriving. </w:t>
      </w:r>
      <w:del w:id="101" w:author="Timo Van Der Linden" w:date="2016-05-05T20:57:00Z">
        <w:r w:rsidR="00233397" w:rsidDel="000D7B4E">
          <w:delText xml:space="preserve">Now </w:delText>
        </w:r>
      </w:del>
      <w:ins w:id="102" w:author="Timo Van Der Linden" w:date="2016-05-05T20:57:00Z">
        <w:r w:rsidR="000D7B4E">
          <w:t xml:space="preserve">Suppose </w:t>
        </w:r>
      </w:ins>
      <w:r w:rsidR="00233397">
        <w:t xml:space="preserve">three jobs are waiting to be processed, </w:t>
      </w:r>
      <w:ins w:id="103" w:author="Timo Van Der Linden" w:date="2016-05-05T20:57:00Z">
        <w:r w:rsidR="000D7B4E">
          <w:t xml:space="preserve">the function of </w:t>
        </w:r>
      </w:ins>
      <w:r w:rsidR="00233397">
        <w:t xml:space="preserve">a queueing discipline </w:t>
      </w:r>
      <w:ins w:id="104" w:author="Timo Van Der Linden" w:date="2016-05-05T20:57:00Z">
        <w:r w:rsidR="000D7B4E">
          <w:t xml:space="preserve">is to </w:t>
        </w:r>
      </w:ins>
      <w:r w:rsidR="00233397">
        <w:t>determine</w:t>
      </w:r>
      <w:del w:id="105" w:author="Timo Van Der Linden" w:date="2016-05-05T20:57:00Z">
        <w:r w:rsidR="00233397" w:rsidDel="000D7B4E">
          <w:delText>s</w:delText>
        </w:r>
      </w:del>
      <w:r w:rsidR="00233397">
        <w:t xml:space="preserve"> </w:t>
      </w:r>
      <w:del w:id="106" w:author="Timo Van Der Linden" w:date="2016-05-05T20:57:00Z">
        <w:r w:rsidR="00233397" w:rsidDel="000D7B4E">
          <w:delText>which job(s) is to be processed</w:delText>
        </w:r>
        <w:r w:rsidR="000E3F14" w:rsidDel="000D7B4E">
          <w:delText xml:space="preserve"> at this </w:delText>
        </w:r>
        <w:r w:rsidR="00233397" w:rsidDel="000D7B4E">
          <w:delText>time</w:delText>
        </w:r>
      </w:del>
      <w:ins w:id="107" w:author="Timo Van Der Linden" w:date="2016-05-05T20:57:00Z">
        <w:r w:rsidR="000D7B4E">
          <w:t>in which order this will be done</w:t>
        </w:r>
      </w:ins>
      <w:r w:rsidR="000E3F14">
        <w:t xml:space="preserve">. </w:t>
      </w:r>
    </w:p>
    <w:p w14:paraId="5173FD29" w14:textId="519FB6AF" w:rsidR="003D1B70" w:rsidRDefault="00443B4E" w:rsidP="00E539B6">
      <w:pPr>
        <w:keepNext/>
        <w:jc w:val="center"/>
      </w:pPr>
      <w:r>
        <w:rPr>
          <w:noProof/>
          <w:lang w:eastAsia="en-GB"/>
        </w:rPr>
        <w:drawing>
          <wp:inline distT="0" distB="0" distL="0" distR="0" wp14:anchorId="77303ED3" wp14:editId="046C1A69">
            <wp:extent cx="5731510" cy="1591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91310"/>
                    </a:xfrm>
                    <a:prstGeom prst="rect">
                      <a:avLst/>
                    </a:prstGeom>
                  </pic:spPr>
                </pic:pic>
              </a:graphicData>
            </a:graphic>
          </wp:inline>
        </w:drawing>
      </w:r>
    </w:p>
    <w:p w14:paraId="44AF8FEE" w14:textId="351BB1E0" w:rsidR="001F78A3" w:rsidRDefault="003D1B70" w:rsidP="003D1B70">
      <w:pPr>
        <w:pStyle w:val="Caption"/>
      </w:pPr>
      <w:bookmarkStart w:id="108" w:name="_Ref440379042"/>
      <w:bookmarkStart w:id="109" w:name="_Toc447223772"/>
      <w:r>
        <w:t xml:space="preserve">Figure </w:t>
      </w:r>
      <w:fldSimple w:instr=" SEQ Figure \* ARABIC ">
        <w:r w:rsidR="00E553BD">
          <w:rPr>
            <w:noProof/>
          </w:rPr>
          <w:t>1</w:t>
        </w:r>
      </w:fldSimple>
      <w:r>
        <w:t>. Production Network</w:t>
      </w:r>
      <w:bookmarkEnd w:id="108"/>
      <w:bookmarkEnd w:id="109"/>
    </w:p>
    <w:p w14:paraId="0F3E0704" w14:textId="694375BA" w:rsidR="000E3F14" w:rsidRPr="00150919" w:rsidRDefault="000E3F14" w:rsidP="000E3F14">
      <w:r w:rsidRPr="00150919">
        <w:rPr>
          <w:noProof/>
        </w:rPr>
        <w:t xml:space="preserve">Hall (1991), states </w:t>
      </w:r>
      <w:r w:rsidR="00DA4A6D">
        <w:rPr>
          <w:noProof/>
        </w:rPr>
        <w:t xml:space="preserve">queueing </w:t>
      </w:r>
      <w:r w:rsidRPr="00150919">
        <w:rPr>
          <w:noProof/>
        </w:rPr>
        <w:t>disciplines can be divi</w:t>
      </w:r>
      <w:r>
        <w:rPr>
          <w:noProof/>
        </w:rPr>
        <w:t>ded into two groups</w:t>
      </w:r>
      <w:r w:rsidR="00D95C53">
        <w:rPr>
          <w:noProof/>
        </w:rPr>
        <w:t>,</w:t>
      </w:r>
      <w:r>
        <w:rPr>
          <w:noProof/>
        </w:rPr>
        <w:t xml:space="preserve"> static and dynamic</w:t>
      </w:r>
      <w:r w:rsidR="00D95C53">
        <w:rPr>
          <w:noProof/>
        </w:rPr>
        <w:t xml:space="preserve"> disciplines</w:t>
      </w:r>
      <w:r>
        <w:rPr>
          <w:noProof/>
        </w:rPr>
        <w:t xml:space="preserve">. </w:t>
      </w:r>
      <w:r w:rsidR="00BF6C48" w:rsidRPr="00354CB3">
        <w:t>Ouelhadj &amp; Petrovic (2009)</w:t>
      </w:r>
      <w:r w:rsidR="00BF6C48">
        <w:t xml:space="preserve">, have made further distinction among the dynamic queue disciplines, </w:t>
      </w:r>
      <w:commentRangeStart w:id="110"/>
      <w:r w:rsidR="00BF6C48">
        <w:t xml:space="preserve">but for the purpose of this research this </w:t>
      </w:r>
      <w:r w:rsidR="00D95C53">
        <w:t>will</w:t>
      </w:r>
      <w:r w:rsidR="00BF6C48">
        <w:t xml:space="preserve"> be disregarded. </w:t>
      </w:r>
      <w:commentRangeEnd w:id="110"/>
      <w:r w:rsidR="000D7B4E">
        <w:rPr>
          <w:rStyle w:val="CommentReference"/>
        </w:rPr>
        <w:commentReference w:id="110"/>
      </w:r>
      <w:r>
        <w:rPr>
          <w:noProof/>
        </w:rPr>
        <w:t>Dynamic dis</w:t>
      </w:r>
      <w:r w:rsidR="00BF6C48">
        <w:rPr>
          <w:noProof/>
        </w:rPr>
        <w:t>ciplines are updated con</w:t>
      </w:r>
      <w:r w:rsidR="00DA4A6D">
        <w:rPr>
          <w:noProof/>
        </w:rPr>
        <w:t xml:space="preserve">stantly, meaning </w:t>
      </w:r>
      <w:ins w:id="111" w:author="Timo Van Der Linden" w:date="2016-05-05T20:58:00Z">
        <w:r w:rsidR="000D7B4E">
          <w:rPr>
            <w:noProof/>
          </w:rPr>
          <w:t xml:space="preserve">that </w:t>
        </w:r>
      </w:ins>
      <w:r w:rsidR="00DA4A6D">
        <w:rPr>
          <w:noProof/>
        </w:rPr>
        <w:t>with every job arriv</w:t>
      </w:r>
      <w:ins w:id="112" w:author="Timo Van Der Linden" w:date="2016-05-05T20:58:00Z">
        <w:r w:rsidR="000D7B4E">
          <w:rPr>
            <w:noProof/>
          </w:rPr>
          <w:t>al</w:t>
        </w:r>
      </w:ins>
      <w:del w:id="113" w:author="Timo Van Der Linden" w:date="2016-05-05T20:58:00Z">
        <w:r w:rsidR="00DA4A6D" w:rsidDel="000D7B4E">
          <w:rPr>
            <w:noProof/>
          </w:rPr>
          <w:delText>ing</w:delText>
        </w:r>
      </w:del>
      <w:r w:rsidR="00DA4A6D">
        <w:rPr>
          <w:noProof/>
        </w:rPr>
        <w:t xml:space="preserve"> </w:t>
      </w:r>
      <w:ins w:id="114" w:author="Timo Van Der Linden" w:date="2016-05-05T20:58:00Z">
        <w:r w:rsidR="000D7B4E">
          <w:rPr>
            <w:noProof/>
          </w:rPr>
          <w:t>a</w:t>
        </w:r>
      </w:ins>
      <w:del w:id="115" w:author="Timo Van Der Linden" w:date="2016-05-05T20:58:00Z">
        <w:r w:rsidR="00DA4A6D" w:rsidDel="000D7B4E">
          <w:rPr>
            <w:noProof/>
          </w:rPr>
          <w:delText>the</w:delText>
        </w:r>
      </w:del>
      <w:r w:rsidR="00DA4A6D">
        <w:rPr>
          <w:noProof/>
        </w:rPr>
        <w:t xml:space="preserve"> set </w:t>
      </w:r>
      <w:ins w:id="116" w:author="Timo Van Der Linden" w:date="2016-05-05T20:58:00Z">
        <w:r w:rsidR="000D7B4E">
          <w:rPr>
            <w:noProof/>
          </w:rPr>
          <w:t xml:space="preserve">of </w:t>
        </w:r>
      </w:ins>
      <w:r w:rsidR="00DA4A6D">
        <w:rPr>
          <w:noProof/>
        </w:rPr>
        <w:t>criteria are checked to determine which job is to be processed next. FC</w:t>
      </w:r>
      <w:r>
        <w:rPr>
          <w:noProof/>
        </w:rPr>
        <w:t>FS</w:t>
      </w:r>
      <w:r w:rsidR="00DA4A6D">
        <w:rPr>
          <w:noProof/>
        </w:rPr>
        <w:t xml:space="preserve"> is an exmaple of a dynamic queueing system</w:t>
      </w:r>
      <w:r>
        <w:rPr>
          <w:noProof/>
        </w:rPr>
        <w:t>.</w:t>
      </w:r>
      <w:commentRangeStart w:id="117"/>
      <w:r>
        <w:rPr>
          <w:noProof/>
        </w:rPr>
        <w:t xml:space="preserve"> </w:t>
      </w:r>
      <w:commentRangeEnd w:id="117"/>
      <w:r w:rsidR="000D7B4E">
        <w:rPr>
          <w:rStyle w:val="CommentReference"/>
        </w:rPr>
        <w:commentReference w:id="117"/>
      </w:r>
      <w:r>
        <w:rPr>
          <w:noProof/>
        </w:rPr>
        <w:t>Fair queueing is a static discipline, it determines over a period of time what jobs are to be proce</w:t>
      </w:r>
      <w:r w:rsidR="00DA4A6D">
        <w:rPr>
          <w:noProof/>
        </w:rPr>
        <w:t>ssed in the next period of time and is not affected by job arrivals in that period.</w:t>
      </w:r>
    </w:p>
    <w:p w14:paraId="565974C7" w14:textId="6A851C2C" w:rsidR="007F6E40" w:rsidRDefault="00B07682" w:rsidP="00633ACE">
      <w:pPr>
        <w:pStyle w:val="Heading2"/>
        <w:numPr>
          <w:ilvl w:val="1"/>
          <w:numId w:val="8"/>
        </w:numPr>
      </w:pPr>
      <w:bookmarkStart w:id="118" w:name="_Toc447223739"/>
      <w:r>
        <w:t>Dynamic</w:t>
      </w:r>
      <w:r w:rsidR="007F6E40">
        <w:t xml:space="preserve"> Queueing Disciplines</w:t>
      </w:r>
      <w:bookmarkEnd w:id="118"/>
    </w:p>
    <w:p w14:paraId="174E80A6" w14:textId="42C15451" w:rsidR="00B07682" w:rsidRPr="00B07682" w:rsidRDefault="00B07682" w:rsidP="00B07682">
      <w:r>
        <w:t xml:space="preserve">Dynamic queueing disciplines are queueing disciplines which </w:t>
      </w:r>
      <w:commentRangeStart w:id="119"/>
      <w:r>
        <w:t xml:space="preserve">can be </w:t>
      </w:r>
      <w:commentRangeEnd w:id="119"/>
      <w:r w:rsidR="000D7B4E">
        <w:rPr>
          <w:rStyle w:val="CommentReference"/>
        </w:rPr>
        <w:commentReference w:id="119"/>
      </w:r>
      <w:r>
        <w:t>updated constantly</w:t>
      </w:r>
      <w:r w:rsidR="009D35EC">
        <w:t>. Every time a job arrives</w:t>
      </w:r>
      <w:commentRangeStart w:id="120"/>
      <w:r w:rsidR="00C46913">
        <w:t>,</w:t>
      </w:r>
      <w:r w:rsidR="009D35EC">
        <w:t xml:space="preserve"> the schedule </w:t>
      </w:r>
      <w:commentRangeEnd w:id="120"/>
      <w:r w:rsidR="000D7B4E">
        <w:rPr>
          <w:rStyle w:val="CommentReference"/>
        </w:rPr>
        <w:commentReference w:id="120"/>
      </w:r>
      <w:r w:rsidR="009D35EC">
        <w:t>will determine which job is to be processed next</w:t>
      </w:r>
      <w:sdt>
        <w:sdtPr>
          <w:id w:val="161360813"/>
          <w:citation/>
        </w:sdtPr>
        <w:sdtContent>
          <w:r w:rsidR="009D35EC">
            <w:fldChar w:fldCharType="begin"/>
          </w:r>
          <w:r w:rsidR="009D35EC" w:rsidRPr="009D35EC">
            <w:instrText xml:space="preserve"> CITATION Jac61 \l 1043 </w:instrText>
          </w:r>
          <w:r w:rsidR="009D35EC">
            <w:fldChar w:fldCharType="separate"/>
          </w:r>
          <w:r w:rsidR="006302C0">
            <w:rPr>
              <w:noProof/>
            </w:rPr>
            <w:t xml:space="preserve"> </w:t>
          </w:r>
          <w:r w:rsidR="006302C0" w:rsidRPr="006302C0">
            <w:rPr>
              <w:noProof/>
            </w:rPr>
            <w:t>(Jackson, 1961)</w:t>
          </w:r>
          <w:r w:rsidR="009D35EC">
            <w:fldChar w:fldCharType="end"/>
          </w:r>
        </w:sdtContent>
      </w:sdt>
      <w:r w:rsidR="009D35EC">
        <w:t xml:space="preserve">. </w:t>
      </w:r>
      <w:r w:rsidR="008211F5">
        <w:t xml:space="preserve">So priority is determined per job, </w:t>
      </w:r>
      <w:r w:rsidR="0084544E">
        <w:t xml:space="preserve">but it is </w:t>
      </w:r>
      <w:r w:rsidR="008211F5">
        <w:t>even</w:t>
      </w:r>
      <w:r w:rsidR="0084544E">
        <w:t xml:space="preserve"> possible to</w:t>
      </w:r>
      <w:r w:rsidR="008211F5">
        <w:t xml:space="preserve"> change </w:t>
      </w:r>
      <w:r w:rsidR="0084544E">
        <w:t xml:space="preserve">queueing discipline </w:t>
      </w:r>
      <w:r w:rsidR="008211F5">
        <w:t xml:space="preserve">with every job </w:t>
      </w:r>
      <w:sdt>
        <w:sdtPr>
          <w:id w:val="-1151292440"/>
          <w:citation/>
        </w:sdtPr>
        <w:sdtContent>
          <w:r w:rsidR="008211F5">
            <w:fldChar w:fldCharType="begin"/>
          </w:r>
          <w:r w:rsidR="008211F5" w:rsidRPr="008211F5">
            <w:instrText xml:space="preserve"> CITATION Aza12 \l 1043 </w:instrText>
          </w:r>
          <w:r w:rsidR="008211F5">
            <w:fldChar w:fldCharType="separate"/>
          </w:r>
          <w:r w:rsidR="006302C0" w:rsidRPr="006302C0">
            <w:rPr>
              <w:noProof/>
            </w:rPr>
            <w:t>(Azarfar, Frigon, &amp; Sansò, 2012)</w:t>
          </w:r>
          <w:r w:rsidR="008211F5">
            <w:fldChar w:fldCharType="end"/>
          </w:r>
        </w:sdtContent>
      </w:sdt>
      <w:r w:rsidR="008211F5">
        <w:t>.</w:t>
      </w:r>
      <w:r w:rsidR="00CF1D34">
        <w:t xml:space="preserve"> </w:t>
      </w:r>
      <w:r w:rsidR="00354CB3">
        <w:t xml:space="preserve">To follow </w:t>
      </w:r>
      <w:commentRangeStart w:id="121"/>
      <w:r w:rsidR="00354CB3">
        <w:t xml:space="preserve">is a number </w:t>
      </w:r>
      <w:commentRangeEnd w:id="121"/>
      <w:r w:rsidR="000D7B4E">
        <w:rPr>
          <w:rStyle w:val="CommentReference"/>
        </w:rPr>
        <w:commentReference w:id="121"/>
      </w:r>
      <w:r w:rsidR="00354CB3">
        <w:t xml:space="preserve">of </w:t>
      </w:r>
      <w:r w:rsidR="00A829B4">
        <w:t xml:space="preserve">dynamic </w:t>
      </w:r>
      <w:r w:rsidR="00354CB3">
        <w:t xml:space="preserve">queueing disciplines which are each briefly </w:t>
      </w:r>
      <w:r w:rsidR="00BF6C48">
        <w:t>described</w:t>
      </w:r>
      <w:r w:rsidR="00354CB3">
        <w:t>.</w:t>
      </w:r>
    </w:p>
    <w:p w14:paraId="152B5A1B" w14:textId="3B82269C" w:rsidR="009D35EC" w:rsidRDefault="009D35EC" w:rsidP="00633ACE">
      <w:pPr>
        <w:pStyle w:val="Heading3"/>
        <w:numPr>
          <w:ilvl w:val="2"/>
          <w:numId w:val="9"/>
        </w:numPr>
      </w:pPr>
      <w:bookmarkStart w:id="122" w:name="_Toc447223740"/>
      <w:r>
        <w:t>First Come First Served</w:t>
      </w:r>
      <w:bookmarkEnd w:id="122"/>
    </w:p>
    <w:p w14:paraId="2856143E" w14:textId="0A9F4222" w:rsidR="00C46913" w:rsidRDefault="009D35EC" w:rsidP="009D35EC">
      <w:r>
        <w:t>In FCFS the job with the earliest arrival rate</w:t>
      </w:r>
      <w:r w:rsidRPr="00D57E35">
        <w:t xml:space="preserve"> </w:t>
      </w:r>
      <w:r>
        <w:t>is selected when the server becomes available</w:t>
      </w:r>
      <w:sdt>
        <w:sdtPr>
          <w:id w:val="-1964561756"/>
          <w:citation/>
        </w:sdtPr>
        <w:sdtContent>
          <w:r>
            <w:fldChar w:fldCharType="begin"/>
          </w:r>
          <w:r w:rsidRPr="00D57E35">
            <w:instrText xml:space="preserve"> CITATION Hal91 \l 1043 </w:instrText>
          </w:r>
          <w:r>
            <w:fldChar w:fldCharType="separate"/>
          </w:r>
          <w:r w:rsidR="006302C0">
            <w:rPr>
              <w:noProof/>
            </w:rPr>
            <w:t xml:space="preserve"> </w:t>
          </w:r>
          <w:r w:rsidR="006302C0" w:rsidRPr="006302C0">
            <w:rPr>
              <w:noProof/>
            </w:rPr>
            <w:t>(Hall, 1991)</w:t>
          </w:r>
          <w:r>
            <w:fldChar w:fldCharType="end"/>
          </w:r>
        </w:sdtContent>
      </w:sdt>
      <w:r>
        <w:t>. This is probably the most well-known scheduling system and applied in many situation</w:t>
      </w:r>
      <w:ins w:id="123" w:author="Timo Van Der Linden" w:date="2016-05-05T21:03:00Z">
        <w:r w:rsidR="004C5AD1">
          <w:t>s</w:t>
        </w:r>
      </w:ins>
      <w:r>
        <w:t xml:space="preserve">, </w:t>
      </w:r>
      <w:r w:rsidR="00546694">
        <w:t>for</w:t>
      </w:r>
      <w:r>
        <w:t xml:space="preserve"> example </w:t>
      </w:r>
      <w:r w:rsidR="00546694">
        <w:t xml:space="preserve">in </w:t>
      </w:r>
      <w:r>
        <w:t>stores.</w:t>
      </w:r>
      <w:r w:rsidR="0084544E">
        <w:t xml:space="preserve"> Sometimes FCFS is </w:t>
      </w:r>
      <w:commentRangeStart w:id="124"/>
      <w:del w:id="125" w:author="Timo Van Der Linden" w:date="2016-05-05T21:04:00Z">
        <w:r w:rsidR="0084544E" w:rsidDel="004C5AD1">
          <w:delText>referred to</w:delText>
        </w:r>
      </w:del>
      <w:ins w:id="126" w:author="Timo Van Der Linden" w:date="2016-05-05T21:04:00Z">
        <w:r w:rsidR="004C5AD1">
          <w:t>described</w:t>
        </w:r>
      </w:ins>
      <w:r w:rsidR="0084544E">
        <w:t xml:space="preserve"> </w:t>
      </w:r>
      <w:commentRangeEnd w:id="124"/>
      <w:r w:rsidR="004C5AD1">
        <w:rPr>
          <w:rStyle w:val="CommentReference"/>
        </w:rPr>
        <w:commentReference w:id="124"/>
      </w:r>
      <w:r w:rsidR="0084544E">
        <w:t xml:space="preserve">as a lack of a queueing discipline because </w:t>
      </w:r>
      <w:r w:rsidR="0084544E">
        <w:lastRenderedPageBreak/>
        <w:t>this is a very ‘natural’ way of solving queues</w:t>
      </w:r>
      <w:commentRangeStart w:id="127"/>
      <w:del w:id="128" w:author="Timo Van Der Linden" w:date="2016-05-05T21:29:00Z">
        <w:r w:rsidR="0084544E" w:rsidDel="002E2CB6">
          <w:rPr>
            <w:rStyle w:val="FootnoteReference"/>
          </w:rPr>
          <w:footnoteReference w:id="2"/>
        </w:r>
      </w:del>
      <w:r w:rsidR="0084544E">
        <w:t>.</w:t>
      </w:r>
      <w:r>
        <w:t xml:space="preserve"> </w:t>
      </w:r>
      <w:commentRangeEnd w:id="127"/>
      <w:r w:rsidR="004C5AD1">
        <w:rPr>
          <w:rStyle w:val="CommentReference"/>
        </w:rPr>
        <w:commentReference w:id="127"/>
      </w:r>
      <w:r>
        <w:t>FCFS minimizes waiting time variance</w:t>
      </w:r>
      <w:r w:rsidR="00546694">
        <w:t xml:space="preserve"> for a single queue per server</w:t>
      </w:r>
      <w:r>
        <w:t xml:space="preserve"> </w:t>
      </w:r>
      <w:sdt>
        <w:sdtPr>
          <w:id w:val="-1603180575"/>
          <w:citation/>
        </w:sdtPr>
        <w:sdtContent>
          <w:r>
            <w:fldChar w:fldCharType="begin"/>
          </w:r>
          <w:r w:rsidRPr="00CE0B54">
            <w:instrText xml:space="preserve"> CITATION Hal91 \l 1043 </w:instrText>
          </w:r>
          <w:r>
            <w:fldChar w:fldCharType="separate"/>
          </w:r>
          <w:r w:rsidR="006302C0" w:rsidRPr="006302C0">
            <w:rPr>
              <w:noProof/>
            </w:rPr>
            <w:t>(Hall, 1991)</w:t>
          </w:r>
          <w:r>
            <w:fldChar w:fldCharType="end"/>
          </w:r>
        </w:sdtContent>
      </w:sdt>
      <w:r w:rsidR="0084544E">
        <w:t>.</w:t>
      </w:r>
      <w:r w:rsidR="0084544E" w:rsidRPr="0084544E">
        <w:t xml:space="preserve"> </w:t>
      </w:r>
      <w:r w:rsidR="0084544E">
        <w:t>In FCFS multiple queues can be treated as one</w:t>
      </w:r>
      <w:del w:id="131" w:author="Timo Van Der Linden" w:date="2016-05-05T21:15:00Z">
        <w:r w:rsidR="0084544E" w:rsidDel="00F55B4B">
          <w:delText xml:space="preserve"> queue</w:delText>
        </w:r>
      </w:del>
      <w:r w:rsidR="0084544E">
        <w:t>, since the products are served based on their arrival time regardless what queue they are in</w:t>
      </w:r>
      <w:sdt>
        <w:sdtPr>
          <w:id w:val="615189179"/>
          <w:citation/>
        </w:sdtPr>
        <w:sdtContent>
          <w:r w:rsidR="0084544E">
            <w:fldChar w:fldCharType="begin"/>
          </w:r>
          <w:r w:rsidR="0084544E" w:rsidRPr="002312EC">
            <w:instrText xml:space="preserve"> CITATION Ber98 \l 1043 </w:instrText>
          </w:r>
          <w:r w:rsidR="0084544E">
            <w:fldChar w:fldCharType="separate"/>
          </w:r>
          <w:r w:rsidR="0084544E">
            <w:rPr>
              <w:noProof/>
            </w:rPr>
            <w:t xml:space="preserve"> </w:t>
          </w:r>
          <w:r w:rsidR="0084544E" w:rsidRPr="006302C0">
            <w:rPr>
              <w:noProof/>
            </w:rPr>
            <w:t>(Bertrand, Wortmann, &amp; Wijngaard, 1998)</w:t>
          </w:r>
          <w:r w:rsidR="0084544E">
            <w:fldChar w:fldCharType="end"/>
          </w:r>
        </w:sdtContent>
      </w:sdt>
      <w:r w:rsidR="0084544E">
        <w:t xml:space="preserve">. Therefore, FCFS relegates all flow control to the sources and thus </w:t>
      </w:r>
      <w:r>
        <w:t xml:space="preserve">when several queues </w:t>
      </w:r>
      <w:r w:rsidR="0084544E">
        <w:t xml:space="preserve">feed </w:t>
      </w:r>
      <w:r>
        <w:t xml:space="preserve">the same server these </w:t>
      </w:r>
      <w:r w:rsidR="0084544E">
        <w:t xml:space="preserve">job streams </w:t>
      </w:r>
      <w:r>
        <w:t xml:space="preserve">are not protected from each other. </w:t>
      </w:r>
    </w:p>
    <w:p w14:paraId="359AD151" w14:textId="7FB8D273" w:rsidR="009D35EC" w:rsidRDefault="009D35EC" w:rsidP="009D35EC">
      <w:r>
        <w:t xml:space="preserve">As sketched in </w:t>
      </w:r>
      <w:r>
        <w:fldChar w:fldCharType="begin"/>
      </w:r>
      <w:r>
        <w:instrText xml:space="preserve"> REF _Ref440379042 \h </w:instrText>
      </w:r>
      <w:r>
        <w:fldChar w:fldCharType="separate"/>
      </w:r>
      <w:r w:rsidR="00E553BD">
        <w:t xml:space="preserve">Figure </w:t>
      </w:r>
      <w:r w:rsidR="00E553BD">
        <w:rPr>
          <w:noProof/>
        </w:rPr>
        <w:t>1</w:t>
      </w:r>
      <w:r w:rsidR="00E553BD">
        <w:t>. Production Network</w:t>
      </w:r>
      <w:r>
        <w:fldChar w:fldCharType="end"/>
      </w:r>
      <w:r>
        <w:t xml:space="preserve">, there is a difference in arrival rate. Jobs </w:t>
      </w:r>
      <w:r w:rsidR="00546694">
        <w:t>A</w:t>
      </w:r>
      <w:r w:rsidR="00E7703D">
        <w:t xml:space="preserve"> are un</w:t>
      </w:r>
      <w:r>
        <w:t>protected from the frequent arrival</w:t>
      </w:r>
      <w:r w:rsidR="00546694">
        <w:t xml:space="preserve"> of</w:t>
      </w:r>
      <w:r>
        <w:t xml:space="preserve"> </w:t>
      </w:r>
      <w:r w:rsidR="00E7703D">
        <w:t xml:space="preserve">jobs </w:t>
      </w:r>
      <w:r w:rsidR="00546694">
        <w:t>C</w:t>
      </w:r>
      <w:r>
        <w:t xml:space="preserve"> and B, and thus jobs </w:t>
      </w:r>
      <w:r w:rsidR="00546694">
        <w:t>A</w:t>
      </w:r>
      <w:r>
        <w:t xml:space="preserve"> have </w:t>
      </w:r>
      <w:r w:rsidR="00546694">
        <w:t>to wait until all the jobs which arrived earlier are dealt with. Even though there might only be one job of A</w:t>
      </w:r>
      <w:r w:rsidR="00E7703D">
        <w:t xml:space="preserve"> it might have to wait a long time before it is processed if a lot of other B and C jobs are waiting</w:t>
      </w:r>
      <w:r>
        <w:t xml:space="preserve">. </w:t>
      </w:r>
      <w:commentRangeStart w:id="132"/>
      <w:r>
        <w:t>Because every production system has variability (i.e. arrivals)</w:t>
      </w:r>
      <w:r w:rsidR="00A829B4">
        <w:t xml:space="preserve"> in its sources</w:t>
      </w:r>
      <w:r>
        <w:t>, a queueing discipline should</w:t>
      </w:r>
      <w:r w:rsidR="00A829B4">
        <w:t xml:space="preserve"> perform well regardless of an ill-behaving </w:t>
      </w:r>
      <w:r>
        <w:t>source</w:t>
      </w:r>
      <w:sdt>
        <w:sdtPr>
          <w:id w:val="1385446867"/>
          <w:citation/>
        </w:sdtPr>
        <w:sdtContent>
          <w:r>
            <w:fldChar w:fldCharType="begin"/>
          </w:r>
          <w:r w:rsidRPr="00185A7E">
            <w:instrText xml:space="preserve"> CITATION Dem89 \l 1043 </w:instrText>
          </w:r>
          <w:r>
            <w:fldChar w:fldCharType="separate"/>
          </w:r>
          <w:r w:rsidR="006302C0">
            <w:rPr>
              <w:noProof/>
            </w:rPr>
            <w:t xml:space="preserve"> </w:t>
          </w:r>
          <w:r w:rsidR="006302C0" w:rsidRPr="006302C0">
            <w:rPr>
              <w:noProof/>
            </w:rPr>
            <w:t>(Demers, Keshav, &amp; Shenker, 1989)</w:t>
          </w:r>
          <w:r>
            <w:fldChar w:fldCharType="end"/>
          </w:r>
        </w:sdtContent>
      </w:sdt>
      <w:r>
        <w:t>.</w:t>
      </w:r>
      <w:commentRangeEnd w:id="132"/>
      <w:r w:rsidR="00F55B4B">
        <w:rPr>
          <w:rStyle w:val="CommentReference"/>
        </w:rPr>
        <w:commentReference w:id="132"/>
      </w:r>
      <w:r>
        <w:t xml:space="preserve"> </w:t>
      </w:r>
      <w:r w:rsidR="00546694">
        <w:t xml:space="preserve">Ill-behaving </w:t>
      </w:r>
      <w:del w:id="133" w:author="Timo Van Der Linden" w:date="2016-05-05T21:17:00Z">
        <w:r w:rsidR="00546694" w:rsidDel="00F55B4B">
          <w:delText>meaning that they</w:delText>
        </w:r>
      </w:del>
      <w:ins w:id="134" w:author="Timo Van Der Linden" w:date="2016-05-05T21:17:00Z">
        <w:r w:rsidR="00F55B4B">
          <w:t>jobs</w:t>
        </w:r>
      </w:ins>
      <w:r w:rsidR="00546694">
        <w:t xml:space="preserve"> claim </w:t>
      </w:r>
      <w:del w:id="135" w:author="Timo Van Der Linden" w:date="2016-05-05T21:17:00Z">
        <w:r w:rsidR="00546694" w:rsidDel="00F55B4B">
          <w:delText xml:space="preserve">are </w:delText>
        </w:r>
      </w:del>
      <w:ins w:id="136" w:author="Timo Van Der Linden" w:date="2016-05-05T21:17:00Z">
        <w:r w:rsidR="00F55B4B">
          <w:t xml:space="preserve">a </w:t>
        </w:r>
      </w:ins>
      <w:r w:rsidR="00546694">
        <w:t>large portion of the capacity,</w:t>
      </w:r>
      <w:r>
        <w:t xml:space="preserve"> which might not be desirable when other </w:t>
      </w:r>
      <w:r w:rsidR="00600B85">
        <w:t>jobs</w:t>
      </w:r>
      <w:r>
        <w:t xml:space="preserve"> are required for fulfilling orders</w:t>
      </w:r>
      <w:ins w:id="137" w:author="Timo Van Der Linden" w:date="2016-05-05T21:18:00Z">
        <w:r w:rsidR="00F55B4B">
          <w:t>,</w:t>
        </w:r>
      </w:ins>
      <w:r w:rsidR="00546694">
        <w:t xml:space="preserve"> or</w:t>
      </w:r>
      <w:ins w:id="138" w:author="Timo Van Der Linden" w:date="2016-05-05T21:17:00Z">
        <w:r w:rsidR="00F55B4B">
          <w:t xml:space="preserve"> should be consider</w:t>
        </w:r>
      </w:ins>
      <w:ins w:id="139" w:author="Timo Van Der Linden" w:date="2016-05-05T21:18:00Z">
        <w:r w:rsidR="00F55B4B">
          <w:t>e</w:t>
        </w:r>
      </w:ins>
      <w:ins w:id="140" w:author="Timo Van Der Linden" w:date="2016-05-05T21:17:00Z">
        <w:r w:rsidR="00F55B4B">
          <w:t>d</w:t>
        </w:r>
      </w:ins>
      <w:ins w:id="141" w:author="Timo Van Der Linden" w:date="2016-05-05T21:18:00Z">
        <w:r w:rsidR="00F55B4B">
          <w:t xml:space="preserve"> higher</w:t>
        </w:r>
      </w:ins>
      <w:del w:id="142" w:author="Timo Van Der Linden" w:date="2016-05-05T21:18:00Z">
        <w:r w:rsidR="00546694" w:rsidDel="00F55B4B">
          <w:delText xml:space="preserve"> have</w:delText>
        </w:r>
      </w:del>
      <w:r w:rsidR="00546694">
        <w:t xml:space="preserve"> </w:t>
      </w:r>
      <w:r w:rsidR="008C6748">
        <w:t>priority</w:t>
      </w:r>
      <w:r>
        <w:t>.</w:t>
      </w:r>
    </w:p>
    <w:p w14:paraId="349437BE" w14:textId="3A9B9928" w:rsidR="009D35EC" w:rsidRDefault="009D35EC" w:rsidP="000E3F14">
      <w:pPr>
        <w:pStyle w:val="Heading3"/>
        <w:numPr>
          <w:ilvl w:val="2"/>
          <w:numId w:val="7"/>
        </w:numPr>
      </w:pPr>
      <w:bookmarkStart w:id="143" w:name="_Toc447223741"/>
      <w:r>
        <w:t>Shortest Processing Time</w:t>
      </w:r>
      <w:bookmarkEnd w:id="143"/>
    </w:p>
    <w:p w14:paraId="3153C187" w14:textId="09830689" w:rsidR="007F6E40" w:rsidRPr="00CC3C18" w:rsidRDefault="007F6E40" w:rsidP="007F6E40">
      <w:r w:rsidRPr="00CC3C18">
        <w:t xml:space="preserve">A </w:t>
      </w:r>
      <w:r w:rsidR="0002485B">
        <w:t>quite</w:t>
      </w:r>
      <w:r w:rsidRPr="00CC3C18">
        <w:t xml:space="preserve"> popular queueing discipline used in manufacturing is the Shortest </w:t>
      </w:r>
      <w:del w:id="144" w:author="Timo Van Der Linden" w:date="2016-05-05T21:19:00Z">
        <w:r w:rsidRPr="00CC3C18" w:rsidDel="00F55B4B">
          <w:delText xml:space="preserve">Service </w:delText>
        </w:r>
      </w:del>
      <w:ins w:id="145" w:author="Timo Van Der Linden" w:date="2016-05-05T21:19:00Z">
        <w:r w:rsidR="00F55B4B">
          <w:t xml:space="preserve">Process </w:t>
        </w:r>
      </w:ins>
      <w:r w:rsidRPr="00CC3C18">
        <w:t>Time (SPT)</w:t>
      </w:r>
      <w:r w:rsidR="00A61E91" w:rsidRPr="00CC3C18">
        <w:t xml:space="preserve"> </w:t>
      </w:r>
      <w:commentRangeStart w:id="146"/>
      <w:sdt>
        <w:sdtPr>
          <w:id w:val="692116332"/>
          <w:citation/>
        </w:sdtPr>
        <w:sdtContent>
          <w:r w:rsidRPr="00CC3C18">
            <w:fldChar w:fldCharType="begin"/>
          </w:r>
          <w:r w:rsidRPr="00CC3C18">
            <w:instrText xml:space="preserve"> CITATION Hop08 \l 1043 </w:instrText>
          </w:r>
          <w:r w:rsidRPr="00CC3C18">
            <w:fldChar w:fldCharType="separate"/>
          </w:r>
          <w:r w:rsidR="006302C0" w:rsidRPr="006302C0">
            <w:rPr>
              <w:noProof/>
            </w:rPr>
            <w:t>(Hopp &amp; Spearman, 2008)</w:t>
          </w:r>
          <w:r w:rsidRPr="00CC3C18">
            <w:fldChar w:fldCharType="end"/>
          </w:r>
        </w:sdtContent>
      </w:sdt>
      <w:sdt>
        <w:sdtPr>
          <w:id w:val="1611160102"/>
          <w:citation/>
        </w:sdtPr>
        <w:sdtContent>
          <w:r w:rsidRPr="00CC3C18">
            <w:fldChar w:fldCharType="begin"/>
          </w:r>
          <w:r w:rsidRPr="00CC3C18">
            <w:instrText xml:space="preserve"> CITATION Ber98 \l 1043 </w:instrText>
          </w:r>
          <w:r w:rsidRPr="00CC3C18">
            <w:fldChar w:fldCharType="separate"/>
          </w:r>
          <w:r w:rsidR="006302C0">
            <w:rPr>
              <w:noProof/>
            </w:rPr>
            <w:t xml:space="preserve"> </w:t>
          </w:r>
          <w:r w:rsidR="006302C0" w:rsidRPr="006302C0">
            <w:rPr>
              <w:noProof/>
            </w:rPr>
            <w:t>(Bertrand, Wortmann, &amp; Wijngaard, 1998)</w:t>
          </w:r>
          <w:r w:rsidRPr="00CC3C18">
            <w:fldChar w:fldCharType="end"/>
          </w:r>
        </w:sdtContent>
      </w:sdt>
      <w:commentRangeEnd w:id="146"/>
      <w:r w:rsidR="00F55B4B">
        <w:rPr>
          <w:rStyle w:val="CommentReference"/>
        </w:rPr>
        <w:commentReference w:id="146"/>
      </w:r>
      <w:r w:rsidRPr="00CC3C18">
        <w:t xml:space="preserve">. The Shortest Process Time gives priority to the jobs which are processed in the shortest amount of time. In comparison to FCFS, SPT reduces the average cycle time. </w:t>
      </w:r>
      <w:commentRangeStart w:id="147"/>
      <w:ins w:id="148" w:author="Timo Van Der Linden" w:date="2016-05-05T21:21:00Z">
        <w:r w:rsidR="00F55B4B">
          <w:t xml:space="preserve">This is </w:t>
        </w:r>
      </w:ins>
      <w:del w:id="149" w:author="Timo Van Der Linden" w:date="2016-05-05T21:21:00Z">
        <w:r w:rsidR="008C6748" w:rsidDel="00F55B4B">
          <w:delText>B</w:delText>
        </w:r>
      </w:del>
      <w:ins w:id="150" w:author="Timo Van Der Linden" w:date="2016-05-05T21:21:00Z">
        <w:r w:rsidR="00F55B4B">
          <w:t>b</w:t>
        </w:r>
      </w:ins>
      <w:r w:rsidR="008C6748">
        <w:t>ecause</w:t>
      </w:r>
      <w:r w:rsidR="008C6748" w:rsidRPr="00CC3C18">
        <w:t xml:space="preserve"> the number of jobs in the queue will always be equal to or less than the number of jobs using any other queueing discipline with the same arrival and process times</w:t>
      </w:r>
      <w:sdt>
        <w:sdtPr>
          <w:id w:val="1480813088"/>
          <w:citation/>
        </w:sdtPr>
        <w:sdtContent>
          <w:r w:rsidR="008C6748" w:rsidRPr="00CC3C18">
            <w:fldChar w:fldCharType="begin"/>
          </w:r>
          <w:r w:rsidR="008C6748" w:rsidRPr="00CC3C18">
            <w:instrText xml:space="preserve"> CITATION Sch68 \l 1043 </w:instrText>
          </w:r>
          <w:r w:rsidR="008C6748" w:rsidRPr="00CC3C18">
            <w:fldChar w:fldCharType="separate"/>
          </w:r>
          <w:r w:rsidR="006302C0">
            <w:rPr>
              <w:noProof/>
            </w:rPr>
            <w:t xml:space="preserve"> </w:t>
          </w:r>
          <w:r w:rsidR="006302C0" w:rsidRPr="006302C0">
            <w:rPr>
              <w:noProof/>
            </w:rPr>
            <w:t>(Schrage, 1968)</w:t>
          </w:r>
          <w:r w:rsidR="008C6748" w:rsidRPr="00CC3C18">
            <w:fldChar w:fldCharType="end"/>
          </w:r>
        </w:sdtContent>
      </w:sdt>
      <w:r w:rsidR="008C6748" w:rsidRPr="00CC3C18">
        <w:t>.</w:t>
      </w:r>
      <w:r w:rsidR="008C6748">
        <w:t xml:space="preserve"> </w:t>
      </w:r>
      <w:commentRangeEnd w:id="147"/>
      <w:r w:rsidR="00F55B4B">
        <w:rPr>
          <w:rStyle w:val="CommentReference"/>
        </w:rPr>
        <w:commentReference w:id="147"/>
      </w:r>
      <w:r w:rsidRPr="00CC3C18">
        <w:t>This effect increases when the utilization</w:t>
      </w:r>
      <w:r w:rsidR="008C6748">
        <w:t xml:space="preserve"> increases, when t</w:t>
      </w:r>
      <w:r w:rsidRPr="00CC3C18">
        <w:t>he varia</w:t>
      </w:r>
      <w:r w:rsidR="008C6748">
        <w:t>tion of process time increases</w:t>
      </w:r>
      <w:ins w:id="151" w:author="Timo Van Der Linden" w:date="2016-05-05T21:22:00Z">
        <w:r w:rsidR="00F55B4B">
          <w:t>,</w:t>
        </w:r>
      </w:ins>
      <w:r w:rsidRPr="00CC3C18">
        <w:t xml:space="preserve"> </w:t>
      </w:r>
      <w:del w:id="152" w:author="Timo Van Der Linden" w:date="2016-05-05T21:22:00Z">
        <w:r w:rsidRPr="00CC3C18" w:rsidDel="00F55B4B">
          <w:delText xml:space="preserve">and </w:delText>
        </w:r>
      </w:del>
      <w:ins w:id="153" w:author="Timo Van Der Linden" w:date="2016-05-05T21:22:00Z">
        <w:r w:rsidR="00F55B4B">
          <w:t xml:space="preserve">or if </w:t>
        </w:r>
      </w:ins>
      <w:r w:rsidRPr="00CC3C18">
        <w:t>the number of machines per workstation decreases</w:t>
      </w:r>
      <w:sdt>
        <w:sdtPr>
          <w:id w:val="-1341231515"/>
          <w:citation/>
        </w:sdtPr>
        <w:sdtContent>
          <w:r w:rsidRPr="00CC3C18">
            <w:fldChar w:fldCharType="begin"/>
          </w:r>
          <w:r w:rsidRPr="00CC3C18">
            <w:instrText xml:space="preserve"> CITATION Ber98 \l 1043 </w:instrText>
          </w:r>
          <w:r w:rsidRPr="00CC3C18">
            <w:fldChar w:fldCharType="separate"/>
          </w:r>
          <w:r w:rsidR="006302C0">
            <w:rPr>
              <w:noProof/>
            </w:rPr>
            <w:t xml:space="preserve"> </w:t>
          </w:r>
          <w:r w:rsidR="006302C0" w:rsidRPr="006302C0">
            <w:rPr>
              <w:noProof/>
            </w:rPr>
            <w:t>(Bertrand, Wortmann, &amp; Wijngaard, 1998)</w:t>
          </w:r>
          <w:r w:rsidRPr="00CC3C18">
            <w:fldChar w:fldCharType="end"/>
          </w:r>
        </w:sdtContent>
      </w:sdt>
      <w:r w:rsidR="008C6748">
        <w:t>.</w:t>
      </w:r>
    </w:p>
    <w:p w14:paraId="46E43007" w14:textId="75A16E56" w:rsidR="009D35EC" w:rsidRDefault="009D35EC" w:rsidP="000E3F14">
      <w:pPr>
        <w:pStyle w:val="Heading3"/>
        <w:numPr>
          <w:ilvl w:val="2"/>
          <w:numId w:val="7"/>
        </w:numPr>
      </w:pPr>
      <w:bookmarkStart w:id="154" w:name="_Toc447223742"/>
      <w:r>
        <w:t>Earliest Due Date</w:t>
      </w:r>
      <w:bookmarkEnd w:id="154"/>
    </w:p>
    <w:p w14:paraId="605C774B" w14:textId="7B5C0BA2" w:rsidR="007F6E40" w:rsidRDefault="00500BCE" w:rsidP="007F6E40">
      <w:r>
        <w:t>Earliest Due Date</w:t>
      </w:r>
      <w:r w:rsidR="00D3702B">
        <w:t xml:space="preserve"> (EDD)</w:t>
      </w:r>
      <w:r w:rsidR="00254797">
        <w:t xml:space="preserve"> is a scheduling method</w:t>
      </w:r>
      <w:del w:id="155" w:author="Timo Van Der Linden" w:date="2016-05-05T21:22:00Z">
        <w:r w:rsidR="00254797" w:rsidDel="00F55B4B">
          <w:delText>,</w:delText>
        </w:r>
      </w:del>
      <w:r w:rsidR="00254797">
        <w:t xml:space="preserve"> with the characteristic of urgency</w:t>
      </w:r>
      <w:sdt>
        <w:sdtPr>
          <w:id w:val="47582001"/>
          <w:citation/>
        </w:sdtPr>
        <w:sdtContent>
          <w:r>
            <w:fldChar w:fldCharType="begin"/>
          </w:r>
          <w:r w:rsidRPr="00500BCE">
            <w:instrText xml:space="preserve"> CITATION Gol77 \l 1043 </w:instrText>
          </w:r>
          <w:r>
            <w:fldChar w:fldCharType="separate"/>
          </w:r>
          <w:r w:rsidR="006302C0">
            <w:rPr>
              <w:noProof/>
            </w:rPr>
            <w:t xml:space="preserve"> </w:t>
          </w:r>
          <w:r w:rsidR="006302C0" w:rsidRPr="006302C0">
            <w:rPr>
              <w:noProof/>
            </w:rPr>
            <w:t>(Goldberg, 1977)</w:t>
          </w:r>
          <w:r>
            <w:fldChar w:fldCharType="end"/>
          </w:r>
        </w:sdtContent>
      </w:sdt>
      <w:r>
        <w:t xml:space="preserve">. </w:t>
      </w:r>
      <w:commentRangeStart w:id="156"/>
      <w:r w:rsidR="00C64498">
        <w:t>Such a discipline ca</w:t>
      </w:r>
      <w:r w:rsidR="005A4BD3">
        <w:t>n be found in an emergency room.</w:t>
      </w:r>
      <w:r w:rsidR="00C64498">
        <w:t xml:space="preserve"> </w:t>
      </w:r>
      <w:commentRangeEnd w:id="156"/>
      <w:r w:rsidR="00F55B4B">
        <w:rPr>
          <w:rStyle w:val="CommentReference"/>
        </w:rPr>
        <w:commentReference w:id="156"/>
      </w:r>
      <w:r w:rsidR="005A4BD3">
        <w:t>P</w:t>
      </w:r>
      <w:r w:rsidR="00C64498">
        <w:t xml:space="preserve">atients who require immediate medical attention clearly benefit more from this </w:t>
      </w:r>
      <w:r w:rsidR="005A4BD3">
        <w:t>discipline</w:t>
      </w:r>
      <w:r w:rsidR="00C64498">
        <w:t xml:space="preserve"> than FCFS. </w:t>
      </w:r>
      <w:r w:rsidR="008872E9">
        <w:t>Yet</w:t>
      </w:r>
      <w:r w:rsidR="005D5676">
        <w:t xml:space="preserve"> the functioning of </w:t>
      </w:r>
      <w:r w:rsidR="00D3702B">
        <w:t>EDD</w:t>
      </w:r>
      <w:r w:rsidR="005D5676">
        <w:t xml:space="preserve"> is best when the due dates, </w:t>
      </w:r>
      <w:r w:rsidR="00254797">
        <w:t xml:space="preserve">for example </w:t>
      </w:r>
      <w:r w:rsidR="005D5676">
        <w:t>measured in days, have little variance between them</w:t>
      </w:r>
      <w:sdt>
        <w:sdtPr>
          <w:id w:val="-1237932451"/>
          <w:citation/>
        </w:sdtPr>
        <w:sdtContent>
          <w:r w:rsidR="005D5676">
            <w:fldChar w:fldCharType="begin"/>
          </w:r>
          <w:r w:rsidR="005D5676" w:rsidRPr="005D5676">
            <w:instrText xml:space="preserve"> CITATION Jac61 \l 1043 </w:instrText>
          </w:r>
          <w:r w:rsidR="005D5676">
            <w:fldChar w:fldCharType="separate"/>
          </w:r>
          <w:r w:rsidR="006302C0">
            <w:rPr>
              <w:noProof/>
            </w:rPr>
            <w:t xml:space="preserve"> </w:t>
          </w:r>
          <w:r w:rsidR="006302C0" w:rsidRPr="006302C0">
            <w:rPr>
              <w:noProof/>
            </w:rPr>
            <w:t>(Jackson, 1961)</w:t>
          </w:r>
          <w:r w:rsidR="005D5676">
            <w:fldChar w:fldCharType="end"/>
          </w:r>
        </w:sdtContent>
      </w:sdt>
      <w:r w:rsidR="005D5676">
        <w:t>.</w:t>
      </w:r>
      <w:r w:rsidR="00D41E0A">
        <w:t xml:space="preserve"> </w:t>
      </w:r>
      <w:r w:rsidR="00600B85">
        <w:t>Determining</w:t>
      </w:r>
      <w:r w:rsidR="00D41E0A">
        <w:t xml:space="preserve"> a due date can be a hassle, unforeseen events can change the due date and complicate the use of this discipline</w:t>
      </w:r>
      <w:sdt>
        <w:sdtPr>
          <w:id w:val="1105004110"/>
          <w:citation/>
        </w:sdtPr>
        <w:sdtContent>
          <w:r w:rsidR="00D41E0A">
            <w:fldChar w:fldCharType="begin"/>
          </w:r>
          <w:r w:rsidR="00D41E0A" w:rsidRPr="00D41E0A">
            <w:instrText xml:space="preserve"> CITATION Oue09 \l 1043 </w:instrText>
          </w:r>
          <w:r w:rsidR="00D41E0A">
            <w:fldChar w:fldCharType="separate"/>
          </w:r>
          <w:r w:rsidR="006302C0">
            <w:rPr>
              <w:noProof/>
            </w:rPr>
            <w:t xml:space="preserve"> </w:t>
          </w:r>
          <w:r w:rsidR="006302C0" w:rsidRPr="006302C0">
            <w:rPr>
              <w:noProof/>
            </w:rPr>
            <w:t>(Ouelhadj &amp; Petrovic, 2009)</w:t>
          </w:r>
          <w:r w:rsidR="00D41E0A">
            <w:fldChar w:fldCharType="end"/>
          </w:r>
        </w:sdtContent>
      </w:sdt>
      <w:r w:rsidR="00D41E0A">
        <w:t xml:space="preserve">. </w:t>
      </w:r>
    </w:p>
    <w:p w14:paraId="5CB72096" w14:textId="77777777" w:rsidR="00A63823" w:rsidRDefault="00A63823">
      <w:pPr>
        <w:rPr>
          <w:rFonts w:asciiTheme="majorHAnsi" w:eastAsiaTheme="majorEastAsia" w:hAnsiTheme="majorHAnsi" w:cstheme="majorBidi"/>
          <w:color w:val="2E74B5" w:themeColor="accent1" w:themeShade="BF"/>
          <w:sz w:val="26"/>
          <w:szCs w:val="26"/>
        </w:rPr>
      </w:pPr>
      <w:r>
        <w:br w:type="page"/>
      </w:r>
    </w:p>
    <w:p w14:paraId="7BC26940" w14:textId="64050093" w:rsidR="009D35EC" w:rsidRDefault="009D35EC" w:rsidP="000E3F14">
      <w:pPr>
        <w:pStyle w:val="Heading2"/>
        <w:numPr>
          <w:ilvl w:val="1"/>
          <w:numId w:val="7"/>
        </w:numPr>
      </w:pPr>
      <w:bookmarkStart w:id="157" w:name="_Toc447223743"/>
      <w:r>
        <w:lastRenderedPageBreak/>
        <w:t>Static Queueing Disciplines</w:t>
      </w:r>
      <w:bookmarkEnd w:id="157"/>
    </w:p>
    <w:p w14:paraId="3BC4F376" w14:textId="583AB163" w:rsidR="009D35EC" w:rsidRPr="00B07682" w:rsidRDefault="006F324B" w:rsidP="009D35EC">
      <w:commentRangeStart w:id="158"/>
      <w:r>
        <w:t xml:space="preserve">Static queueing disciplines determine what jobs are to be processed in a time period. </w:t>
      </w:r>
      <w:commentRangeEnd w:id="158"/>
      <w:r w:rsidR="002E2CB6">
        <w:rPr>
          <w:rStyle w:val="CommentReference"/>
        </w:rPr>
        <w:commentReference w:id="158"/>
      </w:r>
      <w:commentRangeStart w:id="159"/>
      <w:r>
        <w:t xml:space="preserve">To clarify, in </w:t>
      </w:r>
      <w:r w:rsidR="00D433E1">
        <w:fldChar w:fldCharType="begin"/>
      </w:r>
      <w:r w:rsidR="00D433E1">
        <w:instrText xml:space="preserve"> REF _Ref440379042 \h </w:instrText>
      </w:r>
      <w:r w:rsidR="00D433E1">
        <w:fldChar w:fldCharType="separate"/>
      </w:r>
      <w:r w:rsidR="00E553BD">
        <w:t xml:space="preserve">Figure </w:t>
      </w:r>
      <w:r w:rsidR="00E553BD">
        <w:rPr>
          <w:noProof/>
        </w:rPr>
        <w:t>1</w:t>
      </w:r>
      <w:r w:rsidR="00E553BD">
        <w:t>. Production Network</w:t>
      </w:r>
      <w:r w:rsidR="00D433E1">
        <w:fldChar w:fldCharType="end"/>
      </w:r>
      <w:r w:rsidR="00D433E1">
        <w:t xml:space="preserve"> </w:t>
      </w:r>
      <w:r>
        <w:t xml:space="preserve">three job flows </w:t>
      </w:r>
      <w:r w:rsidR="00662990">
        <w:t>feed one server</w:t>
      </w:r>
      <w:r>
        <w:t xml:space="preserve">. </w:t>
      </w:r>
      <w:commentRangeEnd w:id="159"/>
      <w:r w:rsidR="00F55B4B">
        <w:rPr>
          <w:rStyle w:val="CommentReference"/>
        </w:rPr>
        <w:commentReference w:id="159"/>
      </w:r>
      <w:r>
        <w:t xml:space="preserve">A static discipline determines </w:t>
      </w:r>
      <w:r w:rsidR="00D433E1">
        <w:t>what number of jobs each queue can release to the server</w:t>
      </w:r>
      <w:r>
        <w:t xml:space="preserve">. </w:t>
      </w:r>
      <w:r w:rsidR="008872E9">
        <w:t>Yet</w:t>
      </w:r>
      <w:r>
        <w:t xml:space="preserve"> which of these </w:t>
      </w:r>
      <w:r w:rsidR="00D433E1">
        <w:t>selected</w:t>
      </w:r>
      <w:r>
        <w:t xml:space="preserve"> jobs</w:t>
      </w:r>
      <w:r w:rsidR="00D433E1">
        <w:t xml:space="preserve"> is up first for processing i</w:t>
      </w:r>
      <w:r>
        <w:t xml:space="preserve">s not </w:t>
      </w:r>
      <w:r w:rsidR="00662990">
        <w:t>pre-</w:t>
      </w:r>
      <w:r>
        <w:t>determined by such a discipline.</w:t>
      </w:r>
      <w:r w:rsidR="000535B4">
        <w:t xml:space="preserve"> Thus it is possible </w:t>
      </w:r>
      <w:r w:rsidR="000C00E9">
        <w:t xml:space="preserve">to assign priority within </w:t>
      </w:r>
      <w:r w:rsidR="00D433E1">
        <w:t>the selection of jobs to be processed</w:t>
      </w:r>
      <w:r w:rsidR="000C00E9">
        <w:t>.</w:t>
      </w:r>
      <w:r w:rsidR="00A63823">
        <w:t xml:space="preserve"> To follow is the description of several static queueing discipline.</w:t>
      </w:r>
    </w:p>
    <w:p w14:paraId="78ACA680" w14:textId="77777777" w:rsidR="00633ACE" w:rsidRPr="00633ACE" w:rsidRDefault="00633ACE" w:rsidP="00633ACE">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60" w:name="_Toc441515986"/>
      <w:bookmarkStart w:id="161" w:name="_Toc441516229"/>
      <w:bookmarkStart w:id="162" w:name="_Toc447198933"/>
      <w:bookmarkStart w:id="163" w:name="_Toc447199351"/>
      <w:bookmarkStart w:id="164" w:name="_Toc447199400"/>
      <w:bookmarkStart w:id="165" w:name="_Toc447199443"/>
      <w:bookmarkStart w:id="166" w:name="_Toc447223744"/>
      <w:bookmarkEnd w:id="160"/>
      <w:bookmarkEnd w:id="161"/>
      <w:bookmarkEnd w:id="162"/>
      <w:bookmarkEnd w:id="163"/>
      <w:bookmarkEnd w:id="164"/>
      <w:bookmarkEnd w:id="165"/>
      <w:bookmarkEnd w:id="166"/>
    </w:p>
    <w:p w14:paraId="6D85B66E" w14:textId="127C7BCE" w:rsidR="009D35EC" w:rsidRPr="009D35EC" w:rsidRDefault="009D35EC" w:rsidP="00633ACE">
      <w:pPr>
        <w:pStyle w:val="Heading3"/>
        <w:numPr>
          <w:ilvl w:val="2"/>
          <w:numId w:val="9"/>
        </w:numPr>
      </w:pPr>
      <w:bookmarkStart w:id="167" w:name="_Toc447223745"/>
      <w:r>
        <w:t>Fair Queueing</w:t>
      </w:r>
      <w:bookmarkEnd w:id="167"/>
    </w:p>
    <w:p w14:paraId="4F854268" w14:textId="227E4F20" w:rsidR="00721F50" w:rsidRDefault="009D35EC" w:rsidP="007D0E77">
      <w:r>
        <w:t>The main idea of F</w:t>
      </w:r>
      <w:r w:rsidR="00A63823">
        <w:t xml:space="preserve">air </w:t>
      </w:r>
      <w:r>
        <w:t>Q</w:t>
      </w:r>
      <w:r w:rsidR="00A63823">
        <w:t>ueueing (FQ)</w:t>
      </w:r>
      <w:r>
        <w:t xml:space="preserve"> is to assign each queue a fair fraction of the server capacity</w:t>
      </w:r>
      <w:sdt>
        <w:sdtPr>
          <w:id w:val="-1076816107"/>
          <w:citation/>
        </w:sdtPr>
        <w:sdtContent>
          <w:r>
            <w:fldChar w:fldCharType="begin"/>
          </w:r>
          <w:r w:rsidRPr="006E7B6A">
            <w:instrText xml:space="preserve"> CITATION Nag87 \l 1043 </w:instrText>
          </w:r>
          <w:r>
            <w:fldChar w:fldCharType="separate"/>
          </w:r>
          <w:r w:rsidR="006302C0">
            <w:rPr>
              <w:noProof/>
            </w:rPr>
            <w:t xml:space="preserve"> </w:t>
          </w:r>
          <w:r w:rsidR="006302C0" w:rsidRPr="006302C0">
            <w:rPr>
              <w:noProof/>
            </w:rPr>
            <w:t>(Nagle, 1987)</w:t>
          </w:r>
          <w:r>
            <w:fldChar w:fldCharType="end"/>
          </w:r>
        </w:sdtContent>
      </w:sdt>
      <w:r w:rsidR="00721F50">
        <w:t>, h</w:t>
      </w:r>
      <w:r w:rsidR="00BF6C48">
        <w:t xml:space="preserve">owever what is deemed ‘fair’ is subjective. </w:t>
      </w:r>
      <w:r w:rsidR="00721F50">
        <w:t>FQ has the advantage over FCFS that it considers the frequency of jobs sent</w:t>
      </w:r>
      <w:sdt>
        <w:sdtPr>
          <w:id w:val="-379403197"/>
          <w:citation/>
        </w:sdtPr>
        <w:sdtContent>
          <w:r w:rsidR="00721F50">
            <w:fldChar w:fldCharType="begin"/>
          </w:r>
          <w:r w:rsidR="00721F50" w:rsidRPr="00EA1C5B">
            <w:instrText xml:space="preserve"> CITATION Dem89 \l 1043 </w:instrText>
          </w:r>
          <w:r w:rsidR="00721F50">
            <w:fldChar w:fldCharType="separate"/>
          </w:r>
          <w:r w:rsidR="006302C0">
            <w:rPr>
              <w:noProof/>
            </w:rPr>
            <w:t xml:space="preserve"> </w:t>
          </w:r>
          <w:r w:rsidR="006302C0" w:rsidRPr="006302C0">
            <w:rPr>
              <w:noProof/>
            </w:rPr>
            <w:t>(Demers, Keshav, &amp; Shenker, 1989)</w:t>
          </w:r>
          <w:r w:rsidR="00721F50">
            <w:fldChar w:fldCharType="end"/>
          </w:r>
        </w:sdtContent>
      </w:sdt>
      <w:r w:rsidR="00721F50">
        <w:t>. FQs protect</w:t>
      </w:r>
      <w:r>
        <w:t xml:space="preserve"> the job streams from each other</w:t>
      </w:r>
      <w:r w:rsidR="00721F50">
        <w:t xml:space="preserve">, </w:t>
      </w:r>
      <w:r>
        <w:t xml:space="preserve">and prevents an arbitrarily large output of one job. </w:t>
      </w:r>
      <w:commentRangeStart w:id="168"/>
      <w:r>
        <w:t>In FQ disciplines the smallest stream has a lower cycle time and variance in comparison to FCFS</w:t>
      </w:r>
      <w:sdt>
        <w:sdtPr>
          <w:id w:val="1819762043"/>
          <w:citation/>
        </w:sdtPr>
        <w:sdtContent>
          <w:r>
            <w:fldChar w:fldCharType="begin"/>
          </w:r>
          <w:r w:rsidRPr="002F2D5C">
            <w:instrText xml:space="preserve"> CITATION Dem89 \l 1043 </w:instrText>
          </w:r>
          <w:r>
            <w:fldChar w:fldCharType="separate"/>
          </w:r>
          <w:r w:rsidR="006302C0">
            <w:rPr>
              <w:noProof/>
            </w:rPr>
            <w:t xml:space="preserve"> </w:t>
          </w:r>
          <w:r w:rsidR="006302C0" w:rsidRPr="006302C0">
            <w:rPr>
              <w:noProof/>
            </w:rPr>
            <w:t>(Demers, Keshav, &amp; Shenker, 1989)</w:t>
          </w:r>
          <w:r>
            <w:fldChar w:fldCharType="end"/>
          </w:r>
        </w:sdtContent>
      </w:sdt>
      <w:r>
        <w:t xml:space="preserve">. </w:t>
      </w:r>
      <w:commentRangeEnd w:id="168"/>
      <w:r w:rsidR="002E2CB6">
        <w:rPr>
          <w:rStyle w:val="CommentReference"/>
        </w:rPr>
        <w:commentReference w:id="168"/>
      </w:r>
    </w:p>
    <w:p w14:paraId="384B7B1E" w14:textId="7980EC7C" w:rsidR="00066D61" w:rsidRDefault="00066D61" w:rsidP="000E3F14">
      <w:pPr>
        <w:pStyle w:val="Heading3"/>
        <w:numPr>
          <w:ilvl w:val="2"/>
          <w:numId w:val="7"/>
        </w:numPr>
      </w:pPr>
      <w:bookmarkStart w:id="169" w:name="_Toc447223746"/>
      <w:r>
        <w:t>Round-robin</w:t>
      </w:r>
      <w:bookmarkEnd w:id="169"/>
    </w:p>
    <w:p w14:paraId="3736BB7D" w14:textId="38E42ED4" w:rsidR="00721F50" w:rsidRPr="00E539B6" w:rsidRDefault="009D35EC" w:rsidP="00721F50">
      <w:r>
        <w:t xml:space="preserve">Nagle (1987) introduced FQ in dividing capacity of switches in broadband networks. He divided the capacity equally amongst the inquiring parties. </w:t>
      </w:r>
      <w:r w:rsidR="00D05666">
        <w:t xml:space="preserve">This version of FQ </w:t>
      </w:r>
      <w:r w:rsidR="00A61E91">
        <w:t xml:space="preserve">is very similar to </w:t>
      </w:r>
      <w:r w:rsidR="00D05666">
        <w:t>Round-</w:t>
      </w:r>
      <w:r w:rsidR="00662990">
        <w:t>R</w:t>
      </w:r>
      <w:r w:rsidR="00D05666">
        <w:t>obin</w:t>
      </w:r>
      <w:r w:rsidR="00662990">
        <w:t xml:space="preserve"> (RR)</w:t>
      </w:r>
      <w:r w:rsidR="00D05666">
        <w:t xml:space="preserve">. </w:t>
      </w:r>
      <w:r w:rsidR="00662990">
        <w:t>RR</w:t>
      </w:r>
      <w:r w:rsidR="00D05666">
        <w:t xml:space="preserve"> is an algorithm commonly used i</w:t>
      </w:r>
      <w:r w:rsidR="00662990">
        <w:t xml:space="preserve">n </w:t>
      </w:r>
      <w:r w:rsidR="00D05666">
        <w:t>process and network scheduling. Instead of finishing jobs, RR schedules time slices in which the job is processed. It repeats this process for all periods until all jobs are finished. The job is halted and further processed in the next cycle if it is not finished in the assigned time slot</w:t>
      </w:r>
      <w:sdt>
        <w:sdtPr>
          <w:id w:val="546951485"/>
          <w:citation/>
        </w:sdtPr>
        <w:sdtContent>
          <w:r w:rsidR="00D05666">
            <w:fldChar w:fldCharType="begin"/>
          </w:r>
          <w:r w:rsidR="00D05666" w:rsidRPr="00DD6AF7">
            <w:instrText xml:space="preserve"> CITATION Arp14 \l 1043 </w:instrText>
          </w:r>
          <w:r w:rsidR="00D05666">
            <w:fldChar w:fldCharType="separate"/>
          </w:r>
          <w:r w:rsidR="006302C0">
            <w:rPr>
              <w:noProof/>
            </w:rPr>
            <w:t xml:space="preserve"> </w:t>
          </w:r>
          <w:r w:rsidR="006302C0" w:rsidRPr="006302C0">
            <w:rPr>
              <w:noProof/>
            </w:rPr>
            <w:t>(Arpaci-Dusseau &amp; Arpaci-Dusseau, 2014)</w:t>
          </w:r>
          <w:r w:rsidR="00D05666">
            <w:fldChar w:fldCharType="end"/>
          </w:r>
        </w:sdtContent>
      </w:sdt>
      <w:r w:rsidR="00D05666">
        <w:t>. All the jobs are treated without priority</w:t>
      </w:r>
      <w:sdt>
        <w:sdtPr>
          <w:id w:val="-1712877279"/>
          <w:citation/>
        </w:sdtPr>
        <w:sdtContent>
          <w:r w:rsidR="00D05666">
            <w:fldChar w:fldCharType="begin"/>
          </w:r>
          <w:r w:rsidR="00D05666" w:rsidRPr="00B7797F">
            <w:instrText xml:space="preserve"> CITATION Nag87 \l 1043 </w:instrText>
          </w:r>
          <w:r w:rsidR="00D05666">
            <w:fldChar w:fldCharType="separate"/>
          </w:r>
          <w:r w:rsidR="006302C0">
            <w:rPr>
              <w:noProof/>
            </w:rPr>
            <w:t xml:space="preserve"> </w:t>
          </w:r>
          <w:r w:rsidR="006302C0" w:rsidRPr="006302C0">
            <w:rPr>
              <w:noProof/>
            </w:rPr>
            <w:t>(Nagle, 1987)</w:t>
          </w:r>
          <w:r w:rsidR="00D05666">
            <w:fldChar w:fldCharType="end"/>
          </w:r>
        </w:sdtContent>
      </w:sdt>
      <w:r w:rsidR="00DC5C1E">
        <w:t xml:space="preserve">. </w:t>
      </w:r>
      <w:del w:id="170" w:author="Timo Van Der Linden" w:date="2016-05-05T21:28:00Z">
        <w:r w:rsidR="00721F50" w:rsidDel="002E2CB6">
          <w:delText xml:space="preserve">Meaning </w:delText>
        </w:r>
      </w:del>
      <w:ins w:id="171" w:author="Timo Van Der Linden" w:date="2016-05-05T21:28:00Z">
        <w:r w:rsidR="002E2CB6">
          <w:t xml:space="preserve">This means </w:t>
        </w:r>
      </w:ins>
      <w:r w:rsidR="00721F50">
        <w:t xml:space="preserve">the goal is to generate equal output of all jobs, unless overcapacity occurs in which the overcapacity is spread over the other queues. This is considered to be one fair way of handling the different jobs flows. </w:t>
      </w:r>
      <w:commentRangeStart w:id="172"/>
      <w:r w:rsidR="00721F50">
        <w:t xml:space="preserve">The CG consistent is another fair way of dividing capacity and therefore would fall under the FQ discipline. </w:t>
      </w:r>
      <w:commentRangeEnd w:id="172"/>
      <w:r w:rsidR="002E2CB6">
        <w:rPr>
          <w:rStyle w:val="CommentReference"/>
        </w:rPr>
        <w:commentReference w:id="172"/>
      </w:r>
    </w:p>
    <w:p w14:paraId="06C139A5" w14:textId="77777777" w:rsidR="00721F50" w:rsidRDefault="00721F50">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14:paraId="25D5A61E" w14:textId="1FCCDA50" w:rsidR="00AA1EC4" w:rsidRDefault="00AA1EC4" w:rsidP="00DC5C1E">
      <w:pPr>
        <w:pStyle w:val="Heading2"/>
        <w:numPr>
          <w:ilvl w:val="1"/>
          <w:numId w:val="7"/>
        </w:numPr>
      </w:pPr>
      <w:bookmarkStart w:id="173" w:name="_Ref441509931"/>
      <w:bookmarkStart w:id="174" w:name="_Toc447223747"/>
      <w:commentRangeStart w:id="175"/>
      <w:r>
        <w:lastRenderedPageBreak/>
        <w:t>CG consistent</w:t>
      </w:r>
      <w:bookmarkEnd w:id="173"/>
      <w:bookmarkEnd w:id="174"/>
      <w:commentRangeEnd w:id="175"/>
      <w:r w:rsidR="002E2CB6">
        <w:rPr>
          <w:rStyle w:val="CommentReference"/>
          <w:rFonts w:asciiTheme="minorHAnsi" w:eastAsiaTheme="minorHAnsi" w:hAnsiTheme="minorHAnsi" w:cstheme="minorBidi"/>
          <w:color w:val="auto"/>
        </w:rPr>
        <w:commentReference w:id="175"/>
      </w:r>
    </w:p>
    <w:p w14:paraId="3AD05502" w14:textId="24E54546" w:rsidR="00DC5C1E" w:rsidRDefault="00266413" w:rsidP="00D821B0">
      <w:r>
        <w:t>T</w:t>
      </w:r>
      <w:r w:rsidR="00920B49">
        <w:t>he “Contested Garment consistent” (CG</w:t>
      </w:r>
      <w:r>
        <w:t>C</w:t>
      </w:r>
      <w:del w:id="176" w:author="Timo Van Der Linden" w:date="2016-05-05T21:29:00Z">
        <w:r w:rsidR="00E2707C" w:rsidDel="002E2CB6">
          <w:rPr>
            <w:rStyle w:val="FootnoteReference"/>
          </w:rPr>
          <w:footnoteReference w:id="3"/>
        </w:r>
      </w:del>
      <w:r w:rsidR="00920B49">
        <w:t>)</w:t>
      </w:r>
      <w:r>
        <w:t xml:space="preserve"> coined</w:t>
      </w:r>
      <w:r w:rsidR="00920B49">
        <w:t xml:space="preserve"> by </w:t>
      </w:r>
      <w:r w:rsidR="00920B49">
        <w:rPr>
          <w:noProof/>
        </w:rPr>
        <w:t>Aumann p.6 (</w:t>
      </w:r>
      <w:r w:rsidR="00920B49" w:rsidRPr="00A63959">
        <w:rPr>
          <w:noProof/>
        </w:rPr>
        <w:t>2002)</w:t>
      </w:r>
      <w:r w:rsidR="001311BD">
        <w:t xml:space="preserve"> refers to the first mentioned </w:t>
      </w:r>
      <w:r w:rsidR="00402EDC">
        <w:t>example of dividing debt</w:t>
      </w:r>
      <w:r w:rsidR="001311BD">
        <w:t xml:space="preserve"> in the Talmud. I</w:t>
      </w:r>
      <w:r w:rsidR="009E0C5A">
        <w:t xml:space="preserve">n this example </w:t>
      </w:r>
      <w:r w:rsidR="001311BD">
        <w:t xml:space="preserve">two </w:t>
      </w:r>
      <w:r w:rsidR="00553B7C">
        <w:t xml:space="preserve">parties </w:t>
      </w:r>
      <w:r w:rsidR="009E0C5A">
        <w:t>claim</w:t>
      </w:r>
      <w:r w:rsidR="00553B7C">
        <w:t xml:space="preserve"> a</w:t>
      </w:r>
      <w:r w:rsidR="009E0C5A">
        <w:t xml:space="preserve"> garment,</w:t>
      </w:r>
      <w:r w:rsidR="001311BD">
        <w:t xml:space="preserve"> </w:t>
      </w:r>
      <w:r w:rsidR="00DC5C1E">
        <w:t>the first</w:t>
      </w:r>
      <w:r w:rsidR="001311BD">
        <w:t xml:space="preserve"> claims the whole garment and the </w:t>
      </w:r>
      <w:r w:rsidR="00DC5C1E">
        <w:t>second</w:t>
      </w:r>
      <w:r w:rsidR="001311BD">
        <w:t xml:space="preserve"> claims half of the garment.</w:t>
      </w:r>
      <w:r w:rsidR="00665154">
        <w:t xml:space="preserve"> </w:t>
      </w:r>
      <w:r w:rsidR="00553B7C">
        <w:t>T</w:t>
      </w:r>
      <w:r w:rsidR="00665154">
        <w:t>he first claimant receives ¾ and the second claimant receives ¼ of the garment.</w:t>
      </w:r>
      <w:r w:rsidR="00874961">
        <w:t xml:space="preserve"> </w:t>
      </w:r>
      <w:r w:rsidR="00665154">
        <w:t xml:space="preserve">The logic behind </w:t>
      </w:r>
      <w:r w:rsidR="00DC5C1E">
        <w:t>this division</w:t>
      </w:r>
      <w:r w:rsidR="00665154">
        <w:t xml:space="preserve"> is that there is only a dispute </w:t>
      </w:r>
      <w:r w:rsidR="009E0C5A">
        <w:t xml:space="preserve">over </w:t>
      </w:r>
      <w:r w:rsidR="00665154">
        <w:t>half the garment</w:t>
      </w:r>
      <w:r w:rsidR="00DC5C1E">
        <w:t>,</w:t>
      </w:r>
      <w:r w:rsidR="009E0C5A">
        <w:t xml:space="preserve"> </w:t>
      </w:r>
      <w:r w:rsidR="00DC5C1E">
        <w:t>s</w:t>
      </w:r>
      <w:r w:rsidR="009E0C5A">
        <w:t xml:space="preserve">o </w:t>
      </w:r>
      <w:r w:rsidR="00DC5C1E">
        <w:t>each gets half of this part</w:t>
      </w:r>
      <w:r w:rsidR="00665154">
        <w:t xml:space="preserve">. </w:t>
      </w:r>
      <w:r w:rsidR="00553B7C">
        <w:t>T</w:t>
      </w:r>
      <w:r w:rsidR="00665154">
        <w:t>he rest is for the largest claim.</w:t>
      </w:r>
      <w:r w:rsidR="001B5792">
        <w:t xml:space="preserve"> </w:t>
      </w:r>
    </w:p>
    <w:p w14:paraId="1E62DF94" w14:textId="7D6DF725" w:rsidR="001B5792" w:rsidRDefault="00D821B0" w:rsidP="00D821B0">
      <w:r>
        <w:t>The CG consistent does have several rules when dividing the debt</w:t>
      </w:r>
      <w:r w:rsidR="00DC5C1E">
        <w:t xml:space="preserve"> which complicate the division</w:t>
      </w:r>
      <w:r w:rsidR="00856678">
        <w:t>:</w:t>
      </w:r>
    </w:p>
    <w:p w14:paraId="5227FF5D" w14:textId="41EB4C84" w:rsidR="002B167F" w:rsidRDefault="00AE2243" w:rsidP="002B167F">
      <w:pPr>
        <w:pStyle w:val="ListParagraph"/>
        <w:numPr>
          <w:ilvl w:val="0"/>
          <w:numId w:val="3"/>
        </w:numPr>
      </w:pPr>
      <w:r w:rsidRPr="00AE2243">
        <w:rPr>
          <w:b/>
        </w:rPr>
        <w:t>Rule 1:</w:t>
      </w:r>
      <w:r>
        <w:t xml:space="preserve"> </w:t>
      </w:r>
      <w:r w:rsidR="002B167F">
        <w:t>Equal amounts appointed to c</w:t>
      </w:r>
      <w:r w:rsidR="005D09B3">
        <w:t>laimants</w:t>
      </w:r>
      <w:r w:rsidR="002B167F">
        <w:t xml:space="preserve"> if</w:t>
      </w:r>
      <w:r w:rsidR="001D7091">
        <w:t xml:space="preserve"> </w:t>
      </w:r>
      <w:r w:rsidR="009860F7">
        <w:t>the value of the estate does not exceed half the sum of the claims, as long as this does not exceed half of their claim.</w:t>
      </w:r>
    </w:p>
    <w:p w14:paraId="637C8161" w14:textId="7AE34AFA" w:rsidR="00D16753" w:rsidRDefault="00AE2243" w:rsidP="004C13C4">
      <w:pPr>
        <w:pStyle w:val="ListParagraph"/>
        <w:numPr>
          <w:ilvl w:val="0"/>
          <w:numId w:val="3"/>
        </w:numPr>
      </w:pPr>
      <w:r w:rsidRPr="00AE2243">
        <w:rPr>
          <w:b/>
        </w:rPr>
        <w:t>Rule 2:</w:t>
      </w:r>
      <w:r>
        <w:t xml:space="preserve"> </w:t>
      </w:r>
      <w:r w:rsidR="002B167F">
        <w:t>Equal loss amongst c</w:t>
      </w:r>
      <w:r w:rsidR="005D09B3">
        <w:t>laimants</w:t>
      </w:r>
      <w:r w:rsidR="002B167F">
        <w:t xml:space="preserve"> if </w:t>
      </w:r>
      <w:r w:rsidR="001D7091">
        <w:t xml:space="preserve">the </w:t>
      </w:r>
      <w:r w:rsidR="002B167F">
        <w:t>total</w:t>
      </w:r>
      <w:r w:rsidR="009860F7">
        <w:t xml:space="preserve"> estate value</w:t>
      </w:r>
      <w:r w:rsidR="002B167F">
        <w:t xml:space="preserve"> is greater than </w:t>
      </w:r>
      <w:r w:rsidR="009860F7">
        <w:t>half the sum of the</w:t>
      </w:r>
      <w:r w:rsidR="002B167F">
        <w:t xml:space="preserve"> claim</w:t>
      </w:r>
      <w:r w:rsidR="001D7091">
        <w:t>, creditors cannot lose more than half of their claim.</w:t>
      </w:r>
    </w:p>
    <w:p w14:paraId="3A09C87C" w14:textId="385FD02E" w:rsidR="00C976F7" w:rsidRDefault="00904F44" w:rsidP="00553B7C">
      <w:pPr>
        <w:spacing w:after="0"/>
      </w:pPr>
      <w:r>
        <w:t>To demonstrate these rules the foll</w:t>
      </w:r>
      <w:r w:rsidR="00553B7C">
        <w:t>owing example will be explained:</w:t>
      </w:r>
      <w:r>
        <w:t xml:space="preserve"> </w:t>
      </w:r>
    </w:p>
    <w:p w14:paraId="3A7C43F9" w14:textId="0B4EA978" w:rsidR="004C13C4" w:rsidRPr="00C976F7" w:rsidRDefault="00050182" w:rsidP="00D16753">
      <w:pPr>
        <w:rPr>
          <w:i/>
        </w:rPr>
      </w:pPr>
      <w:r>
        <w:rPr>
          <w:i/>
        </w:rPr>
        <w:t xml:space="preserve">A father leaves his estate to his three children after passing away. </w:t>
      </w:r>
      <w:r w:rsidR="00856678" w:rsidRPr="00C976F7">
        <w:rPr>
          <w:i/>
        </w:rPr>
        <w:t>The value of a</w:t>
      </w:r>
      <w:r w:rsidR="00A505D0" w:rsidRPr="00C976F7">
        <w:rPr>
          <w:i/>
        </w:rPr>
        <w:t xml:space="preserve">n estate </w:t>
      </w:r>
      <w:r w:rsidR="00856678" w:rsidRPr="00C976F7">
        <w:rPr>
          <w:i/>
        </w:rPr>
        <w:t>is to be shared</w:t>
      </w:r>
      <w:r>
        <w:rPr>
          <w:i/>
        </w:rPr>
        <w:t xml:space="preserve"> amongst them, we will call them the creditors</w:t>
      </w:r>
      <w:r w:rsidR="00A505D0" w:rsidRPr="00C976F7">
        <w:rPr>
          <w:i/>
        </w:rPr>
        <w:t xml:space="preserve">. </w:t>
      </w:r>
      <w:r w:rsidR="004C13C4" w:rsidRPr="00C976F7">
        <w:rPr>
          <w:i/>
        </w:rPr>
        <w:t>The three creditors each have a different sized claim on the estate</w:t>
      </w:r>
      <w:r w:rsidR="00856678" w:rsidRPr="00C976F7">
        <w:rPr>
          <w:i/>
        </w:rPr>
        <w:t xml:space="preserve"> and depending on the value of the estate they get a different amount</w:t>
      </w:r>
      <w:r>
        <w:rPr>
          <w:i/>
        </w:rPr>
        <w:t xml:space="preserve">. </w:t>
      </w:r>
      <w:r>
        <w:t>The</w:t>
      </w:r>
      <w:r w:rsidR="004C13C4" w:rsidRPr="00050182">
        <w:t>s</w:t>
      </w:r>
      <w:r>
        <w:t>e amounts they would receive are</w:t>
      </w:r>
      <w:r w:rsidR="004C13C4" w:rsidRPr="00050182">
        <w:t xml:space="preserve"> shown in </w:t>
      </w:r>
      <w:r w:rsidR="004C13C4" w:rsidRPr="00050182">
        <w:fldChar w:fldCharType="begin"/>
      </w:r>
      <w:r w:rsidR="004C13C4" w:rsidRPr="00050182">
        <w:instrText xml:space="preserve"> REF _Ref437181741 \h </w:instrText>
      </w:r>
      <w:r w:rsidR="00C976F7" w:rsidRPr="00050182">
        <w:instrText xml:space="preserve"> \* MERGEFORMAT </w:instrText>
      </w:r>
      <w:r w:rsidR="004C13C4" w:rsidRPr="00050182">
        <w:fldChar w:fldCharType="separate"/>
      </w:r>
      <w:r w:rsidR="00E553BD">
        <w:t xml:space="preserve">Table </w:t>
      </w:r>
      <w:r w:rsidR="00E553BD">
        <w:rPr>
          <w:noProof/>
        </w:rPr>
        <w:t>1.</w:t>
      </w:r>
      <w:r w:rsidR="00E553BD">
        <w:t xml:space="preserve"> Division of Estate to Creditors in “Ketubot” 93a as per the Mishna</w:t>
      </w:r>
      <w:r w:rsidR="004C13C4" w:rsidRPr="00050182">
        <w:fldChar w:fldCharType="end"/>
      </w:r>
      <w:r w:rsidR="004C13C4" w:rsidRPr="00C976F7">
        <w:rPr>
          <w:i/>
        </w:rPr>
        <w:t xml:space="preserve">. </w:t>
      </w:r>
    </w:p>
    <w:tbl>
      <w:tblPr>
        <w:tblStyle w:val="TableGrid"/>
        <w:tblW w:w="0" w:type="auto"/>
        <w:jc w:val="center"/>
        <w:tblLook w:val="04A0" w:firstRow="1" w:lastRow="0" w:firstColumn="1" w:lastColumn="0" w:noHBand="0" w:noVBand="1"/>
      </w:tblPr>
      <w:tblGrid>
        <w:gridCol w:w="1355"/>
        <w:gridCol w:w="551"/>
        <w:gridCol w:w="648"/>
        <w:gridCol w:w="760"/>
        <w:gridCol w:w="760"/>
      </w:tblGrid>
      <w:tr w:rsidR="004C13C4" w14:paraId="78A66688" w14:textId="77777777" w:rsidTr="00A03BCE">
        <w:trPr>
          <w:jc w:val="center"/>
        </w:trPr>
        <w:tc>
          <w:tcPr>
            <w:tcW w:w="0" w:type="auto"/>
            <w:gridSpan w:val="2"/>
            <w:vMerge w:val="restart"/>
            <w:tcBorders>
              <w:top w:val="nil"/>
              <w:left w:val="nil"/>
            </w:tcBorders>
          </w:tcPr>
          <w:p w14:paraId="4C488A36" w14:textId="77777777" w:rsidR="004C13C4" w:rsidRDefault="004C13C4" w:rsidP="00A03BCE">
            <w:pPr>
              <w:jc w:val="center"/>
            </w:pPr>
          </w:p>
        </w:tc>
        <w:tc>
          <w:tcPr>
            <w:tcW w:w="0" w:type="auto"/>
            <w:gridSpan w:val="3"/>
          </w:tcPr>
          <w:p w14:paraId="15EB22E5" w14:textId="77777777" w:rsidR="004C13C4" w:rsidRPr="00A70131" w:rsidRDefault="004C13C4" w:rsidP="00A03BCE">
            <w:pPr>
              <w:jc w:val="center"/>
              <w:rPr>
                <w:b/>
              </w:rPr>
            </w:pPr>
            <w:r w:rsidRPr="00A70131">
              <w:rPr>
                <w:b/>
              </w:rPr>
              <w:t>Claim</w:t>
            </w:r>
          </w:p>
        </w:tc>
      </w:tr>
      <w:tr w:rsidR="004C13C4" w14:paraId="355EEEB1" w14:textId="77777777" w:rsidTr="00A70131">
        <w:trPr>
          <w:jc w:val="center"/>
        </w:trPr>
        <w:tc>
          <w:tcPr>
            <w:tcW w:w="0" w:type="auto"/>
            <w:gridSpan w:val="2"/>
            <w:vMerge/>
            <w:tcBorders>
              <w:left w:val="nil"/>
            </w:tcBorders>
          </w:tcPr>
          <w:p w14:paraId="22B86A37" w14:textId="77777777" w:rsidR="004C13C4" w:rsidRDefault="004C13C4" w:rsidP="00A03BCE"/>
        </w:tc>
        <w:tc>
          <w:tcPr>
            <w:tcW w:w="0" w:type="auto"/>
            <w:tcBorders>
              <w:bottom w:val="single" w:sz="18" w:space="0" w:color="auto"/>
            </w:tcBorders>
          </w:tcPr>
          <w:p w14:paraId="17CF8EBC" w14:textId="77777777" w:rsidR="004C13C4" w:rsidRPr="002A6785" w:rsidRDefault="004C13C4" w:rsidP="00A70131">
            <w:pPr>
              <w:jc w:val="center"/>
              <w:rPr>
                <w:sz w:val="20"/>
              </w:rPr>
            </w:pPr>
            <w:r w:rsidRPr="002A6785">
              <w:rPr>
                <w:sz w:val="20"/>
              </w:rPr>
              <w:t>100</w:t>
            </w:r>
          </w:p>
        </w:tc>
        <w:tc>
          <w:tcPr>
            <w:tcW w:w="0" w:type="auto"/>
            <w:tcBorders>
              <w:bottom w:val="single" w:sz="18" w:space="0" w:color="auto"/>
            </w:tcBorders>
          </w:tcPr>
          <w:p w14:paraId="10A3721B" w14:textId="77777777" w:rsidR="004C13C4" w:rsidRPr="002A6785" w:rsidRDefault="004C13C4" w:rsidP="00A70131">
            <w:pPr>
              <w:jc w:val="center"/>
              <w:rPr>
                <w:sz w:val="20"/>
              </w:rPr>
            </w:pPr>
            <w:r w:rsidRPr="002A6785">
              <w:rPr>
                <w:sz w:val="20"/>
              </w:rPr>
              <w:t>200</w:t>
            </w:r>
          </w:p>
        </w:tc>
        <w:tc>
          <w:tcPr>
            <w:tcW w:w="0" w:type="auto"/>
            <w:tcBorders>
              <w:bottom w:val="single" w:sz="18" w:space="0" w:color="auto"/>
            </w:tcBorders>
          </w:tcPr>
          <w:p w14:paraId="695D24F0" w14:textId="77777777" w:rsidR="004C13C4" w:rsidRPr="002A6785" w:rsidRDefault="004C13C4" w:rsidP="00A70131">
            <w:pPr>
              <w:jc w:val="center"/>
              <w:rPr>
                <w:sz w:val="20"/>
              </w:rPr>
            </w:pPr>
            <w:r w:rsidRPr="002A6785">
              <w:rPr>
                <w:sz w:val="20"/>
              </w:rPr>
              <w:t>300</w:t>
            </w:r>
          </w:p>
        </w:tc>
      </w:tr>
      <w:tr w:rsidR="00D16753" w14:paraId="1244E9DB" w14:textId="77777777" w:rsidTr="00A70131">
        <w:trPr>
          <w:jc w:val="center"/>
        </w:trPr>
        <w:tc>
          <w:tcPr>
            <w:tcW w:w="0" w:type="auto"/>
            <w:vMerge w:val="restart"/>
            <w:vAlign w:val="center"/>
          </w:tcPr>
          <w:p w14:paraId="15F7DE89" w14:textId="77777777" w:rsidR="00D16753" w:rsidRPr="00A70131" w:rsidRDefault="00D16753" w:rsidP="00A70131">
            <w:pPr>
              <w:jc w:val="center"/>
              <w:rPr>
                <w:b/>
              </w:rPr>
            </w:pPr>
            <w:r w:rsidRPr="00A70131">
              <w:rPr>
                <w:b/>
              </w:rPr>
              <w:t>Value Estate</w:t>
            </w:r>
          </w:p>
        </w:tc>
        <w:tc>
          <w:tcPr>
            <w:tcW w:w="0" w:type="auto"/>
            <w:tcBorders>
              <w:right w:val="single" w:sz="18" w:space="0" w:color="auto"/>
            </w:tcBorders>
          </w:tcPr>
          <w:p w14:paraId="6120E644" w14:textId="77777777" w:rsidR="00D16753" w:rsidRDefault="00D16753" w:rsidP="00A03BCE">
            <w:r>
              <w:t>100</w:t>
            </w:r>
          </w:p>
        </w:tc>
        <w:tc>
          <w:tcPr>
            <w:tcW w:w="0" w:type="auto"/>
            <w:tcBorders>
              <w:top w:val="single" w:sz="18" w:space="0" w:color="auto"/>
              <w:left w:val="single" w:sz="18" w:space="0" w:color="auto"/>
            </w:tcBorders>
            <w:vAlign w:val="center"/>
          </w:tcPr>
          <w:p w14:paraId="462E96E5" w14:textId="66BD1E1D" w:rsidR="00D16753" w:rsidRDefault="00D16753" w:rsidP="00A70131">
            <w:pPr>
              <w:jc w:val="center"/>
            </w:pPr>
            <w:r>
              <w:t xml:space="preserve">33 </w:t>
            </w:r>
            <w:r w:rsidR="005C24EA">
              <w:t>⅓</w:t>
            </w:r>
          </w:p>
        </w:tc>
        <w:tc>
          <w:tcPr>
            <w:tcW w:w="0" w:type="auto"/>
            <w:tcBorders>
              <w:top w:val="single" w:sz="18" w:space="0" w:color="auto"/>
            </w:tcBorders>
            <w:vAlign w:val="center"/>
          </w:tcPr>
          <w:p w14:paraId="045FA104" w14:textId="2EA19069" w:rsidR="00D16753" w:rsidRDefault="00D16753" w:rsidP="00A70131">
            <w:pPr>
              <w:jc w:val="center"/>
            </w:pPr>
            <w:r>
              <w:t xml:space="preserve">33 </w:t>
            </w:r>
            <w:r w:rsidR="005C24EA">
              <w:t>⅓</w:t>
            </w:r>
          </w:p>
        </w:tc>
        <w:tc>
          <w:tcPr>
            <w:tcW w:w="0" w:type="auto"/>
            <w:tcBorders>
              <w:top w:val="single" w:sz="18" w:space="0" w:color="auto"/>
            </w:tcBorders>
            <w:vAlign w:val="center"/>
          </w:tcPr>
          <w:p w14:paraId="63B0D76A" w14:textId="5D3F6D5F" w:rsidR="00D16753" w:rsidRDefault="00D16753" w:rsidP="005C24EA">
            <w:pPr>
              <w:jc w:val="center"/>
            </w:pPr>
            <w:r>
              <w:t xml:space="preserve">33 </w:t>
            </w:r>
            <w:r w:rsidR="005C24EA">
              <w:t>⅓</w:t>
            </w:r>
          </w:p>
        </w:tc>
      </w:tr>
      <w:tr w:rsidR="00D16753" w14:paraId="71C6C616" w14:textId="77777777" w:rsidTr="00A70131">
        <w:trPr>
          <w:jc w:val="center"/>
        </w:trPr>
        <w:tc>
          <w:tcPr>
            <w:tcW w:w="0" w:type="auto"/>
            <w:vMerge/>
          </w:tcPr>
          <w:p w14:paraId="78CC430F" w14:textId="77777777" w:rsidR="00D16753" w:rsidRDefault="00D16753" w:rsidP="00A03BCE"/>
        </w:tc>
        <w:tc>
          <w:tcPr>
            <w:tcW w:w="0" w:type="auto"/>
            <w:tcBorders>
              <w:right w:val="single" w:sz="18" w:space="0" w:color="auto"/>
            </w:tcBorders>
          </w:tcPr>
          <w:p w14:paraId="4F3581BF" w14:textId="77777777" w:rsidR="00D16753" w:rsidRDefault="00D16753" w:rsidP="00A03BCE">
            <w:r>
              <w:t>150</w:t>
            </w:r>
          </w:p>
        </w:tc>
        <w:tc>
          <w:tcPr>
            <w:tcW w:w="0" w:type="auto"/>
            <w:tcBorders>
              <w:left w:val="single" w:sz="18" w:space="0" w:color="auto"/>
            </w:tcBorders>
            <w:vAlign w:val="center"/>
          </w:tcPr>
          <w:p w14:paraId="52BF5A6C" w14:textId="77777777" w:rsidR="00D16753" w:rsidRDefault="00D16753" w:rsidP="00A70131">
            <w:pPr>
              <w:jc w:val="center"/>
            </w:pPr>
            <w:r>
              <w:t>50</w:t>
            </w:r>
          </w:p>
        </w:tc>
        <w:tc>
          <w:tcPr>
            <w:tcW w:w="0" w:type="auto"/>
            <w:vAlign w:val="center"/>
          </w:tcPr>
          <w:p w14:paraId="11FCB981" w14:textId="77777777" w:rsidR="00D16753" w:rsidRDefault="00D16753" w:rsidP="00A70131">
            <w:pPr>
              <w:jc w:val="center"/>
            </w:pPr>
            <w:r>
              <w:t>50</w:t>
            </w:r>
          </w:p>
        </w:tc>
        <w:tc>
          <w:tcPr>
            <w:tcW w:w="0" w:type="auto"/>
            <w:vAlign w:val="center"/>
          </w:tcPr>
          <w:p w14:paraId="27653C4B" w14:textId="77777777" w:rsidR="00D16753" w:rsidRDefault="00D16753" w:rsidP="00A70131">
            <w:pPr>
              <w:jc w:val="center"/>
            </w:pPr>
            <w:r>
              <w:t>50</w:t>
            </w:r>
          </w:p>
        </w:tc>
      </w:tr>
      <w:tr w:rsidR="00D16753" w14:paraId="5CBDC144" w14:textId="77777777" w:rsidTr="00A70131">
        <w:trPr>
          <w:jc w:val="center"/>
        </w:trPr>
        <w:tc>
          <w:tcPr>
            <w:tcW w:w="0" w:type="auto"/>
            <w:vMerge/>
          </w:tcPr>
          <w:p w14:paraId="71AA26B6" w14:textId="77777777" w:rsidR="00D16753" w:rsidRDefault="00D16753" w:rsidP="00A03BCE"/>
        </w:tc>
        <w:tc>
          <w:tcPr>
            <w:tcW w:w="0" w:type="auto"/>
            <w:tcBorders>
              <w:right w:val="single" w:sz="18" w:space="0" w:color="auto"/>
            </w:tcBorders>
          </w:tcPr>
          <w:p w14:paraId="279C038A" w14:textId="77777777" w:rsidR="00D16753" w:rsidRDefault="00D16753" w:rsidP="00A03BCE">
            <w:r>
              <w:t>200</w:t>
            </w:r>
          </w:p>
        </w:tc>
        <w:tc>
          <w:tcPr>
            <w:tcW w:w="0" w:type="auto"/>
            <w:tcBorders>
              <w:left w:val="single" w:sz="18" w:space="0" w:color="auto"/>
            </w:tcBorders>
            <w:vAlign w:val="center"/>
          </w:tcPr>
          <w:p w14:paraId="27407C82" w14:textId="77777777" w:rsidR="00D16753" w:rsidRDefault="00D16753" w:rsidP="00A70131">
            <w:pPr>
              <w:jc w:val="center"/>
            </w:pPr>
            <w:r>
              <w:t>50</w:t>
            </w:r>
          </w:p>
        </w:tc>
        <w:tc>
          <w:tcPr>
            <w:tcW w:w="0" w:type="auto"/>
            <w:vAlign w:val="center"/>
          </w:tcPr>
          <w:p w14:paraId="6FF5439E" w14:textId="77777777" w:rsidR="00D16753" w:rsidRDefault="00D16753" w:rsidP="00A70131">
            <w:pPr>
              <w:jc w:val="center"/>
            </w:pPr>
            <w:r>
              <w:t>75</w:t>
            </w:r>
          </w:p>
        </w:tc>
        <w:tc>
          <w:tcPr>
            <w:tcW w:w="0" w:type="auto"/>
            <w:vAlign w:val="center"/>
          </w:tcPr>
          <w:p w14:paraId="2F2FEDAD" w14:textId="77777777" w:rsidR="00D16753" w:rsidRDefault="00D16753" w:rsidP="00A70131">
            <w:pPr>
              <w:jc w:val="center"/>
            </w:pPr>
            <w:r>
              <w:t>75</w:t>
            </w:r>
          </w:p>
        </w:tc>
      </w:tr>
      <w:tr w:rsidR="00D16753" w14:paraId="46F071ED" w14:textId="77777777" w:rsidTr="00A70131">
        <w:trPr>
          <w:jc w:val="center"/>
        </w:trPr>
        <w:tc>
          <w:tcPr>
            <w:tcW w:w="0" w:type="auto"/>
            <w:vMerge/>
          </w:tcPr>
          <w:p w14:paraId="76AC291D" w14:textId="77777777" w:rsidR="00D16753" w:rsidRDefault="00D16753" w:rsidP="00A03BCE"/>
        </w:tc>
        <w:tc>
          <w:tcPr>
            <w:tcW w:w="0" w:type="auto"/>
            <w:tcBorders>
              <w:right w:val="single" w:sz="18" w:space="0" w:color="auto"/>
            </w:tcBorders>
          </w:tcPr>
          <w:p w14:paraId="45B22E74" w14:textId="77777777" w:rsidR="00D16753" w:rsidRDefault="00D16753" w:rsidP="00A03BCE">
            <w:r>
              <w:t>300</w:t>
            </w:r>
          </w:p>
        </w:tc>
        <w:tc>
          <w:tcPr>
            <w:tcW w:w="0" w:type="auto"/>
            <w:tcBorders>
              <w:left w:val="single" w:sz="18" w:space="0" w:color="auto"/>
            </w:tcBorders>
            <w:vAlign w:val="center"/>
          </w:tcPr>
          <w:p w14:paraId="5FACE7CA" w14:textId="77777777" w:rsidR="00D16753" w:rsidRDefault="00D16753" w:rsidP="00A70131">
            <w:pPr>
              <w:jc w:val="center"/>
            </w:pPr>
            <w:r>
              <w:t>50</w:t>
            </w:r>
          </w:p>
        </w:tc>
        <w:tc>
          <w:tcPr>
            <w:tcW w:w="0" w:type="auto"/>
            <w:vAlign w:val="center"/>
          </w:tcPr>
          <w:p w14:paraId="07450D73" w14:textId="77777777" w:rsidR="00D16753" w:rsidRDefault="00D16753" w:rsidP="00A70131">
            <w:pPr>
              <w:jc w:val="center"/>
            </w:pPr>
            <w:r>
              <w:t>100</w:t>
            </w:r>
          </w:p>
        </w:tc>
        <w:tc>
          <w:tcPr>
            <w:tcW w:w="0" w:type="auto"/>
            <w:vAlign w:val="center"/>
          </w:tcPr>
          <w:p w14:paraId="7F2198D0" w14:textId="77777777" w:rsidR="00D16753" w:rsidRDefault="00D16753" w:rsidP="00A70131">
            <w:pPr>
              <w:keepNext/>
              <w:jc w:val="center"/>
            </w:pPr>
            <w:r>
              <w:t>150</w:t>
            </w:r>
          </w:p>
        </w:tc>
      </w:tr>
      <w:tr w:rsidR="00D16753" w14:paraId="4D81E394" w14:textId="77777777" w:rsidTr="00A70131">
        <w:trPr>
          <w:jc w:val="center"/>
        </w:trPr>
        <w:tc>
          <w:tcPr>
            <w:tcW w:w="0" w:type="auto"/>
            <w:vMerge/>
          </w:tcPr>
          <w:p w14:paraId="114F6F70" w14:textId="77777777" w:rsidR="00D16753" w:rsidRDefault="00D16753" w:rsidP="00A03BCE"/>
        </w:tc>
        <w:tc>
          <w:tcPr>
            <w:tcW w:w="0" w:type="auto"/>
            <w:tcBorders>
              <w:right w:val="single" w:sz="18" w:space="0" w:color="auto"/>
            </w:tcBorders>
          </w:tcPr>
          <w:p w14:paraId="2F72C31A" w14:textId="77777777" w:rsidR="00D16753" w:rsidRDefault="00D16753" w:rsidP="00A03BCE">
            <w:r>
              <w:t>400</w:t>
            </w:r>
          </w:p>
        </w:tc>
        <w:tc>
          <w:tcPr>
            <w:tcW w:w="0" w:type="auto"/>
            <w:tcBorders>
              <w:left w:val="single" w:sz="18" w:space="0" w:color="auto"/>
            </w:tcBorders>
            <w:vAlign w:val="center"/>
          </w:tcPr>
          <w:p w14:paraId="60B384C0" w14:textId="77777777" w:rsidR="00D16753" w:rsidRDefault="00D16753" w:rsidP="00A70131">
            <w:pPr>
              <w:jc w:val="center"/>
            </w:pPr>
            <w:r>
              <w:t>50</w:t>
            </w:r>
          </w:p>
        </w:tc>
        <w:tc>
          <w:tcPr>
            <w:tcW w:w="0" w:type="auto"/>
            <w:vAlign w:val="center"/>
          </w:tcPr>
          <w:p w14:paraId="61F89E74" w14:textId="77777777" w:rsidR="00D16753" w:rsidRDefault="00D16753" w:rsidP="00A70131">
            <w:pPr>
              <w:jc w:val="center"/>
            </w:pPr>
            <w:r>
              <w:t>125</w:t>
            </w:r>
          </w:p>
        </w:tc>
        <w:tc>
          <w:tcPr>
            <w:tcW w:w="0" w:type="auto"/>
            <w:vAlign w:val="center"/>
          </w:tcPr>
          <w:p w14:paraId="19E3A6C7" w14:textId="77777777" w:rsidR="00D16753" w:rsidRDefault="00D16753" w:rsidP="00A70131">
            <w:pPr>
              <w:keepNext/>
              <w:jc w:val="center"/>
            </w:pPr>
            <w:r>
              <w:t>225</w:t>
            </w:r>
          </w:p>
        </w:tc>
      </w:tr>
      <w:tr w:rsidR="00D16753" w14:paraId="2D042727" w14:textId="77777777" w:rsidTr="00A70131">
        <w:trPr>
          <w:jc w:val="center"/>
        </w:trPr>
        <w:tc>
          <w:tcPr>
            <w:tcW w:w="0" w:type="auto"/>
            <w:vMerge/>
          </w:tcPr>
          <w:p w14:paraId="0B0482F4" w14:textId="77777777" w:rsidR="00D16753" w:rsidRDefault="00D16753" w:rsidP="00A03BCE"/>
        </w:tc>
        <w:tc>
          <w:tcPr>
            <w:tcW w:w="0" w:type="auto"/>
            <w:tcBorders>
              <w:right w:val="single" w:sz="18" w:space="0" w:color="auto"/>
            </w:tcBorders>
          </w:tcPr>
          <w:p w14:paraId="47208A7B" w14:textId="77777777" w:rsidR="00D16753" w:rsidRDefault="00D16753" w:rsidP="00A03BCE">
            <w:r>
              <w:t>500</w:t>
            </w:r>
          </w:p>
        </w:tc>
        <w:tc>
          <w:tcPr>
            <w:tcW w:w="0" w:type="auto"/>
            <w:tcBorders>
              <w:left w:val="single" w:sz="18" w:space="0" w:color="auto"/>
            </w:tcBorders>
            <w:vAlign w:val="center"/>
          </w:tcPr>
          <w:p w14:paraId="466D613B" w14:textId="5666C245" w:rsidR="00D16753" w:rsidRDefault="00D16753" w:rsidP="00A70131">
            <w:pPr>
              <w:jc w:val="center"/>
            </w:pPr>
            <w:r>
              <w:t xml:space="preserve">66 </w:t>
            </w:r>
            <w:r w:rsidR="005C24EA">
              <w:t>⅔</w:t>
            </w:r>
          </w:p>
        </w:tc>
        <w:tc>
          <w:tcPr>
            <w:tcW w:w="0" w:type="auto"/>
            <w:vAlign w:val="center"/>
          </w:tcPr>
          <w:p w14:paraId="6D37F863" w14:textId="59E5C6F0" w:rsidR="00D16753" w:rsidRDefault="00D16753" w:rsidP="00A70131">
            <w:pPr>
              <w:jc w:val="center"/>
            </w:pPr>
            <w:r>
              <w:t xml:space="preserve">166 </w:t>
            </w:r>
            <w:r w:rsidR="005C24EA">
              <w:t>⅔</w:t>
            </w:r>
          </w:p>
        </w:tc>
        <w:tc>
          <w:tcPr>
            <w:tcW w:w="0" w:type="auto"/>
            <w:vAlign w:val="center"/>
          </w:tcPr>
          <w:p w14:paraId="1740D3A5" w14:textId="6AC0AB14" w:rsidR="00D16753" w:rsidRDefault="00D16753" w:rsidP="00A70131">
            <w:pPr>
              <w:keepNext/>
              <w:jc w:val="center"/>
            </w:pPr>
            <w:r>
              <w:t xml:space="preserve">266 </w:t>
            </w:r>
            <w:r w:rsidR="005C24EA">
              <w:t>⅔</w:t>
            </w:r>
          </w:p>
        </w:tc>
      </w:tr>
      <w:tr w:rsidR="00D16753" w14:paraId="73AD7D2D" w14:textId="77777777" w:rsidTr="00A70131">
        <w:trPr>
          <w:jc w:val="center"/>
        </w:trPr>
        <w:tc>
          <w:tcPr>
            <w:tcW w:w="0" w:type="auto"/>
            <w:vMerge/>
          </w:tcPr>
          <w:p w14:paraId="135EBE37" w14:textId="77777777" w:rsidR="00D16753" w:rsidRDefault="00D16753" w:rsidP="00A03BCE"/>
        </w:tc>
        <w:tc>
          <w:tcPr>
            <w:tcW w:w="0" w:type="auto"/>
            <w:tcBorders>
              <w:right w:val="single" w:sz="18" w:space="0" w:color="auto"/>
            </w:tcBorders>
          </w:tcPr>
          <w:p w14:paraId="34B3FC8D" w14:textId="77777777" w:rsidR="00D16753" w:rsidRDefault="00D16753" w:rsidP="00A03BCE">
            <w:r>
              <w:t>600</w:t>
            </w:r>
          </w:p>
        </w:tc>
        <w:tc>
          <w:tcPr>
            <w:tcW w:w="0" w:type="auto"/>
            <w:tcBorders>
              <w:left w:val="single" w:sz="18" w:space="0" w:color="auto"/>
            </w:tcBorders>
            <w:vAlign w:val="center"/>
          </w:tcPr>
          <w:p w14:paraId="77EC8C61" w14:textId="77777777" w:rsidR="00D16753" w:rsidRDefault="00D16753" w:rsidP="00A70131">
            <w:pPr>
              <w:jc w:val="center"/>
            </w:pPr>
            <w:r>
              <w:t>100</w:t>
            </w:r>
          </w:p>
        </w:tc>
        <w:tc>
          <w:tcPr>
            <w:tcW w:w="0" w:type="auto"/>
            <w:vAlign w:val="center"/>
          </w:tcPr>
          <w:p w14:paraId="48D2594D" w14:textId="77777777" w:rsidR="00D16753" w:rsidRDefault="00D16753" w:rsidP="00A70131">
            <w:pPr>
              <w:jc w:val="center"/>
            </w:pPr>
            <w:r>
              <w:t>200</w:t>
            </w:r>
          </w:p>
        </w:tc>
        <w:tc>
          <w:tcPr>
            <w:tcW w:w="0" w:type="auto"/>
            <w:vAlign w:val="center"/>
          </w:tcPr>
          <w:p w14:paraId="48B8C6C0" w14:textId="77777777" w:rsidR="00D16753" w:rsidRDefault="00D16753" w:rsidP="00A70131">
            <w:pPr>
              <w:keepNext/>
              <w:jc w:val="center"/>
            </w:pPr>
            <w:r>
              <w:t>300</w:t>
            </w:r>
          </w:p>
        </w:tc>
      </w:tr>
    </w:tbl>
    <w:p w14:paraId="61A827D9" w14:textId="52137CC5" w:rsidR="004C13C4" w:rsidRDefault="004C13C4" w:rsidP="004C13C4">
      <w:pPr>
        <w:pStyle w:val="Caption"/>
      </w:pPr>
      <w:bookmarkStart w:id="179" w:name="_Ref437181741"/>
      <w:bookmarkStart w:id="180" w:name="_Ref441509947"/>
      <w:bookmarkStart w:id="181" w:name="_Toc447223786"/>
      <w:r>
        <w:t xml:space="preserve">Table </w:t>
      </w:r>
      <w:fldSimple w:instr=" SEQ Table \* ARABIC ">
        <w:r w:rsidR="00E553BD">
          <w:rPr>
            <w:noProof/>
          </w:rPr>
          <w:t>1</w:t>
        </w:r>
      </w:fldSimple>
      <w:r>
        <w:t>. Division of Estate to Creditors in “Ketubot” 93a as per the Mishna</w:t>
      </w:r>
      <w:bookmarkEnd w:id="179"/>
      <w:r w:rsidR="0013482A">
        <w:t xml:space="preserve"> </w:t>
      </w:r>
      <w:sdt>
        <w:sdtPr>
          <w:id w:val="527382188"/>
          <w:citation/>
        </w:sdtPr>
        <w:sdtContent>
          <w:r w:rsidR="0013482A">
            <w:fldChar w:fldCharType="begin"/>
          </w:r>
          <w:r w:rsidR="0013482A" w:rsidRPr="0013482A">
            <w:instrText xml:space="preserve"> CITATION Aum02 \l 1043 </w:instrText>
          </w:r>
          <w:r w:rsidR="0013482A">
            <w:fldChar w:fldCharType="separate"/>
          </w:r>
          <w:r w:rsidR="006302C0" w:rsidRPr="006302C0">
            <w:rPr>
              <w:noProof/>
            </w:rPr>
            <w:t>(Aumann, 2002)</w:t>
          </w:r>
          <w:r w:rsidR="0013482A">
            <w:fldChar w:fldCharType="end"/>
          </w:r>
        </w:sdtContent>
      </w:sdt>
      <w:bookmarkEnd w:id="180"/>
      <w:bookmarkEnd w:id="181"/>
    </w:p>
    <w:p w14:paraId="0B63F5E7" w14:textId="77777777" w:rsidR="00553B7C" w:rsidRDefault="00AE2243" w:rsidP="009557FD">
      <w:r>
        <w:t xml:space="preserve">This </w:t>
      </w:r>
      <w:r w:rsidR="00050182">
        <w:t>division of the value is done in the following manners</w:t>
      </w:r>
      <w:r>
        <w:t xml:space="preserve">. First off is calculating </w:t>
      </w:r>
      <w:r w:rsidR="00856678">
        <w:t>h</w:t>
      </w:r>
      <w:r w:rsidR="00904F44">
        <w:t>alf of the sum of the claims</w:t>
      </w:r>
      <w:r w:rsidR="00856678">
        <w:t>, which in this case</w:t>
      </w:r>
      <w:r w:rsidR="00904F44">
        <w:t xml:space="preserve"> is 300. </w:t>
      </w:r>
      <w:r w:rsidR="005D09B3">
        <w:t>So</w:t>
      </w:r>
      <w:r w:rsidR="00856678">
        <w:t xml:space="preserve"> w</w:t>
      </w:r>
      <w:r w:rsidR="00904F44">
        <w:t xml:space="preserve">hen the estate is valued at 150 </w:t>
      </w:r>
      <w:r w:rsidR="00856678">
        <w:t>rule</w:t>
      </w:r>
      <w:r w:rsidR="00050182">
        <w:t xml:space="preserve"> 1</w:t>
      </w:r>
      <w:r w:rsidR="00856678">
        <w:t xml:space="preserve"> applies, and </w:t>
      </w:r>
      <w:r w:rsidR="00904F44">
        <w:t>each claim gets the same amount</w:t>
      </w:r>
      <w:r w:rsidR="005D09B3">
        <w:t xml:space="preserve"> (50)</w:t>
      </w:r>
      <w:r w:rsidR="00904F44">
        <w:t xml:space="preserve">. </w:t>
      </w:r>
      <w:r w:rsidR="000E19D0">
        <w:t xml:space="preserve">If the estate is valued at 200 the first claim receives 50, since the second part of the first rule is that the amount </w:t>
      </w:r>
      <w:r w:rsidR="009D33BB">
        <w:t xml:space="preserve">received </w:t>
      </w:r>
      <w:r w:rsidR="000E19D0">
        <w:t>cannot exceed half of the</w:t>
      </w:r>
      <w:r w:rsidR="009D33BB">
        <w:t>ir</w:t>
      </w:r>
      <w:r w:rsidR="000E19D0">
        <w:t xml:space="preserve"> claim. </w:t>
      </w:r>
      <w:r w:rsidR="00856678">
        <w:t xml:space="preserve">The other claims receive what is left, </w:t>
      </w:r>
      <w:r w:rsidR="009D33BB">
        <w:t>after the first claimant receive their amount</w:t>
      </w:r>
      <w:r w:rsidR="00856678">
        <w:t xml:space="preserve"> 200 – 50 = 150</w:t>
      </w:r>
      <w:r w:rsidR="009D33BB">
        <w:t xml:space="preserve"> is left</w:t>
      </w:r>
      <w:r w:rsidR="00856678">
        <w:t>. The second and third claim receive the same amount 150 / 2 = 75.</w:t>
      </w:r>
    </w:p>
    <w:p w14:paraId="4DC3707D" w14:textId="14DD60A2" w:rsidR="0038400B" w:rsidRDefault="000E19D0" w:rsidP="009557FD">
      <w:r>
        <w:t xml:space="preserve">When the estate is valued at </w:t>
      </w:r>
      <w:r w:rsidR="008B2DA4">
        <w:t>5</w:t>
      </w:r>
      <w:r>
        <w:t>00</w:t>
      </w:r>
      <w:r w:rsidR="008B2DA4">
        <w:t>, thus over half the sum of the claims,</w:t>
      </w:r>
      <w:r>
        <w:t xml:space="preserve"> the second rule applies</w:t>
      </w:r>
      <w:r w:rsidR="008B2DA4">
        <w:t xml:space="preserve">. Meaning each </w:t>
      </w:r>
      <w:r w:rsidR="00817EE5">
        <w:t>claim loses the same amount</w:t>
      </w:r>
      <w:r w:rsidR="005C24EA">
        <w:t xml:space="preserve"> of value, in this case</w:t>
      </w:r>
      <w:r w:rsidR="008B2DA4">
        <w:t xml:space="preserve"> 33 </w:t>
      </w:r>
      <w:r w:rsidR="005C24EA">
        <w:t>⅓</w:t>
      </w:r>
      <w:r w:rsidR="009D33BB">
        <w:t xml:space="preserve"> (100 / 3)</w:t>
      </w:r>
      <w:r w:rsidR="008B2DA4">
        <w:t>.</w:t>
      </w:r>
      <w:r w:rsidR="005C24EA">
        <w:t xml:space="preserve"> </w:t>
      </w:r>
      <w:r w:rsidR="008B2DA4">
        <w:t>When the estate is value</w:t>
      </w:r>
      <w:r w:rsidR="009D33BB">
        <w:t>d at 400 there is a 200 deficit.</w:t>
      </w:r>
      <w:r w:rsidR="008B2DA4">
        <w:t xml:space="preserve"> </w:t>
      </w:r>
      <w:r w:rsidR="009D33BB">
        <w:t>T</w:t>
      </w:r>
      <w:r w:rsidR="008B2DA4">
        <w:t>he total of claims is 600</w:t>
      </w:r>
      <w:r w:rsidR="005C24EA">
        <w:t xml:space="preserve"> (600 – 400 = 200)</w:t>
      </w:r>
      <w:r w:rsidR="009D33BB">
        <w:t>, therefore there is a</w:t>
      </w:r>
      <w:r w:rsidR="008B2DA4">
        <w:t xml:space="preserve"> 200 deficit</w:t>
      </w:r>
      <w:r w:rsidR="009D33BB">
        <w:t xml:space="preserve"> which</w:t>
      </w:r>
      <w:r w:rsidR="008B2DA4">
        <w:t xml:space="preserve"> is spread equally over the three claims, so each claim would lose 66 </w:t>
      </w:r>
      <w:r w:rsidR="005C24EA">
        <w:t>⅔ (200/3 = 66 ⅔)</w:t>
      </w:r>
      <w:r w:rsidR="008B2DA4">
        <w:t>.</w:t>
      </w:r>
      <w:r w:rsidR="008B2DA4" w:rsidRPr="008B2DA4">
        <w:t xml:space="preserve"> </w:t>
      </w:r>
      <w:r w:rsidR="008872E9">
        <w:t>Yet</w:t>
      </w:r>
      <w:r w:rsidR="008B2DA4">
        <w:t xml:space="preserve"> this would mean that the smallest claim (100) would receive less than half of its claim (</w:t>
      </w:r>
      <w:r w:rsidR="005C24EA">
        <w:t xml:space="preserve">100 - 66 ⅔ = </w:t>
      </w:r>
      <w:r w:rsidR="008B2DA4">
        <w:t xml:space="preserve">33 </w:t>
      </w:r>
      <w:r w:rsidR="005C24EA">
        <w:t>⅓</w:t>
      </w:r>
      <w:r w:rsidR="008B2DA4">
        <w:t>). The second part of the second rule prevents this from happening</w:t>
      </w:r>
      <w:r w:rsidR="009D33BB">
        <w:t>.</w:t>
      </w:r>
      <w:r w:rsidR="005C24EA">
        <w:t xml:space="preserve"> This part of the rule states</w:t>
      </w:r>
      <w:r w:rsidR="008B2DA4">
        <w:t xml:space="preserve"> that the maximum loss for </w:t>
      </w:r>
      <w:r w:rsidR="005C24EA">
        <w:t xml:space="preserve">a </w:t>
      </w:r>
      <w:r w:rsidR="008B2DA4">
        <w:t>claim can only be</w:t>
      </w:r>
      <w:r w:rsidR="005C24EA">
        <w:t xml:space="preserve"> half the claim,</w:t>
      </w:r>
      <w:r w:rsidR="008B2DA4">
        <w:t xml:space="preserve"> </w:t>
      </w:r>
      <w:r w:rsidR="005C24EA">
        <w:t xml:space="preserve">for the smallest claim this is </w:t>
      </w:r>
      <w:r w:rsidR="008B2DA4">
        <w:t>50</w:t>
      </w:r>
      <w:r w:rsidR="009D33BB">
        <w:t>,</w:t>
      </w:r>
      <w:r w:rsidR="008B2DA4">
        <w:t xml:space="preserve"> in this case. So with the smallest claim receiving 50, a 150 </w:t>
      </w:r>
      <w:r w:rsidR="005C24EA">
        <w:t xml:space="preserve">(200 – 50 = 150) </w:t>
      </w:r>
      <w:r w:rsidR="009D33BB">
        <w:t xml:space="preserve">deficit </w:t>
      </w:r>
      <w:r w:rsidR="008B2DA4">
        <w:t xml:space="preserve">remains to be split amongst the other two claims. </w:t>
      </w:r>
      <w:commentRangeStart w:id="182"/>
      <w:r w:rsidR="008B2DA4">
        <w:t>Thus, each of the</w:t>
      </w:r>
      <w:r w:rsidR="005F0E90">
        <w:t xml:space="preserve"> other</w:t>
      </w:r>
      <w:r w:rsidR="008B2DA4">
        <w:t xml:space="preserve"> claims loses 75 of their claim</w:t>
      </w:r>
      <w:r w:rsidR="005C24EA">
        <w:t xml:space="preserve"> (150/2 = 75)</w:t>
      </w:r>
      <w:r w:rsidR="000F1B84">
        <w:t>.</w:t>
      </w:r>
      <w:commentRangeEnd w:id="182"/>
      <w:r w:rsidR="002E2CB6">
        <w:rPr>
          <w:rStyle w:val="CommentReference"/>
        </w:rPr>
        <w:commentReference w:id="182"/>
      </w:r>
    </w:p>
    <w:p w14:paraId="0D0A22D9" w14:textId="082136DB" w:rsidR="00F107FF" w:rsidRDefault="00D22D4E" w:rsidP="000F1B84">
      <w:pPr>
        <w:pStyle w:val="Heading1"/>
        <w:numPr>
          <w:ilvl w:val="0"/>
          <w:numId w:val="7"/>
        </w:numPr>
        <w:rPr>
          <w:rFonts w:eastAsiaTheme="minorEastAsia"/>
        </w:rPr>
      </w:pPr>
      <w:bookmarkStart w:id="183" w:name="_Ref440550571"/>
      <w:bookmarkStart w:id="184" w:name="_Toc447223748"/>
      <w:r>
        <w:rPr>
          <w:rFonts w:eastAsiaTheme="minorEastAsia"/>
        </w:rPr>
        <w:lastRenderedPageBreak/>
        <w:t>Methodology</w:t>
      </w:r>
      <w:bookmarkEnd w:id="183"/>
      <w:bookmarkEnd w:id="184"/>
    </w:p>
    <w:p w14:paraId="58E7A1AB" w14:textId="1C9713EA" w:rsidR="00D22D4E" w:rsidRPr="00D22D4E" w:rsidRDefault="00FC7426" w:rsidP="00D22D4E">
      <w:r>
        <w:t xml:space="preserve">The goal of this research is to </w:t>
      </w:r>
      <w:r w:rsidR="00614637">
        <w:t xml:space="preserve">compare the </w:t>
      </w:r>
      <w:r w:rsidR="00263545">
        <w:t>CG</w:t>
      </w:r>
      <w:r w:rsidR="0062580D">
        <w:t>C</w:t>
      </w:r>
      <w:r w:rsidR="001121CD">
        <w:t xml:space="preserve"> </w:t>
      </w:r>
      <w:r w:rsidR="00614637">
        <w:t xml:space="preserve">to </w:t>
      </w:r>
      <w:commentRangeStart w:id="185"/>
      <w:r w:rsidR="001121CD">
        <w:t>Round-</w:t>
      </w:r>
      <w:r w:rsidR="00B2541A">
        <w:t>R</w:t>
      </w:r>
      <w:r w:rsidR="001121CD">
        <w:t>obin and F</w:t>
      </w:r>
      <w:r w:rsidR="00876FD4">
        <w:t xml:space="preserve">irst </w:t>
      </w:r>
      <w:r w:rsidR="001121CD">
        <w:t>C</w:t>
      </w:r>
      <w:r w:rsidR="00876FD4">
        <w:t xml:space="preserve">ome </w:t>
      </w:r>
      <w:r w:rsidR="001121CD">
        <w:t>F</w:t>
      </w:r>
      <w:r w:rsidR="00876FD4">
        <w:t xml:space="preserve">irst </w:t>
      </w:r>
      <w:r w:rsidR="001121CD">
        <w:t>S</w:t>
      </w:r>
      <w:r w:rsidR="00876FD4">
        <w:t>erve</w:t>
      </w:r>
      <w:r w:rsidR="00CB4A67">
        <w:t xml:space="preserve">, </w:t>
      </w:r>
      <w:commentRangeEnd w:id="185"/>
      <w:r w:rsidR="002E2CB6">
        <w:rPr>
          <w:rStyle w:val="CommentReference"/>
        </w:rPr>
        <w:commentReference w:id="185"/>
      </w:r>
      <w:r>
        <w:t>which is represented by the following research question:</w:t>
      </w:r>
    </w:p>
    <w:p w14:paraId="4931F7DC" w14:textId="431EE0A3" w:rsidR="00614637" w:rsidRDefault="00614637" w:rsidP="00A649BE">
      <w:pPr>
        <w:rPr>
          <w:i/>
        </w:rPr>
      </w:pPr>
      <w:r w:rsidRPr="00D9481E">
        <w:rPr>
          <w:i/>
        </w:rPr>
        <w:t xml:space="preserve">How can the CG consistent be translated into a queueing discipline and how does it perform in comparison to </w:t>
      </w:r>
      <w:r w:rsidR="00876FD4">
        <w:rPr>
          <w:i/>
        </w:rPr>
        <w:t>RR</w:t>
      </w:r>
      <w:r w:rsidR="001121CD">
        <w:rPr>
          <w:i/>
        </w:rPr>
        <w:t xml:space="preserve"> </w:t>
      </w:r>
      <w:r w:rsidR="00E2707C">
        <w:rPr>
          <w:i/>
        </w:rPr>
        <w:t xml:space="preserve">and </w:t>
      </w:r>
      <w:r w:rsidR="00CE4BC5">
        <w:rPr>
          <w:i/>
        </w:rPr>
        <w:t>F</w:t>
      </w:r>
      <w:r w:rsidR="00E2707C">
        <w:rPr>
          <w:i/>
        </w:rPr>
        <w:t>CFS</w:t>
      </w:r>
      <w:r w:rsidRPr="00D9481E">
        <w:rPr>
          <w:i/>
        </w:rPr>
        <w:t>?</w:t>
      </w:r>
    </w:p>
    <w:p w14:paraId="6424C991" w14:textId="3438A30C" w:rsidR="00865514" w:rsidRDefault="00584FE5" w:rsidP="001C1873">
      <w:r w:rsidRPr="00A61D4E">
        <w:t>This</w:t>
      </w:r>
      <w:r w:rsidR="00617410">
        <w:t xml:space="preserve"> type of research</w:t>
      </w:r>
      <w:r w:rsidRPr="00A61D4E">
        <w:t xml:space="preserve"> is </w:t>
      </w:r>
      <w:r>
        <w:t>considered</w:t>
      </w:r>
      <w:r w:rsidRPr="00A61D4E">
        <w:t xml:space="preserve"> explanatory theory building research</w:t>
      </w:r>
      <w:r>
        <w:t xml:space="preserve">, since the goal is </w:t>
      </w:r>
      <w:r w:rsidRPr="00A61D4E">
        <w:t>towards developing a new queueing discipline.</w:t>
      </w:r>
      <w:r>
        <w:t xml:space="preserve"> </w:t>
      </w:r>
      <w:r w:rsidR="00617410">
        <w:t xml:space="preserve">In this research a </w:t>
      </w:r>
      <w:r w:rsidR="00866CEE">
        <w:t>statement about the viability of</w:t>
      </w:r>
      <w:r w:rsidR="00617410">
        <w:t xml:space="preserve"> the CG consistent </w:t>
      </w:r>
      <w:r w:rsidR="00866CEE">
        <w:t>as</w:t>
      </w:r>
      <w:r w:rsidR="00617410">
        <w:t xml:space="preserve"> queueing discipline</w:t>
      </w:r>
      <w:r w:rsidR="00866CEE">
        <w:t xml:space="preserve"> will be made</w:t>
      </w:r>
      <w:r w:rsidR="00617410">
        <w:t xml:space="preserve">. </w:t>
      </w:r>
      <w:r w:rsidR="005B1DFC">
        <w:rPr>
          <w:rFonts w:eastAsiaTheme="minorEastAsia"/>
        </w:rPr>
        <w:t xml:space="preserve">To </w:t>
      </w:r>
      <w:r w:rsidR="00866CEE">
        <w:rPr>
          <w:rFonts w:eastAsiaTheme="minorEastAsia"/>
        </w:rPr>
        <w:t>give such a statement</w:t>
      </w:r>
      <w:r w:rsidR="00486764">
        <w:rPr>
          <w:rFonts w:eastAsiaTheme="minorEastAsia"/>
        </w:rPr>
        <w:t>,</w:t>
      </w:r>
      <w:r w:rsidR="005B1DFC">
        <w:rPr>
          <w:rFonts w:eastAsiaTheme="minorEastAsia"/>
        </w:rPr>
        <w:t xml:space="preserve"> several </w:t>
      </w:r>
      <w:r w:rsidR="001C1873">
        <w:rPr>
          <w:rFonts w:eastAsiaTheme="minorEastAsia"/>
        </w:rPr>
        <w:t>discipline</w:t>
      </w:r>
      <w:r w:rsidR="005B1DFC">
        <w:rPr>
          <w:rFonts w:eastAsiaTheme="minorEastAsia"/>
        </w:rPr>
        <w:t>s are compared</w:t>
      </w:r>
      <w:r w:rsidR="00486764">
        <w:rPr>
          <w:rFonts w:eastAsiaTheme="minorEastAsia"/>
        </w:rPr>
        <w:t xml:space="preserve"> by means of simulation.</w:t>
      </w:r>
      <w:r w:rsidR="001C1873">
        <w:rPr>
          <w:rFonts w:eastAsiaTheme="minorEastAsia"/>
        </w:rPr>
        <w:t xml:space="preserve"> </w:t>
      </w:r>
      <w:r w:rsidR="00486764">
        <w:rPr>
          <w:rFonts w:eastAsiaTheme="minorEastAsia"/>
        </w:rPr>
        <w:t xml:space="preserve">In which </w:t>
      </w:r>
      <w:r w:rsidR="00876FD4">
        <w:rPr>
          <w:rFonts w:eastAsiaTheme="minorEastAsia"/>
        </w:rPr>
        <w:t>is</w:t>
      </w:r>
      <w:r w:rsidR="001C1873">
        <w:rPr>
          <w:rFonts w:eastAsiaTheme="minorEastAsia"/>
        </w:rPr>
        <w:t xml:space="preserve"> determine</w:t>
      </w:r>
      <w:r w:rsidR="00876FD4">
        <w:rPr>
          <w:rFonts w:eastAsiaTheme="minorEastAsia"/>
        </w:rPr>
        <w:t>d</w:t>
      </w:r>
      <w:r w:rsidR="001C1873">
        <w:rPr>
          <w:rFonts w:eastAsiaTheme="minorEastAsia"/>
        </w:rPr>
        <w:t xml:space="preserve"> if there is a statistical significant difference in performance.</w:t>
      </w:r>
      <w:r w:rsidR="005B1DFC">
        <w:rPr>
          <w:rFonts w:eastAsiaTheme="minorEastAsia"/>
        </w:rPr>
        <w:t xml:space="preserve"> </w:t>
      </w:r>
      <w:r w:rsidR="00F83988">
        <w:t xml:space="preserve">Simulations have been used to test queuing disciplines by Demers, Keshav, &amp; Shenker (1989) and Alomari &amp; Menascé (2014) amongst others, showing simulation is a trial and tested method for </w:t>
      </w:r>
      <w:r w:rsidR="00617410">
        <w:t xml:space="preserve">this </w:t>
      </w:r>
      <w:r w:rsidR="00B2541A">
        <w:t xml:space="preserve">kind of </w:t>
      </w:r>
      <w:r w:rsidR="00617410">
        <w:t>topic</w:t>
      </w:r>
      <w:r w:rsidR="00F83988">
        <w:t xml:space="preserve">. </w:t>
      </w:r>
    </w:p>
    <w:p w14:paraId="707047AB" w14:textId="1BFAB7F1" w:rsidR="00865514" w:rsidRDefault="00865514" w:rsidP="00865514">
      <w:pPr>
        <w:rPr>
          <w:noProof/>
        </w:rPr>
      </w:pPr>
      <w:r>
        <w:t xml:space="preserve">The </w:t>
      </w:r>
      <w:r w:rsidR="00876FD4">
        <w:t>set-up of this research</w:t>
      </w:r>
      <w:r>
        <w:t xml:space="preserve"> is based on </w:t>
      </w:r>
      <w:r>
        <w:rPr>
          <w:noProof/>
        </w:rPr>
        <w:t>Law</w:t>
      </w:r>
      <w:r w:rsidR="00876FD4">
        <w:rPr>
          <w:noProof/>
        </w:rPr>
        <w:t>’s</w:t>
      </w:r>
      <w:r w:rsidRPr="00865514">
        <w:rPr>
          <w:noProof/>
        </w:rPr>
        <w:t xml:space="preserve"> </w:t>
      </w:r>
      <w:r>
        <w:rPr>
          <w:noProof/>
        </w:rPr>
        <w:t>(</w:t>
      </w:r>
      <w:r w:rsidRPr="00865514">
        <w:rPr>
          <w:noProof/>
        </w:rPr>
        <w:t>2003)</w:t>
      </w:r>
      <w:r>
        <w:rPr>
          <w:noProof/>
        </w:rPr>
        <w:t xml:space="preserve"> model of simulation research, as shown below in </w:t>
      </w:r>
      <w:r>
        <w:rPr>
          <w:noProof/>
        </w:rPr>
        <w:fldChar w:fldCharType="begin"/>
      </w:r>
      <w:r>
        <w:rPr>
          <w:noProof/>
        </w:rPr>
        <w:instrText xml:space="preserve"> REF _Ref442788630 \h </w:instrText>
      </w:r>
      <w:r>
        <w:rPr>
          <w:noProof/>
        </w:rPr>
      </w:r>
      <w:r>
        <w:rPr>
          <w:noProof/>
        </w:rPr>
        <w:fldChar w:fldCharType="separate"/>
      </w:r>
      <w:r w:rsidR="00E553BD">
        <w:t xml:space="preserve">Figure </w:t>
      </w:r>
      <w:r w:rsidR="00E553BD">
        <w:rPr>
          <w:noProof/>
        </w:rPr>
        <w:t>2</w:t>
      </w:r>
      <w:r w:rsidR="00E553BD">
        <w:t>. “A Seven-Step Approach for Conducting a Successful</w:t>
      </w:r>
      <w:r w:rsidR="00E553BD">
        <w:rPr>
          <w:noProof/>
        </w:rPr>
        <w:t xml:space="preserve"> Simulation Study” by Law (2003)</w:t>
      </w:r>
      <w:r>
        <w:rPr>
          <w:noProof/>
        </w:rPr>
        <w:fldChar w:fldCharType="end"/>
      </w:r>
      <w:r>
        <w:rPr>
          <w:noProof/>
        </w:rPr>
        <w:t xml:space="preserve">. </w:t>
      </w:r>
    </w:p>
    <w:p w14:paraId="6AF5235F" w14:textId="77777777" w:rsidR="00865514" w:rsidRDefault="00865514" w:rsidP="00865514">
      <w:pPr>
        <w:keepNext/>
        <w:jc w:val="center"/>
      </w:pPr>
      <w:r>
        <w:rPr>
          <w:noProof/>
          <w:lang w:eastAsia="en-GB"/>
        </w:rPr>
        <w:drawing>
          <wp:inline distT="0" distB="0" distL="0" distR="0" wp14:anchorId="4A54EE71" wp14:editId="37B68746">
            <wp:extent cx="2822000" cy="503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826511" cy="5046780"/>
                    </a:xfrm>
                    <a:prstGeom prst="rect">
                      <a:avLst/>
                    </a:prstGeom>
                  </pic:spPr>
                </pic:pic>
              </a:graphicData>
            </a:graphic>
          </wp:inline>
        </w:drawing>
      </w:r>
    </w:p>
    <w:p w14:paraId="5D58DBCC" w14:textId="6EAD602A" w:rsidR="00865514" w:rsidRDefault="00865514" w:rsidP="00865514">
      <w:pPr>
        <w:pStyle w:val="Caption"/>
        <w:jc w:val="center"/>
      </w:pPr>
      <w:bookmarkStart w:id="186" w:name="_Ref442788630"/>
      <w:bookmarkStart w:id="187" w:name="_Toc447223773"/>
      <w:r>
        <w:t xml:space="preserve">Figure </w:t>
      </w:r>
      <w:fldSimple w:instr=" SEQ Figure \* ARABIC ">
        <w:r w:rsidR="00E553BD">
          <w:rPr>
            <w:noProof/>
          </w:rPr>
          <w:t>2</w:t>
        </w:r>
      </w:fldSimple>
      <w:r>
        <w:t xml:space="preserve">. </w:t>
      </w:r>
      <w:r w:rsidR="00530E20">
        <w:t>“</w:t>
      </w:r>
      <w:r>
        <w:t>A Seven-Step Approach for Conducting a Successful</w:t>
      </w:r>
      <w:r>
        <w:rPr>
          <w:noProof/>
        </w:rPr>
        <w:t xml:space="preserve"> Simulation Study</w:t>
      </w:r>
      <w:r w:rsidR="00530E20">
        <w:rPr>
          <w:noProof/>
        </w:rPr>
        <w:t>”</w:t>
      </w:r>
      <w:r>
        <w:rPr>
          <w:noProof/>
        </w:rPr>
        <w:t xml:space="preserve"> by Law (2003)</w:t>
      </w:r>
      <w:bookmarkEnd w:id="186"/>
      <w:bookmarkEnd w:id="187"/>
    </w:p>
    <w:p w14:paraId="34F5189F" w14:textId="77777777" w:rsidR="00865514" w:rsidRDefault="00865514" w:rsidP="001C1873"/>
    <w:p w14:paraId="0BF154C8" w14:textId="631A4B17" w:rsidR="003E4284" w:rsidRDefault="003E4284" w:rsidP="00DA4683">
      <w:pPr>
        <w:pStyle w:val="Heading2"/>
        <w:numPr>
          <w:ilvl w:val="1"/>
          <w:numId w:val="19"/>
        </w:numPr>
      </w:pPr>
      <w:bookmarkStart w:id="188" w:name="_Toc447223749"/>
      <w:r>
        <w:lastRenderedPageBreak/>
        <w:t>Formulate the Problem</w:t>
      </w:r>
      <w:bookmarkEnd w:id="188"/>
    </w:p>
    <w:p w14:paraId="39BE5ABD" w14:textId="3947FCB4" w:rsidR="00865514" w:rsidRDefault="00530E20" w:rsidP="001C1873">
      <w:r>
        <w:rPr>
          <w:i/>
        </w:rPr>
        <w:t xml:space="preserve">Formulate the Problem </w:t>
      </w:r>
      <w:r>
        <w:t>is described in the introduction, and concerns the fair division of the capacity of a server over multiple queues. This research is towards devel</w:t>
      </w:r>
      <w:r w:rsidR="00535463">
        <w:t>oping a new queueing discipline,</w:t>
      </w:r>
      <w:r>
        <w:t xml:space="preserve"> </w:t>
      </w:r>
      <w:r w:rsidR="00535463">
        <w:t xml:space="preserve">and comparing </w:t>
      </w:r>
      <w:r w:rsidR="00D0070E">
        <w:t>CGC to RR and FCFS</w:t>
      </w:r>
      <w:commentRangeStart w:id="189"/>
      <w:r w:rsidR="00D0070E">
        <w:t xml:space="preserve">. RR and FCFS each represent one of both categories of queueing disciplines, dynamic and static. FCFS and RR are chosen because of their wide and common application. </w:t>
      </w:r>
      <w:commentRangeEnd w:id="189"/>
      <w:r w:rsidR="00E414A4">
        <w:rPr>
          <w:rStyle w:val="CommentReference"/>
        </w:rPr>
        <w:commentReference w:id="189"/>
      </w:r>
      <w:r w:rsidR="004C713D" w:rsidRPr="00CC3C18">
        <w:t>Other queueing disciplines such as Shortest Process Time and Earliest Due Date</w:t>
      </w:r>
      <w:r w:rsidR="004C713D">
        <w:t xml:space="preserve"> are </w:t>
      </w:r>
      <w:commentRangeStart w:id="190"/>
      <w:r w:rsidR="004C713D">
        <w:t>specified more towards a detailed situation</w:t>
      </w:r>
      <w:commentRangeEnd w:id="190"/>
      <w:r w:rsidR="00E414A4">
        <w:rPr>
          <w:rStyle w:val="CommentReference"/>
        </w:rPr>
        <w:commentReference w:id="190"/>
      </w:r>
      <w:r w:rsidR="004C713D">
        <w:t>. As this is an exploratory research with limited resources, a comparison to FCFS and RR seems sufficient</w:t>
      </w:r>
      <w:r w:rsidR="00B2541A">
        <w:t xml:space="preserve"> in an initial research</w:t>
      </w:r>
      <w:r w:rsidR="004C713D">
        <w:t xml:space="preserve">. </w:t>
      </w:r>
      <w:r w:rsidR="00D0070E">
        <w:t xml:space="preserve">The specific questions that will be answered in this research are represented </w:t>
      </w:r>
      <w:r w:rsidR="00B2541A">
        <w:t>in</w:t>
      </w:r>
      <w:r w:rsidR="00D0070E">
        <w:t xml:space="preserve"> hypotheses.</w:t>
      </w:r>
    </w:p>
    <w:p w14:paraId="4B1AB522" w14:textId="7E7B4BDD" w:rsidR="00123D89" w:rsidRDefault="00123D89" w:rsidP="00DA4683">
      <w:pPr>
        <w:pStyle w:val="Heading3"/>
        <w:numPr>
          <w:ilvl w:val="2"/>
          <w:numId w:val="19"/>
        </w:numPr>
      </w:pPr>
      <w:bookmarkStart w:id="191" w:name="_Toc447223750"/>
      <w:commentRangeStart w:id="192"/>
      <w:r>
        <w:t>Hypothes</w:t>
      </w:r>
      <w:r w:rsidR="00D0070E">
        <w:t>e</w:t>
      </w:r>
      <w:r>
        <w:t>s</w:t>
      </w:r>
      <w:bookmarkEnd w:id="191"/>
      <w:commentRangeEnd w:id="192"/>
      <w:r w:rsidR="00E414A4">
        <w:rPr>
          <w:rStyle w:val="CommentReference"/>
          <w:rFonts w:asciiTheme="minorHAnsi" w:eastAsiaTheme="minorHAnsi" w:hAnsiTheme="minorHAnsi" w:cstheme="minorBidi"/>
          <w:color w:val="auto"/>
        </w:rPr>
        <w:commentReference w:id="192"/>
      </w:r>
    </w:p>
    <w:p w14:paraId="12574382" w14:textId="0E2968DF" w:rsidR="00123D89" w:rsidRDefault="00876FD4" w:rsidP="00B2541A">
      <w:commentRangeStart w:id="193"/>
      <w:r>
        <w:t>Since</w:t>
      </w:r>
      <w:r w:rsidR="00B2541A">
        <w:t xml:space="preserve"> CGC </w:t>
      </w:r>
      <w:r>
        <w:t>falls in the category of</w:t>
      </w:r>
      <w:r w:rsidR="00B2541A">
        <w:t xml:space="preserve"> fair queueing</w:t>
      </w:r>
      <w:r>
        <w:t xml:space="preserve">, </w:t>
      </w:r>
      <w:commentRangeEnd w:id="193"/>
      <w:r w:rsidR="00E414A4">
        <w:rPr>
          <w:rStyle w:val="CommentReference"/>
        </w:rPr>
        <w:commentReference w:id="193"/>
      </w:r>
      <w:r w:rsidR="00B2541A">
        <w:t xml:space="preserve">the same difference between </w:t>
      </w:r>
      <w:r>
        <w:t>other FQ’s</w:t>
      </w:r>
      <w:r w:rsidR="00B2541A">
        <w:t xml:space="preserve"> and FCFS is expected. Thus, the expectation is that the </w:t>
      </w:r>
      <w:r w:rsidR="00123D89">
        <w:t xml:space="preserve">average time jobs spent in the queue </w:t>
      </w:r>
      <w:r w:rsidR="00535463">
        <w:t xml:space="preserve">with the smallest average arrival rate </w:t>
      </w:r>
      <w:r w:rsidR="00B2541A">
        <w:t xml:space="preserve">is lower in CGC than FCFS. </w:t>
      </w:r>
      <w:r w:rsidR="00BE3628">
        <w:t>This is b</w:t>
      </w:r>
      <w:r w:rsidR="00123D89">
        <w:t xml:space="preserve">ecause the smallest queue is given a fraction of the capacity, and </w:t>
      </w:r>
      <w:r w:rsidR="00535463">
        <w:t>therefore</w:t>
      </w:r>
      <w:r w:rsidR="00123D89">
        <w:t xml:space="preserve"> </w:t>
      </w:r>
      <w:r w:rsidR="00535463">
        <w:t>is protected from</w:t>
      </w:r>
      <w:r w:rsidR="00123D89">
        <w:t xml:space="preserve"> more frequent arrivals from other sources.</w:t>
      </w:r>
    </w:p>
    <w:p w14:paraId="38C58C86" w14:textId="0D2F36C1" w:rsidR="00123D89" w:rsidRDefault="00123D89" w:rsidP="00123D89">
      <w:pPr>
        <w:rPr>
          <w:i/>
        </w:rPr>
      </w:pPr>
      <w:commentRangeStart w:id="194"/>
      <w:r>
        <w:rPr>
          <w:i/>
        </w:rPr>
        <w:t xml:space="preserve">H1: </w:t>
      </w:r>
      <w:r w:rsidR="00077ED8">
        <w:rPr>
          <w:i/>
        </w:rPr>
        <w:t>CGC</w:t>
      </w:r>
      <w:r>
        <w:rPr>
          <w:i/>
        </w:rPr>
        <w:t xml:space="preserve"> has a lower cycle time for the queue with the smallest job stream than the FCFS rule.</w:t>
      </w:r>
      <w:commentRangeEnd w:id="194"/>
      <w:r w:rsidR="00E414A4">
        <w:rPr>
          <w:rStyle w:val="CommentReference"/>
        </w:rPr>
        <w:commentReference w:id="194"/>
      </w:r>
    </w:p>
    <w:p w14:paraId="0DACB04C" w14:textId="209512A1" w:rsidR="00123D89" w:rsidRDefault="00123D89" w:rsidP="00123D89">
      <w:r>
        <w:t xml:space="preserve">The difference in performance between RR and CGC </w:t>
      </w:r>
      <w:r w:rsidR="00077ED8">
        <w:t>is expected to</w:t>
      </w:r>
      <w:r>
        <w:t xml:space="preserve"> be in the </w:t>
      </w:r>
      <w:r w:rsidR="00535463">
        <w:t>spread</w:t>
      </w:r>
      <w:r>
        <w:t xml:space="preserve"> </w:t>
      </w:r>
      <w:r w:rsidR="00535463">
        <w:t>of</w:t>
      </w:r>
      <w:r>
        <w:t xml:space="preserve"> the </w:t>
      </w:r>
      <w:r w:rsidR="00535463">
        <w:t>CV</w:t>
      </w:r>
      <w:r>
        <w:t xml:space="preserve"> of the three queues. </w:t>
      </w:r>
      <w:commentRangeStart w:id="195"/>
      <w:r>
        <w:t>In a system where there is a very small job stream</w:t>
      </w:r>
      <w:commentRangeEnd w:id="195"/>
      <w:r w:rsidR="00E414A4">
        <w:rPr>
          <w:rStyle w:val="CommentReference"/>
        </w:rPr>
        <w:commentReference w:id="195"/>
      </w:r>
      <w:r>
        <w:t xml:space="preserve">, it is likely that the smallest queue in RR will have little to no variance. </w:t>
      </w:r>
      <w:r w:rsidR="00BE3628">
        <w:t>E</w:t>
      </w:r>
      <w:r>
        <w:t>very job that comes in is almost immediately processed</w:t>
      </w:r>
      <w:r w:rsidR="00BE3628">
        <w:t xml:space="preserve">, </w:t>
      </w:r>
      <w:commentRangeStart w:id="196"/>
      <w:r w:rsidR="00BE3628">
        <w:t>since this queue has a large proportion of the capacity in comparison to its arrivals</w:t>
      </w:r>
      <w:r w:rsidR="00535463">
        <w:t>, the last queue will probably show a high CV</w:t>
      </w:r>
      <w:r>
        <w:t xml:space="preserve">. </w:t>
      </w:r>
      <w:commentRangeEnd w:id="196"/>
      <w:r w:rsidR="00E414A4">
        <w:rPr>
          <w:rStyle w:val="CommentReference"/>
        </w:rPr>
        <w:commentReference w:id="196"/>
      </w:r>
      <w:r>
        <w:t>CGC will probably distribute the variance in waiting time</w:t>
      </w:r>
      <w:r w:rsidR="00077ED8">
        <w:t xml:space="preserve"> more equal amongst</w:t>
      </w:r>
      <w:r>
        <w:t xml:space="preserve"> the queues than RR</w:t>
      </w:r>
      <w:r w:rsidR="00077ED8">
        <w:t xml:space="preserve"> will</w:t>
      </w:r>
      <w:r>
        <w:t>.</w:t>
      </w:r>
    </w:p>
    <w:p w14:paraId="4E07FD91" w14:textId="77777777" w:rsidR="00535463" w:rsidRDefault="00123D89" w:rsidP="00535463">
      <w:pPr>
        <w:rPr>
          <w:i/>
        </w:rPr>
      </w:pPr>
      <w:commentRangeStart w:id="197"/>
      <w:r>
        <w:rPr>
          <w:i/>
        </w:rPr>
        <w:t>H2:</w:t>
      </w:r>
      <w:r w:rsidR="00077ED8">
        <w:rPr>
          <w:i/>
        </w:rPr>
        <w:t xml:space="preserve"> </w:t>
      </w:r>
      <w:r w:rsidR="00535463">
        <w:rPr>
          <w:i/>
        </w:rPr>
        <w:t>The CV of CGC has less variance amongst the queues in comparison to the CV of the RR queues.</w:t>
      </w:r>
      <w:commentRangeEnd w:id="197"/>
      <w:r w:rsidR="00E414A4">
        <w:rPr>
          <w:rStyle w:val="CommentReference"/>
        </w:rPr>
        <w:commentReference w:id="197"/>
      </w:r>
    </w:p>
    <w:p w14:paraId="67E89303" w14:textId="7255B6F5" w:rsidR="00584FE5" w:rsidRDefault="00617410" w:rsidP="001C1873">
      <w:r>
        <w:t xml:space="preserve">The </w:t>
      </w:r>
      <w:r>
        <w:rPr>
          <w:rFonts w:eastAsiaTheme="minorEastAsia"/>
        </w:rPr>
        <w:t>performance</w:t>
      </w:r>
      <w:r w:rsidR="001C1873">
        <w:rPr>
          <w:rFonts w:eastAsiaTheme="minorEastAsia"/>
        </w:rPr>
        <w:t xml:space="preserve"> </w:t>
      </w:r>
      <w:r>
        <w:rPr>
          <w:rFonts w:eastAsiaTheme="minorEastAsia"/>
        </w:rPr>
        <w:t xml:space="preserve">of queueing disciplines </w:t>
      </w:r>
      <w:r w:rsidR="001C1873">
        <w:rPr>
          <w:rFonts w:eastAsiaTheme="minorEastAsia"/>
        </w:rPr>
        <w:t xml:space="preserve">is translated to </w:t>
      </w:r>
      <w:r w:rsidR="00584FE5">
        <w:t xml:space="preserve">Key performance indicators (KPIs) </w:t>
      </w:r>
      <w:r w:rsidR="001C1873">
        <w:t xml:space="preserve">which </w:t>
      </w:r>
      <w:r w:rsidR="00584FE5">
        <w:t>are:</w:t>
      </w:r>
    </w:p>
    <w:p w14:paraId="2706A6CD" w14:textId="1F129B9E" w:rsidR="00584FE5" w:rsidRDefault="00584FE5" w:rsidP="00584FE5">
      <w:pPr>
        <w:pStyle w:val="ListParagraph"/>
        <w:numPr>
          <w:ilvl w:val="0"/>
          <w:numId w:val="5"/>
        </w:numPr>
      </w:pPr>
      <w:r>
        <w:t xml:space="preserve">Average time spent in queue </w:t>
      </w:r>
      <w:r w:rsidR="00F02943">
        <w:t>per job</w:t>
      </w:r>
      <w:r w:rsidR="007C64F8">
        <w:t xml:space="preserve"> (avgD)</w:t>
      </w:r>
    </w:p>
    <w:p w14:paraId="2D0CFF5B" w14:textId="265E1334" w:rsidR="00D0070E" w:rsidRDefault="00077ED8" w:rsidP="00912250">
      <w:pPr>
        <w:pStyle w:val="ListParagraph"/>
        <w:numPr>
          <w:ilvl w:val="0"/>
          <w:numId w:val="5"/>
        </w:numPr>
      </w:pPr>
      <w:r>
        <w:t>T</w:t>
      </w:r>
      <w:r w:rsidR="00F52ADD">
        <w:t xml:space="preserve">he coefficient of variation (CV) </w:t>
      </w:r>
      <w:r w:rsidR="00F02943">
        <w:t xml:space="preserve">of jobs </w:t>
      </w:r>
      <w:r w:rsidR="00481300">
        <w:t xml:space="preserve">per </w:t>
      </w:r>
      <w:r w:rsidR="008539C4">
        <w:t>job type</w:t>
      </w:r>
    </w:p>
    <w:p w14:paraId="2C20D59B" w14:textId="60B0856E" w:rsidR="00D0070E" w:rsidRDefault="00D0070E" w:rsidP="00DA4683">
      <w:pPr>
        <w:pStyle w:val="Heading3"/>
        <w:numPr>
          <w:ilvl w:val="2"/>
          <w:numId w:val="19"/>
        </w:numPr>
        <w:rPr>
          <w:rFonts w:eastAsiaTheme="minorEastAsia"/>
        </w:rPr>
      </w:pPr>
      <w:bookmarkStart w:id="198" w:name="_Toc447223751"/>
      <w:r>
        <w:rPr>
          <w:rFonts w:eastAsiaTheme="minorEastAsia"/>
        </w:rPr>
        <w:t>Simulation Setting</w:t>
      </w:r>
      <w:bookmarkEnd w:id="198"/>
    </w:p>
    <w:p w14:paraId="3447E47C" w14:textId="1CE66328" w:rsidR="004C713D" w:rsidRDefault="00D0070E" w:rsidP="004C713D">
      <w:r>
        <w:rPr>
          <w:rFonts w:eastAsiaTheme="minorEastAsia"/>
        </w:rPr>
        <w:t xml:space="preserve">The scope in which this research is performed is depicted in </w:t>
      </w:r>
      <w:r>
        <w:rPr>
          <w:rFonts w:eastAsiaTheme="minorEastAsia"/>
        </w:rPr>
        <w:fldChar w:fldCharType="begin"/>
      </w:r>
      <w:r>
        <w:rPr>
          <w:rFonts w:eastAsiaTheme="minorEastAsia"/>
        </w:rPr>
        <w:instrText xml:space="preserve"> REF _Ref440899897 \h </w:instrText>
      </w:r>
      <w:r>
        <w:rPr>
          <w:rFonts w:eastAsiaTheme="minorEastAsia"/>
        </w:rPr>
      </w:r>
      <w:r>
        <w:rPr>
          <w:rFonts w:eastAsiaTheme="minorEastAsia"/>
        </w:rPr>
        <w:fldChar w:fldCharType="separate"/>
      </w:r>
      <w:r w:rsidR="00E553BD">
        <w:t xml:space="preserve">Figure </w:t>
      </w:r>
      <w:r w:rsidR="00E553BD">
        <w:rPr>
          <w:noProof/>
        </w:rPr>
        <w:t>3</w:t>
      </w:r>
      <w:r w:rsidR="00E553BD">
        <w:t>. Simulation Setting</w:t>
      </w:r>
      <w:r>
        <w:rPr>
          <w:rFonts w:eastAsiaTheme="minorEastAsia"/>
        </w:rPr>
        <w:fldChar w:fldCharType="end"/>
      </w:r>
      <w:r>
        <w:rPr>
          <w:rFonts w:eastAsiaTheme="minorEastAsia"/>
        </w:rPr>
        <w:t>.</w:t>
      </w:r>
      <w:r w:rsidR="004C713D" w:rsidRPr="004C713D">
        <w:t xml:space="preserve"> </w:t>
      </w:r>
      <w:r w:rsidR="004C713D">
        <w:t>The depicted model is an open queueing network were jobs arrive</w:t>
      </w:r>
      <w:r w:rsidR="008273EE">
        <w:t xml:space="preserve"> according to a </w:t>
      </w:r>
      <w:commentRangeStart w:id="199"/>
      <w:r w:rsidR="008273EE">
        <w:t>Poisson distribution</w:t>
      </w:r>
      <w:r w:rsidR="004C713D">
        <w:t xml:space="preserve"> </w:t>
      </w:r>
      <w:commentRangeEnd w:id="199"/>
      <w:r w:rsidR="00E414A4">
        <w:rPr>
          <w:rStyle w:val="CommentReference"/>
        </w:rPr>
        <w:commentReference w:id="199"/>
      </w:r>
      <w:r w:rsidR="004C713D">
        <w:t xml:space="preserve">into the system. </w:t>
      </w:r>
      <w:r w:rsidR="00BA7B4C">
        <w:t>Several scenarios will be simulated in which the average of stream A changes per simulation scenario.</w:t>
      </w:r>
      <w:r w:rsidR="006B35DA">
        <w:t xml:space="preserve"> The run time of the simulation will be set at </w:t>
      </w:r>
      <w:commentRangeStart w:id="200"/>
      <w:r w:rsidR="006B35DA">
        <w:t>5000.</w:t>
      </w:r>
      <w:commentRangeEnd w:id="200"/>
      <w:r w:rsidR="00E414A4">
        <w:rPr>
          <w:rStyle w:val="CommentReference"/>
        </w:rPr>
        <w:commentReference w:id="200"/>
      </w:r>
    </w:p>
    <w:p w14:paraId="1C9BED9B" w14:textId="1A0F5D4E" w:rsidR="00D0070E" w:rsidRDefault="00354F75" w:rsidP="00D0070E">
      <w:pPr>
        <w:keepNext/>
        <w:jc w:val="center"/>
      </w:pPr>
      <w:r>
        <w:rPr>
          <w:noProof/>
          <w:lang w:eastAsia="en-GB"/>
        </w:rPr>
        <w:drawing>
          <wp:inline distT="0" distB="0" distL="0" distR="0" wp14:anchorId="64CE340B" wp14:editId="1C3B696B">
            <wp:extent cx="569595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1743075"/>
                    </a:xfrm>
                    <a:prstGeom prst="rect">
                      <a:avLst/>
                    </a:prstGeom>
                    <a:noFill/>
                    <a:ln>
                      <a:noFill/>
                    </a:ln>
                  </pic:spPr>
                </pic:pic>
              </a:graphicData>
            </a:graphic>
          </wp:inline>
        </w:drawing>
      </w:r>
    </w:p>
    <w:p w14:paraId="24F70C7C" w14:textId="77777777" w:rsidR="00D0070E" w:rsidRDefault="00D0070E" w:rsidP="00D0070E">
      <w:pPr>
        <w:pStyle w:val="Caption"/>
        <w:jc w:val="center"/>
      </w:pPr>
      <w:bookmarkStart w:id="201" w:name="_Ref440899897"/>
      <w:bookmarkStart w:id="202" w:name="_Toc447223774"/>
      <w:r>
        <w:t xml:space="preserve">Figure </w:t>
      </w:r>
      <w:fldSimple w:instr=" SEQ Figure \* ARABIC ">
        <w:r w:rsidR="00E553BD">
          <w:rPr>
            <w:noProof/>
          </w:rPr>
          <w:t>3</w:t>
        </w:r>
      </w:fldSimple>
      <w:r>
        <w:t>. Simulation Setting</w:t>
      </w:r>
      <w:bookmarkEnd w:id="201"/>
      <w:bookmarkEnd w:id="202"/>
    </w:p>
    <w:p w14:paraId="443059DE" w14:textId="182F5726" w:rsidR="000C5836" w:rsidRDefault="0042413A" w:rsidP="00DA4683">
      <w:pPr>
        <w:pStyle w:val="Heading2"/>
        <w:numPr>
          <w:ilvl w:val="1"/>
          <w:numId w:val="19"/>
        </w:numPr>
      </w:pPr>
      <w:bookmarkStart w:id="203" w:name="_Ref447221166"/>
      <w:bookmarkStart w:id="204" w:name="_Toc447223752"/>
      <w:r>
        <w:lastRenderedPageBreak/>
        <w:t>Collect Information/Data and Construct Conceptual Model</w:t>
      </w:r>
      <w:bookmarkEnd w:id="203"/>
      <w:bookmarkEnd w:id="204"/>
    </w:p>
    <w:p w14:paraId="4D72E1A3" w14:textId="6137D20F" w:rsidR="002F0076" w:rsidRDefault="00ED2D1A" w:rsidP="00D0070E">
      <w:r>
        <w:t>The s</w:t>
      </w:r>
      <w:r w:rsidR="004C713D">
        <w:t>erver capacity</w:t>
      </w:r>
      <w:r>
        <w:t xml:space="preserve"> of the first server is </w:t>
      </w:r>
      <w:r w:rsidR="004C713D">
        <w:t>set at the sum of the averages</w:t>
      </w:r>
      <w:r w:rsidR="00BA7B4C">
        <w:t xml:space="preserve"> of all job streams</w:t>
      </w:r>
      <w:r w:rsidR="004C713D">
        <w:t xml:space="preserve"> </w:t>
      </w:r>
      <w:r>
        <w:t>plus three</w:t>
      </w:r>
      <w:r w:rsidR="004C713D">
        <w:t xml:space="preserve">. </w:t>
      </w:r>
      <w:r>
        <w:t xml:space="preserve">Each subsequent server has one less capacity, thus the last server is the bottleneck of the line. </w:t>
      </w:r>
      <w:r w:rsidR="004C713D">
        <w:t xml:space="preserve">This ensures </w:t>
      </w:r>
      <w:r>
        <w:t>the occurrence of queues for all servers</w:t>
      </w:r>
      <w:r w:rsidR="004C713D">
        <w:t xml:space="preserve">. </w:t>
      </w:r>
      <w:r w:rsidR="002F0076">
        <w:t xml:space="preserve">The </w:t>
      </w:r>
      <w:r w:rsidR="003E45ED">
        <w:t>utilisations will be as following:</w:t>
      </w:r>
    </w:p>
    <w:tbl>
      <w:tblPr>
        <w:tblStyle w:val="TableGridLight"/>
        <w:tblW w:w="6480" w:type="dxa"/>
        <w:jc w:val="center"/>
        <w:tblLook w:val="04A0" w:firstRow="1" w:lastRow="0" w:firstColumn="1" w:lastColumn="0" w:noHBand="0" w:noVBand="1"/>
      </w:tblPr>
      <w:tblGrid>
        <w:gridCol w:w="1080"/>
        <w:gridCol w:w="1080"/>
        <w:gridCol w:w="1080"/>
        <w:gridCol w:w="1080"/>
        <w:gridCol w:w="1080"/>
        <w:gridCol w:w="1080"/>
      </w:tblGrid>
      <w:tr w:rsidR="003E45ED" w:rsidRPr="003E45ED" w14:paraId="5920514E" w14:textId="77777777" w:rsidTr="003E45ED">
        <w:trPr>
          <w:trHeight w:val="315"/>
          <w:jc w:val="center"/>
        </w:trPr>
        <w:tc>
          <w:tcPr>
            <w:tcW w:w="1080" w:type="dxa"/>
            <w:noWrap/>
            <w:hideMark/>
          </w:tcPr>
          <w:p w14:paraId="4F7AC4A3" w14:textId="77777777" w:rsidR="003E45ED" w:rsidRPr="003E45ED" w:rsidRDefault="003E45ED" w:rsidP="003E45ED">
            <w:pPr>
              <w:rPr>
                <w:rFonts w:ascii="Times New Roman" w:eastAsia="Times New Roman" w:hAnsi="Times New Roman" w:cs="Times New Roman"/>
                <w:sz w:val="24"/>
                <w:szCs w:val="24"/>
                <w:lang w:eastAsia="en-GB"/>
              </w:rPr>
            </w:pPr>
          </w:p>
        </w:tc>
        <w:tc>
          <w:tcPr>
            <w:tcW w:w="1080" w:type="dxa"/>
            <w:noWrap/>
            <w:hideMark/>
          </w:tcPr>
          <w:p w14:paraId="33D685FF" w14:textId="77777777" w:rsidR="003E45ED" w:rsidRPr="003E45ED" w:rsidRDefault="003E45ED" w:rsidP="003E45ED">
            <w:pPr>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1</w:t>
            </w:r>
          </w:p>
        </w:tc>
        <w:tc>
          <w:tcPr>
            <w:tcW w:w="1080" w:type="dxa"/>
            <w:noWrap/>
            <w:hideMark/>
          </w:tcPr>
          <w:p w14:paraId="47DF46E0" w14:textId="77777777" w:rsidR="003E45ED" w:rsidRPr="003E45ED" w:rsidRDefault="003E45ED" w:rsidP="003E45ED">
            <w:pPr>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3</w:t>
            </w:r>
          </w:p>
        </w:tc>
        <w:tc>
          <w:tcPr>
            <w:tcW w:w="1080" w:type="dxa"/>
            <w:noWrap/>
            <w:hideMark/>
          </w:tcPr>
          <w:p w14:paraId="5BAEE4E7" w14:textId="77777777" w:rsidR="003E45ED" w:rsidRPr="003E45ED" w:rsidRDefault="003E45ED" w:rsidP="003E45ED">
            <w:pPr>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5</w:t>
            </w:r>
          </w:p>
        </w:tc>
        <w:tc>
          <w:tcPr>
            <w:tcW w:w="1080" w:type="dxa"/>
            <w:noWrap/>
            <w:hideMark/>
          </w:tcPr>
          <w:p w14:paraId="5F90507A" w14:textId="77777777" w:rsidR="003E45ED" w:rsidRPr="003E45ED" w:rsidRDefault="003E45ED" w:rsidP="003E45ED">
            <w:pPr>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8</w:t>
            </w:r>
          </w:p>
        </w:tc>
        <w:tc>
          <w:tcPr>
            <w:tcW w:w="1080" w:type="dxa"/>
            <w:noWrap/>
            <w:hideMark/>
          </w:tcPr>
          <w:p w14:paraId="3E6C3B00" w14:textId="77777777" w:rsidR="003E45ED" w:rsidRPr="003E45ED" w:rsidRDefault="003E45ED" w:rsidP="003E45ED">
            <w:pP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Average</w:t>
            </w:r>
          </w:p>
        </w:tc>
      </w:tr>
      <w:tr w:rsidR="003E45ED" w:rsidRPr="003E45ED" w14:paraId="1C7EB43A" w14:textId="77777777" w:rsidTr="003E45ED">
        <w:trPr>
          <w:trHeight w:val="315"/>
          <w:jc w:val="center"/>
        </w:trPr>
        <w:tc>
          <w:tcPr>
            <w:tcW w:w="1080" w:type="dxa"/>
            <w:noWrap/>
            <w:hideMark/>
          </w:tcPr>
          <w:p w14:paraId="47DC032A" w14:textId="77777777" w:rsidR="003E45ED" w:rsidRPr="003E45ED" w:rsidRDefault="003E45ED" w:rsidP="003E45ED">
            <w:pP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Server 1</w:t>
            </w:r>
          </w:p>
        </w:tc>
        <w:tc>
          <w:tcPr>
            <w:tcW w:w="1080" w:type="dxa"/>
            <w:noWrap/>
            <w:hideMark/>
          </w:tcPr>
          <w:p w14:paraId="5E723653"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89.29%</w:t>
            </w:r>
          </w:p>
        </w:tc>
        <w:tc>
          <w:tcPr>
            <w:tcW w:w="1080" w:type="dxa"/>
            <w:noWrap/>
            <w:hideMark/>
          </w:tcPr>
          <w:p w14:paraId="5E9B06B6"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90.00%</w:t>
            </w:r>
          </w:p>
        </w:tc>
        <w:tc>
          <w:tcPr>
            <w:tcW w:w="1080" w:type="dxa"/>
            <w:noWrap/>
            <w:hideMark/>
          </w:tcPr>
          <w:p w14:paraId="7C5D57EB"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90.63%</w:t>
            </w:r>
          </w:p>
        </w:tc>
        <w:tc>
          <w:tcPr>
            <w:tcW w:w="1080" w:type="dxa"/>
            <w:noWrap/>
            <w:hideMark/>
          </w:tcPr>
          <w:p w14:paraId="2402D07A"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91.43%</w:t>
            </w:r>
          </w:p>
        </w:tc>
        <w:tc>
          <w:tcPr>
            <w:tcW w:w="1080" w:type="dxa"/>
            <w:noWrap/>
            <w:hideMark/>
          </w:tcPr>
          <w:p w14:paraId="1B04A6C6" w14:textId="77777777" w:rsidR="003E45ED" w:rsidRPr="003E45ED" w:rsidRDefault="003E45ED" w:rsidP="003E45ED">
            <w:pPr>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90%</w:t>
            </w:r>
          </w:p>
        </w:tc>
      </w:tr>
      <w:tr w:rsidR="003E45ED" w:rsidRPr="003E45ED" w14:paraId="5269F6F0" w14:textId="77777777" w:rsidTr="003E45ED">
        <w:trPr>
          <w:trHeight w:val="315"/>
          <w:jc w:val="center"/>
        </w:trPr>
        <w:tc>
          <w:tcPr>
            <w:tcW w:w="1080" w:type="dxa"/>
            <w:noWrap/>
            <w:hideMark/>
          </w:tcPr>
          <w:p w14:paraId="43D4D4AF" w14:textId="77777777" w:rsidR="003E45ED" w:rsidRPr="003E45ED" w:rsidRDefault="003E45ED" w:rsidP="003E45ED">
            <w:pP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Server 2</w:t>
            </w:r>
          </w:p>
        </w:tc>
        <w:tc>
          <w:tcPr>
            <w:tcW w:w="1080" w:type="dxa"/>
            <w:noWrap/>
            <w:hideMark/>
          </w:tcPr>
          <w:p w14:paraId="56F01F94"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92.59%</w:t>
            </w:r>
          </w:p>
        </w:tc>
        <w:tc>
          <w:tcPr>
            <w:tcW w:w="1080" w:type="dxa"/>
            <w:noWrap/>
            <w:hideMark/>
          </w:tcPr>
          <w:p w14:paraId="54F86115"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93.10%</w:t>
            </w:r>
          </w:p>
        </w:tc>
        <w:tc>
          <w:tcPr>
            <w:tcW w:w="1080" w:type="dxa"/>
            <w:noWrap/>
            <w:hideMark/>
          </w:tcPr>
          <w:p w14:paraId="57B1472E"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93.55%</w:t>
            </w:r>
          </w:p>
        </w:tc>
        <w:tc>
          <w:tcPr>
            <w:tcW w:w="1080" w:type="dxa"/>
            <w:noWrap/>
            <w:hideMark/>
          </w:tcPr>
          <w:p w14:paraId="4704A6C6"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94.12%</w:t>
            </w:r>
          </w:p>
        </w:tc>
        <w:tc>
          <w:tcPr>
            <w:tcW w:w="1080" w:type="dxa"/>
            <w:noWrap/>
            <w:hideMark/>
          </w:tcPr>
          <w:p w14:paraId="187EC576" w14:textId="77777777" w:rsidR="003E45ED" w:rsidRPr="003E45ED" w:rsidRDefault="003E45ED" w:rsidP="003E45ED">
            <w:pPr>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93%</w:t>
            </w:r>
          </w:p>
        </w:tc>
      </w:tr>
      <w:tr w:rsidR="003E45ED" w:rsidRPr="003E45ED" w14:paraId="25A9B7EF" w14:textId="77777777" w:rsidTr="003E45ED">
        <w:trPr>
          <w:trHeight w:val="315"/>
          <w:jc w:val="center"/>
        </w:trPr>
        <w:tc>
          <w:tcPr>
            <w:tcW w:w="1080" w:type="dxa"/>
            <w:noWrap/>
            <w:hideMark/>
          </w:tcPr>
          <w:p w14:paraId="4633426F" w14:textId="77777777" w:rsidR="003E45ED" w:rsidRPr="003E45ED" w:rsidRDefault="003E45ED" w:rsidP="003E45ED">
            <w:pP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Server 3</w:t>
            </w:r>
          </w:p>
        </w:tc>
        <w:tc>
          <w:tcPr>
            <w:tcW w:w="1080" w:type="dxa"/>
            <w:noWrap/>
            <w:hideMark/>
          </w:tcPr>
          <w:p w14:paraId="37886FB8"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96.15%</w:t>
            </w:r>
          </w:p>
        </w:tc>
        <w:tc>
          <w:tcPr>
            <w:tcW w:w="1080" w:type="dxa"/>
            <w:noWrap/>
            <w:hideMark/>
          </w:tcPr>
          <w:p w14:paraId="0832C60E"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96.43%</w:t>
            </w:r>
          </w:p>
        </w:tc>
        <w:tc>
          <w:tcPr>
            <w:tcW w:w="1080" w:type="dxa"/>
            <w:noWrap/>
            <w:hideMark/>
          </w:tcPr>
          <w:p w14:paraId="1EE4C341"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96.67%</w:t>
            </w:r>
          </w:p>
        </w:tc>
        <w:tc>
          <w:tcPr>
            <w:tcW w:w="1080" w:type="dxa"/>
            <w:noWrap/>
            <w:hideMark/>
          </w:tcPr>
          <w:p w14:paraId="492368FB" w14:textId="77777777" w:rsidR="003E45ED" w:rsidRPr="003E45ED" w:rsidRDefault="003E45ED" w:rsidP="003E45ED">
            <w:pPr>
              <w:jc w:val="right"/>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96.97%</w:t>
            </w:r>
          </w:p>
        </w:tc>
        <w:tc>
          <w:tcPr>
            <w:tcW w:w="1080" w:type="dxa"/>
            <w:noWrap/>
            <w:hideMark/>
          </w:tcPr>
          <w:p w14:paraId="6E7F5340" w14:textId="77777777" w:rsidR="003E45ED" w:rsidRPr="003E45ED" w:rsidRDefault="003E45ED" w:rsidP="00C55828">
            <w:pPr>
              <w:keepNext/>
              <w:jc w:val="center"/>
              <w:rPr>
                <w:rFonts w:ascii="Calibri" w:eastAsia="Times New Roman" w:hAnsi="Calibri" w:cs="Times New Roman"/>
                <w:color w:val="000000"/>
                <w:sz w:val="24"/>
                <w:szCs w:val="24"/>
                <w:lang w:eastAsia="en-GB"/>
              </w:rPr>
            </w:pPr>
            <w:r w:rsidRPr="003E45ED">
              <w:rPr>
                <w:rFonts w:ascii="Calibri" w:eastAsia="Times New Roman" w:hAnsi="Calibri" w:cs="Times New Roman"/>
                <w:color w:val="000000"/>
                <w:sz w:val="24"/>
                <w:szCs w:val="24"/>
                <w:lang w:eastAsia="en-GB"/>
              </w:rPr>
              <w:t>97%</w:t>
            </w:r>
          </w:p>
        </w:tc>
      </w:tr>
    </w:tbl>
    <w:p w14:paraId="5C9321EA" w14:textId="3A8C8633" w:rsidR="002F0076" w:rsidRDefault="00C55828" w:rsidP="00C55828">
      <w:pPr>
        <w:pStyle w:val="Caption"/>
      </w:pPr>
      <w:bookmarkStart w:id="205" w:name="_Ref447188520"/>
      <w:bookmarkStart w:id="206" w:name="_Toc447223787"/>
      <w:r>
        <w:t xml:space="preserve">Table </w:t>
      </w:r>
      <w:fldSimple w:instr=" SEQ Table \* ARABIC ">
        <w:r w:rsidR="00E553BD">
          <w:rPr>
            <w:noProof/>
          </w:rPr>
          <w:t>2</w:t>
        </w:r>
      </w:fldSimple>
      <w:r>
        <w:t>. Utilisation per server</w:t>
      </w:r>
      <w:bookmarkEnd w:id="205"/>
      <w:bookmarkEnd w:id="206"/>
    </w:p>
    <w:p w14:paraId="063E1EC1" w14:textId="2B82D6D2" w:rsidR="0042413A" w:rsidRDefault="004C713D" w:rsidP="00D0070E">
      <w:r>
        <w:t xml:space="preserve">Variability is included in the arrivals of jobs which is according to a Poisson distribution, with mean λ, for each job flow (A, B, C). </w:t>
      </w:r>
      <w:commentRangeStart w:id="207"/>
      <w:r>
        <w:t xml:space="preserve">The average arrival for stream A is 1, 3, 5, or 8. </w:t>
      </w:r>
      <w:commentRangeEnd w:id="207"/>
      <w:r w:rsidR="00E63BA4">
        <w:rPr>
          <w:rStyle w:val="CommentReference"/>
        </w:rPr>
        <w:commentReference w:id="207"/>
      </w:r>
      <w:commentRangeStart w:id="208"/>
      <w:r>
        <w:t>For the simplicity of the model, failures</w:t>
      </w:r>
      <w:r w:rsidR="00914392">
        <w:t xml:space="preserve"> and scrapping of jobs, and variability in capacity</w:t>
      </w:r>
      <w:r>
        <w:t xml:space="preserve"> are not considered in the simulation.</w:t>
      </w:r>
      <w:commentRangeEnd w:id="208"/>
      <w:r w:rsidR="00E63BA4">
        <w:rPr>
          <w:rStyle w:val="CommentReference"/>
        </w:rPr>
        <w:commentReference w:id="208"/>
      </w:r>
    </w:p>
    <w:p w14:paraId="3FD7BD14" w14:textId="161CF412" w:rsidR="00BE3628" w:rsidRDefault="00BE3628" w:rsidP="00D0070E">
      <w:r>
        <w:t>Characteristics such as Work-in-Process (WIP) and Throughput (TH) are measured and used to calculate the C</w:t>
      </w:r>
      <w:r w:rsidR="00453A79">
        <w:t xml:space="preserve">ycle </w:t>
      </w:r>
      <w:r>
        <w:t>T</w:t>
      </w:r>
      <w:r w:rsidR="00453A79">
        <w:t>ime (CT)</w:t>
      </w:r>
      <w:r>
        <w:t xml:space="preserve"> using Little’s Law. Shown in the formula below. </w:t>
      </w:r>
    </w:p>
    <w:p w14:paraId="7722F878" w14:textId="7EE2B243" w:rsidR="00BE3628" w:rsidRDefault="00BE3628" w:rsidP="00D0070E">
      <m:oMathPara>
        <m:oMath>
          <m:r>
            <w:rPr>
              <w:rFonts w:ascii="Cambria Math" w:hAnsi="Cambria Math"/>
            </w:rPr>
            <m:t>CT=</m:t>
          </m:r>
          <m:f>
            <m:fPr>
              <m:ctrlPr>
                <w:rPr>
                  <w:rFonts w:ascii="Cambria Math" w:hAnsi="Cambria Math"/>
                  <w:i/>
                </w:rPr>
              </m:ctrlPr>
            </m:fPr>
            <m:num>
              <m:r>
                <w:rPr>
                  <w:rFonts w:ascii="Cambria Math" w:hAnsi="Cambria Math"/>
                </w:rPr>
                <m:t>WIP</m:t>
              </m:r>
            </m:num>
            <m:den>
              <m:r>
                <w:rPr>
                  <w:rFonts w:ascii="Cambria Math" w:hAnsi="Cambria Math"/>
                </w:rPr>
                <m:t>TH</m:t>
              </m:r>
            </m:den>
          </m:f>
        </m:oMath>
      </m:oMathPara>
    </w:p>
    <w:p w14:paraId="509B08B5" w14:textId="379101D1" w:rsidR="00453A79" w:rsidRPr="00364E7F" w:rsidRDefault="00453A79" w:rsidP="00453A79">
      <w:pPr>
        <w:rPr>
          <w:rFonts w:eastAsiaTheme="minorEastAsia"/>
        </w:rPr>
      </w:pPr>
      <w:r>
        <w:t>The KPIs (average cycle time in queue and the CV) are calculated using the following formulas. Where a</w:t>
      </w:r>
      <w:r w:rsidRPr="00364E7F">
        <w:rPr>
          <w:rFonts w:eastAsiaTheme="minorEastAsia"/>
        </w:rPr>
        <w:t xml:space="preserve">verage time jobs spent in queue is represented by </w:t>
      </w:r>
      <m:oMath>
        <m:acc>
          <m:accPr>
            <m:chr m:val="̅"/>
            <m:ctrlPr>
              <w:rPr>
                <w:rFonts w:ascii="Cambria Math" w:eastAsiaTheme="minorEastAsia" w:hAnsi="Cambria Math"/>
                <w:i/>
              </w:rPr>
            </m:ctrlPr>
          </m:accPr>
          <m:e>
            <m:r>
              <w:rPr>
                <w:rFonts w:ascii="Cambria Math" w:eastAsiaTheme="minorEastAsia" w:hAnsi="Cambria Math"/>
              </w:rPr>
              <m:t>X</m:t>
            </m:r>
          </m:e>
        </m:acc>
      </m:oMath>
      <w:r w:rsidRPr="00364E7F">
        <w:rPr>
          <w:rFonts w:eastAsiaTheme="minorEastAsia"/>
        </w:rPr>
        <w:t xml:space="preserve">, </w:t>
      </w:r>
      <w:r>
        <w:rPr>
          <w:rFonts w:eastAsiaTheme="minorEastAsia"/>
        </w:rPr>
        <w:t xml:space="preserve">this variable is measured. </w:t>
      </w:r>
      <w:r>
        <w:rPr>
          <w:rFonts w:eastAsiaTheme="minorEastAsia"/>
          <w:i/>
        </w:rPr>
        <w:t>K</w:t>
      </w:r>
      <w:r w:rsidRPr="00364E7F">
        <w:rPr>
          <w:rFonts w:eastAsiaTheme="minorEastAsia"/>
          <w:i/>
        </w:rPr>
        <w:t xml:space="preserve"> </w:t>
      </w:r>
      <w:r>
        <w:rPr>
          <w:rFonts w:eastAsiaTheme="minorEastAsia"/>
        </w:rPr>
        <w:t>in these formulas represent</w:t>
      </w:r>
      <w:r w:rsidRPr="00364E7F">
        <w:rPr>
          <w:rFonts w:eastAsiaTheme="minorEastAsia"/>
        </w:rPr>
        <w:t xml:space="preserve"> the job number, determined by the job type and </w:t>
      </w:r>
      <w:r>
        <w:rPr>
          <w:rFonts w:eastAsiaTheme="minorEastAsia"/>
        </w:rPr>
        <w:t xml:space="preserve">which </w:t>
      </w:r>
      <w:r w:rsidRPr="00364E7F">
        <w:rPr>
          <w:rFonts w:eastAsiaTheme="minorEastAsia"/>
        </w:rPr>
        <w:t xml:space="preserve">queue it is </w:t>
      </w:r>
      <w:r>
        <w:rPr>
          <w:rFonts w:eastAsiaTheme="minorEastAsia"/>
        </w:rPr>
        <w:t>residing in</w:t>
      </w:r>
      <w:commentRangeStart w:id="209"/>
      <w:r w:rsidRPr="00364E7F">
        <w:rPr>
          <w:rFonts w:eastAsiaTheme="minorEastAsia"/>
        </w:rPr>
        <w:t xml:space="preserve">, </w:t>
      </w:r>
      <w:r w:rsidRPr="00364E7F">
        <w:rPr>
          <w:rFonts w:eastAsiaTheme="minorEastAsia"/>
          <w:i/>
        </w:rPr>
        <w:t xml:space="preserve">n </w:t>
      </w:r>
      <w:r w:rsidRPr="00364E7F">
        <w:rPr>
          <w:rFonts w:eastAsiaTheme="minorEastAsia"/>
        </w:rPr>
        <w:t>represents the period</w:t>
      </w:r>
      <w:commentRangeEnd w:id="209"/>
      <w:r w:rsidR="00E63BA4">
        <w:rPr>
          <w:rStyle w:val="CommentReference"/>
        </w:rPr>
        <w:commentReference w:id="209"/>
      </w:r>
      <w:r w:rsidRPr="00364E7F">
        <w:rPr>
          <w:rFonts w:eastAsiaTheme="minorEastAsia"/>
        </w:rPr>
        <w:t>:</w:t>
      </w:r>
    </w:p>
    <w:p w14:paraId="66A9DE25" w14:textId="77777777" w:rsidR="00453A79" w:rsidRPr="00364E7F" w:rsidRDefault="00A86709" w:rsidP="00453A79">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n,k</m:t>
                  </m:r>
                </m:sub>
              </m:sSub>
            </m:e>
          </m:nary>
        </m:oMath>
      </m:oMathPara>
    </w:p>
    <w:p w14:paraId="1DBC1BD8" w14:textId="77777777" w:rsidR="00453A79" w:rsidRPr="00364E7F" w:rsidRDefault="00453A79" w:rsidP="00453A79">
      <w:pPr>
        <w:rPr>
          <w:rFonts w:eastAsiaTheme="minorEastAsia"/>
        </w:rPr>
      </w:pPr>
      <w:r w:rsidRPr="00364E7F">
        <w:rPr>
          <w:rFonts w:eastAsiaTheme="minorEastAsia"/>
        </w:rPr>
        <w:t xml:space="preserve">The </w:t>
      </w:r>
      <w:r>
        <w:rPr>
          <w:rFonts w:eastAsiaTheme="minorEastAsia"/>
        </w:rPr>
        <w:t>standard deviation of</w:t>
      </w:r>
      <w:r w:rsidRPr="00364E7F">
        <w:rPr>
          <w:rFonts w:eastAsiaTheme="minorEastAsia"/>
        </w:rPr>
        <w:t xml:space="preserve"> waiting time</w:t>
      </w:r>
      <w:r>
        <w:rPr>
          <w:rFonts w:eastAsiaTheme="minorEastAsia"/>
        </w:rPr>
        <w:t xml:space="preserve"> </w:t>
      </w:r>
      <w:r w:rsidRPr="00364E7F">
        <w:rPr>
          <w:rFonts w:eastAsiaTheme="minorEastAsia"/>
        </w:rPr>
        <w:t>(σ</w:t>
      </w:r>
      <w:r>
        <w:rPr>
          <w:rFonts w:eastAsiaTheme="minorEastAsia"/>
        </w:rPr>
        <w:t>)</w:t>
      </w:r>
      <w:r w:rsidRPr="00364E7F">
        <w:rPr>
          <w:rFonts w:eastAsiaTheme="minorEastAsia"/>
        </w:rPr>
        <w:t xml:space="preserve"> per job is calculated as followed:</w:t>
      </w:r>
    </w:p>
    <w:p w14:paraId="5484DE3F" w14:textId="77777777" w:rsidR="00453A79" w:rsidRPr="00E61566" w:rsidRDefault="00A86709" w:rsidP="00453A79">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t</m:t>
                      </m:r>
                    </m:e>
                    <m:sub>
                      <m:r>
                        <w:rPr>
                          <w:rFonts w:ascii="Cambria Math" w:hAnsi="Cambria Math"/>
                        </w:rPr>
                        <m:t>n,k</m:t>
                      </m:r>
                    </m:sub>
                    <m:sup>
                      <m:r>
                        <w:rPr>
                          <w:rFonts w:ascii="Cambria Math" w:hAnsi="Cambria Math"/>
                        </w:rPr>
                        <m:t>2</m:t>
                      </m:r>
                    </m:sup>
                  </m:sSubSup>
                </m:e>
              </m:nary>
            </m:e>
          </m:rad>
        </m:oMath>
      </m:oMathPara>
    </w:p>
    <w:p w14:paraId="084EFA3F" w14:textId="77777777" w:rsidR="00453A79" w:rsidRDefault="00453A79" w:rsidP="00453A79">
      <w:pPr>
        <w:rPr>
          <w:rFonts w:eastAsiaTheme="minorEastAsia"/>
        </w:rPr>
      </w:pPr>
      <w:r>
        <w:rPr>
          <w:rFonts w:eastAsiaTheme="minorEastAsia"/>
        </w:rPr>
        <w:t>The coefficient of variation is calculated:</w:t>
      </w:r>
    </w:p>
    <w:p w14:paraId="58E2F0D1" w14:textId="77777777" w:rsidR="00453A79" w:rsidRPr="00364E7F" w:rsidRDefault="00A86709" w:rsidP="00453A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CV</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den>
          </m:f>
        </m:oMath>
      </m:oMathPara>
    </w:p>
    <w:p w14:paraId="4CB1BC8F" w14:textId="7FDE4FE7" w:rsidR="006B35DA" w:rsidRDefault="006B35DA" w:rsidP="006B35DA">
      <w:r>
        <w:t xml:space="preserve">The hypothesis are tested by calculating the statistical significance. Statistical significance is tested </w:t>
      </w:r>
      <w:commentRangeStart w:id="210"/>
      <w:r>
        <w:t xml:space="preserve">using paired sample t-test </w:t>
      </w:r>
      <w:commentRangeEnd w:id="210"/>
      <w:r w:rsidR="00E63BA4">
        <w:rPr>
          <w:rStyle w:val="CommentReference"/>
        </w:rPr>
        <w:commentReference w:id="210"/>
      </w:r>
      <w:r>
        <w:t>with a 95% confidence interval. The following formula is used for the test:</w:t>
      </w:r>
    </w:p>
    <w:p w14:paraId="0D0F74B1" w14:textId="77777777" w:rsidR="006B35DA" w:rsidRPr="006B35DA" w:rsidRDefault="006B35DA" w:rsidP="006B35DA">
      <w:pPr>
        <w:rPr>
          <w:rFonts w:eastAsiaTheme="minorEastAsia"/>
          <w:sz w:val="28"/>
        </w:rPr>
      </w:pPr>
      <m:oMathPara>
        <m:oMath>
          <m:r>
            <w:rPr>
              <w:rFonts w:ascii="Cambria Math" w:eastAsiaTheme="minorEastAsia" w:hAnsi="Cambria Math"/>
              <w:sz w:val="28"/>
            </w:rPr>
            <m:t>t=</m:t>
          </m:r>
          <m:f>
            <m:fPr>
              <m:ctrlPr>
                <w:rPr>
                  <w:rFonts w:ascii="Cambria Math" w:eastAsiaTheme="minorEastAsia" w:hAnsi="Cambria Math"/>
                  <w:i/>
                  <w:sz w:val="28"/>
                </w:rPr>
              </m:ctrlPr>
            </m:fPr>
            <m:num>
              <m:acc>
                <m:accPr>
                  <m:chr m:val="̅"/>
                  <m:ctrlPr>
                    <w:rPr>
                      <w:rFonts w:ascii="Cambria Math" w:eastAsiaTheme="minorEastAsia" w:hAnsi="Cambria Math"/>
                      <w:i/>
                      <w:sz w:val="28"/>
                    </w:rPr>
                  </m:ctrlPr>
                </m:accPr>
                <m:e>
                  <m:r>
                    <w:rPr>
                      <w:rFonts w:ascii="Cambria Math" w:eastAsiaTheme="minorEastAsia" w:hAnsi="Cambria Math"/>
                      <w:sz w:val="28"/>
                    </w:rPr>
                    <m:t>d</m:t>
                  </m:r>
                </m:e>
              </m:acc>
            </m:num>
            <m:den>
              <m:rad>
                <m:radPr>
                  <m:degHide m:val="1"/>
                  <m:ctrlPr>
                    <w:rPr>
                      <w:rFonts w:ascii="Cambria Math" w:eastAsiaTheme="minorEastAsia" w:hAnsi="Cambria Math"/>
                      <w:i/>
                      <w:sz w:val="28"/>
                    </w:rPr>
                  </m:ctrlPr>
                </m:radPr>
                <m:deg/>
                <m:e>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s</m:t>
                          </m:r>
                        </m:e>
                        <m:sup>
                          <m:r>
                            <w:rPr>
                              <w:rFonts w:ascii="Cambria Math" w:eastAsiaTheme="minorEastAsia" w:hAnsi="Cambria Math"/>
                              <w:sz w:val="28"/>
                            </w:rPr>
                            <m:t>2</m:t>
                          </m:r>
                        </m:sup>
                      </m:sSup>
                    </m:num>
                    <m:den>
                      <m:r>
                        <w:rPr>
                          <w:rFonts w:ascii="Cambria Math" w:eastAsiaTheme="minorEastAsia" w:hAnsi="Cambria Math"/>
                          <w:sz w:val="28"/>
                        </w:rPr>
                        <m:t>n</m:t>
                      </m:r>
                    </m:den>
                  </m:f>
                </m:e>
              </m:rad>
            </m:den>
          </m:f>
          <m:r>
            <w:rPr>
              <w:rFonts w:ascii="Cambria Math" w:eastAsiaTheme="minorEastAsia" w:hAnsi="Cambria Math"/>
              <w:sz w:val="28"/>
            </w:rPr>
            <m:t xml:space="preserve">  </m:t>
          </m:r>
        </m:oMath>
      </m:oMathPara>
    </w:p>
    <w:p w14:paraId="6D917F01" w14:textId="6DC039B9" w:rsidR="004C713D" w:rsidRPr="006B35DA" w:rsidRDefault="004C713D" w:rsidP="006B35DA">
      <w:pPr>
        <w:rPr>
          <w:rFonts w:eastAsiaTheme="minorEastAsia"/>
        </w:rPr>
      </w:pPr>
      <w:r>
        <w:t xml:space="preserve">Python 3.5 is used to simulate the performance of the queueing disciplines, this is a discrete event simulation tool. Discrete event simulation is chosen because RR and CGC do not require a queueing discipline, such as FCFS, to determine which of the jobs is handled first from the chosen jobs. </w:t>
      </w:r>
      <w:r w:rsidR="006B35DA">
        <w:t xml:space="preserve">All the previous information is visually represented in </w:t>
      </w:r>
      <w:r w:rsidR="006B35DA">
        <w:fldChar w:fldCharType="begin"/>
      </w:r>
      <w:r w:rsidR="006B35DA">
        <w:instrText xml:space="preserve"> REF _Ref447218697 \h </w:instrText>
      </w:r>
      <w:r w:rsidR="006B35DA">
        <w:fldChar w:fldCharType="separate"/>
      </w:r>
      <w:r w:rsidR="00E553BD">
        <w:t xml:space="preserve">Figure </w:t>
      </w:r>
      <w:r w:rsidR="00E553BD">
        <w:rPr>
          <w:noProof/>
        </w:rPr>
        <w:t>4</w:t>
      </w:r>
      <w:r w:rsidR="00E553BD">
        <w:t>. Conceptual Model</w:t>
      </w:r>
      <w:r w:rsidR="006B35DA">
        <w:fldChar w:fldCharType="end"/>
      </w:r>
      <w:r w:rsidR="006B35DA">
        <w:t>.</w:t>
      </w:r>
    </w:p>
    <w:p w14:paraId="19C408FE" w14:textId="77777777" w:rsidR="00ED2D1A" w:rsidRDefault="00700941" w:rsidP="00ED2D1A">
      <w:pPr>
        <w:keepNext/>
        <w:jc w:val="center"/>
      </w:pPr>
      <w:r>
        <w:rPr>
          <w:noProof/>
          <w:lang w:eastAsia="en-GB"/>
        </w:rPr>
        <w:lastRenderedPageBreak/>
        <w:drawing>
          <wp:inline distT="0" distB="0" distL="0" distR="0" wp14:anchorId="322FCFE8" wp14:editId="4D1EAF91">
            <wp:extent cx="5731510" cy="69500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950075"/>
                    </a:xfrm>
                    <a:prstGeom prst="rect">
                      <a:avLst/>
                    </a:prstGeom>
                  </pic:spPr>
                </pic:pic>
              </a:graphicData>
            </a:graphic>
          </wp:inline>
        </w:drawing>
      </w:r>
    </w:p>
    <w:p w14:paraId="66C9DA64" w14:textId="5A5F9679" w:rsidR="00C65DE2" w:rsidRDefault="00ED2D1A" w:rsidP="00ED2D1A">
      <w:pPr>
        <w:pStyle w:val="Caption"/>
        <w:jc w:val="center"/>
      </w:pPr>
      <w:bookmarkStart w:id="211" w:name="_Ref447218697"/>
      <w:bookmarkStart w:id="212" w:name="_Toc447223775"/>
      <w:r>
        <w:t xml:space="preserve">Figure </w:t>
      </w:r>
      <w:fldSimple w:instr=" SEQ Figure \* ARABIC ">
        <w:r w:rsidR="00E553BD">
          <w:rPr>
            <w:noProof/>
          </w:rPr>
          <w:t>4</w:t>
        </w:r>
      </w:fldSimple>
      <w:r>
        <w:t>. Conceptual Model</w:t>
      </w:r>
      <w:bookmarkEnd w:id="211"/>
      <w:bookmarkEnd w:id="212"/>
    </w:p>
    <w:p w14:paraId="78BC8706" w14:textId="5959F794" w:rsidR="00ED2D1A" w:rsidRDefault="00ED2D1A">
      <w:r>
        <w:br w:type="page"/>
      </w:r>
    </w:p>
    <w:p w14:paraId="7223CF49" w14:textId="3541CE16" w:rsidR="00D0070E" w:rsidRDefault="00AF4B63" w:rsidP="00DA4683">
      <w:pPr>
        <w:pStyle w:val="Heading2"/>
        <w:numPr>
          <w:ilvl w:val="1"/>
          <w:numId w:val="19"/>
        </w:numPr>
      </w:pPr>
      <w:bookmarkStart w:id="213" w:name="_Toc447223753"/>
      <w:commentRangeStart w:id="214"/>
      <w:r>
        <w:lastRenderedPageBreak/>
        <w:t>Validity of the Conceptual Model</w:t>
      </w:r>
      <w:bookmarkEnd w:id="213"/>
    </w:p>
    <w:p w14:paraId="491B037D" w14:textId="7BE09DCE" w:rsidR="00A607B1" w:rsidRPr="00AF4B63" w:rsidRDefault="00700941" w:rsidP="00E61566">
      <w:r>
        <w:t xml:space="preserve">The conceptual model has been validated by </w:t>
      </w:r>
      <w:r w:rsidR="007E1823">
        <w:t>the supervisor of this thesis.</w:t>
      </w:r>
      <w:commentRangeEnd w:id="214"/>
      <w:r w:rsidR="00C627DA">
        <w:rPr>
          <w:rStyle w:val="CommentReference"/>
        </w:rPr>
        <w:commentReference w:id="214"/>
      </w:r>
    </w:p>
    <w:p w14:paraId="656171D9" w14:textId="77777777" w:rsidR="001C6D5B" w:rsidRPr="001C6D5B" w:rsidRDefault="001C6D5B" w:rsidP="001C6D5B">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5" w:name="_Toc441515991"/>
      <w:bookmarkStart w:id="216" w:name="_Toc441516234"/>
      <w:bookmarkStart w:id="217" w:name="_Toc447198943"/>
      <w:bookmarkStart w:id="218" w:name="_Toc447199361"/>
      <w:bookmarkStart w:id="219" w:name="_Toc447199410"/>
      <w:bookmarkStart w:id="220" w:name="_Toc447199453"/>
      <w:bookmarkStart w:id="221" w:name="_Toc447223754"/>
      <w:bookmarkStart w:id="222" w:name="_Ref441492226"/>
      <w:bookmarkEnd w:id="215"/>
      <w:bookmarkEnd w:id="216"/>
      <w:bookmarkEnd w:id="217"/>
      <w:bookmarkEnd w:id="218"/>
      <w:bookmarkEnd w:id="219"/>
      <w:bookmarkEnd w:id="220"/>
      <w:bookmarkEnd w:id="221"/>
    </w:p>
    <w:p w14:paraId="7D9D41D8" w14:textId="0084B464" w:rsidR="00A607B1" w:rsidRDefault="00A607B1" w:rsidP="00DA4683">
      <w:pPr>
        <w:pStyle w:val="Heading2"/>
        <w:numPr>
          <w:ilvl w:val="1"/>
          <w:numId w:val="19"/>
        </w:numPr>
      </w:pPr>
      <w:bookmarkStart w:id="223" w:name="_Toc447223755"/>
      <w:r>
        <w:t>Program the Model</w:t>
      </w:r>
      <w:bookmarkEnd w:id="223"/>
    </w:p>
    <w:p w14:paraId="51B48C76" w14:textId="485A41B3" w:rsidR="00A607B1" w:rsidRDefault="00A607B1" w:rsidP="00A607B1">
      <w:r>
        <w:t>This chapter contains</w:t>
      </w:r>
      <w:r w:rsidR="00254A7E">
        <w:t xml:space="preserve"> </w:t>
      </w:r>
      <w:r>
        <w:t xml:space="preserve">a mathematical </w:t>
      </w:r>
      <w:r w:rsidR="00254A7E">
        <w:t xml:space="preserve">or literal </w:t>
      </w:r>
      <w:r>
        <w:t>representation of how each queueing discipline is modelled into code</w:t>
      </w:r>
      <w:r w:rsidR="00115C15">
        <w:t xml:space="preserve"> and</w:t>
      </w:r>
      <w:r>
        <w:t xml:space="preserve"> the translation of CGC into a queueing discipline</w:t>
      </w:r>
      <w:r w:rsidR="00115C15">
        <w:t>.</w:t>
      </w:r>
      <w:r w:rsidR="00937E5C">
        <w:t xml:space="preserve"> The </w:t>
      </w:r>
      <w:r w:rsidR="009D5536">
        <w:t xml:space="preserve">simulation </w:t>
      </w:r>
      <w:r w:rsidR="00937E5C">
        <w:t xml:space="preserve">model is designed so that jobs are stored in arrays and each number in this array represents one job. </w:t>
      </w:r>
      <w:r w:rsidR="009D5536">
        <w:t>T</w:t>
      </w:r>
      <w:r w:rsidR="00937E5C">
        <w:t>he number</w:t>
      </w:r>
      <w:r w:rsidR="009D5536">
        <w:t xml:space="preserve"> represent</w:t>
      </w:r>
      <w:r w:rsidR="00937E5C">
        <w:t xml:space="preserve"> the number of periods the jobs is in the system. </w:t>
      </w:r>
      <w:r w:rsidR="00573CB0">
        <w:t xml:space="preserve">Partial jobs cannot be processed, so in RR all the jobs are completely processed. </w:t>
      </w:r>
      <w:r w:rsidR="00AE6E5B">
        <w:t>There is a one period warm-up were no jobs depart the system.</w:t>
      </w:r>
    </w:p>
    <w:p w14:paraId="43CCD328" w14:textId="1AD9EE1B" w:rsidR="003B6B7B" w:rsidRDefault="00F6132D" w:rsidP="00DA4683">
      <w:pPr>
        <w:pStyle w:val="Heading3"/>
        <w:numPr>
          <w:ilvl w:val="2"/>
          <w:numId w:val="19"/>
        </w:numPr>
      </w:pPr>
      <w:bookmarkStart w:id="224" w:name="_Toc447223756"/>
      <w:r>
        <w:t>FCFS</w:t>
      </w:r>
      <w:bookmarkEnd w:id="224"/>
    </w:p>
    <w:p w14:paraId="70E8BDDB" w14:textId="7E245C48" w:rsidR="00A607B1" w:rsidRDefault="00A607B1" w:rsidP="00A607B1">
      <w:r>
        <w:t>In FCFS the three incoming streams are combined into one queue</w:t>
      </w:r>
      <w:r>
        <w:rPr>
          <w:rStyle w:val="FootnoteReference"/>
        </w:rPr>
        <w:footnoteReference w:id="4"/>
      </w:r>
      <w:r>
        <w:t xml:space="preserve">. </w:t>
      </w:r>
      <w:r w:rsidR="00F6132D">
        <w:t>T</w:t>
      </w:r>
      <w:r>
        <w:t>he job with the highest time in queue is picked to be processed. Since this concerns a discrete event simulation, several jobs will arrive at the same time</w:t>
      </w:r>
      <w:commentRangeStart w:id="225"/>
      <w:r>
        <w:t>. In such a case, all jobs with the highest waiting time are dealt with in a Round-Robin manne</w:t>
      </w:r>
      <w:commentRangeEnd w:id="225"/>
      <w:r w:rsidR="00C627DA">
        <w:rPr>
          <w:rStyle w:val="CommentReference"/>
        </w:rPr>
        <w:commentReference w:id="225"/>
      </w:r>
      <w:r>
        <w:t>r, but not leaving jobs partially finished. Then the queue for the next period can be determined as follows</w:t>
      </w:r>
      <w:commentRangeStart w:id="226"/>
      <w:r w:rsidR="00594AFA">
        <w:t xml:space="preserve"> for all queueing disciplines</w:t>
      </w:r>
      <w:commentRangeEnd w:id="226"/>
      <w:r w:rsidR="00C627DA">
        <w:rPr>
          <w:rStyle w:val="CommentReference"/>
        </w:rPr>
        <w:commentReference w:id="226"/>
      </w:r>
      <w:r>
        <w:t xml:space="preserve">. Let </w:t>
      </w:r>
      <w:r w:rsidRPr="007F3B64">
        <w:rPr>
          <w:i/>
        </w:rPr>
        <w:t>Q</w:t>
      </w:r>
      <w:r>
        <w:t xml:space="preserve"> denote the number of jobs in the queue</w:t>
      </w:r>
      <w:r w:rsidR="00594AFA">
        <w:t xml:space="preserve"> (</w:t>
      </w:r>
      <w:r w:rsidR="00594AFA">
        <w:rPr>
          <w:i/>
        </w:rPr>
        <w:t>i</w:t>
      </w:r>
      <w:r w:rsidR="00594AFA">
        <w:t xml:space="preserve">) at period </w:t>
      </w:r>
      <w:r w:rsidR="00594AFA">
        <w:rPr>
          <w:i/>
        </w:rPr>
        <w:t>n</w:t>
      </w:r>
      <w:r>
        <w:t xml:space="preserve">, let </w:t>
      </w:r>
      <w:r>
        <w:rPr>
          <w:i/>
        </w:rPr>
        <w:t xml:space="preserve">A </w:t>
      </w:r>
      <w:r>
        <w:t xml:space="preserve">denote the number of jobs arriving at the end of the period and </w:t>
      </w:r>
      <w:r>
        <w:rPr>
          <w:i/>
        </w:rPr>
        <w:t xml:space="preserve">D </w:t>
      </w:r>
      <w:r>
        <w:t xml:space="preserve">the number of jobs departing </w:t>
      </w:r>
      <w:r w:rsidR="00594AFA">
        <w:t>during</w:t>
      </w:r>
      <w:r>
        <w:t xml:space="preserve"> the period. </w:t>
      </w:r>
      <w:r w:rsidRPr="007F3B64">
        <w:t>The</w:t>
      </w:r>
      <w:r>
        <w:t>n number of jobs in the queue is determined by:</w:t>
      </w:r>
    </w:p>
    <w:p w14:paraId="2BC86BDA" w14:textId="35852E97" w:rsidR="00A607B1" w:rsidRPr="007F11A3" w:rsidRDefault="00A86709" w:rsidP="00A607B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m:oMathPara>
    </w:p>
    <w:p w14:paraId="42DE563F" w14:textId="5FCBB5CE" w:rsidR="00A607B1" w:rsidRDefault="00A607B1" w:rsidP="00A607B1">
      <w:pPr>
        <w:rPr>
          <w:rFonts w:eastAsiaTheme="minorEastAsia"/>
        </w:rPr>
      </w:pPr>
      <w:r>
        <w:rPr>
          <w:rFonts w:eastAsiaTheme="minorEastAsia"/>
        </w:rPr>
        <w:t>The departures are determined by the amount of jobs that are in the queue or the capacity:</w:t>
      </w:r>
    </w:p>
    <w:p w14:paraId="669F96BC" w14:textId="77777777" w:rsidR="00A607B1" w:rsidRPr="009103A3" w:rsidRDefault="00A86709" w:rsidP="00A60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n-1</m:t>
              </m:r>
            </m:sub>
          </m:sSub>
          <m:r>
            <w:rPr>
              <w:rFonts w:ascii="Cambria Math" w:eastAsiaTheme="minorEastAsia" w:hAnsi="Cambria Math"/>
            </w:rPr>
            <m:t>,C)</m:t>
          </m:r>
        </m:oMath>
      </m:oMathPara>
    </w:p>
    <w:p w14:paraId="50114192" w14:textId="6942F565" w:rsidR="00F6132D" w:rsidRDefault="00F6132D" w:rsidP="00DA4683">
      <w:pPr>
        <w:pStyle w:val="Heading3"/>
        <w:numPr>
          <w:ilvl w:val="2"/>
          <w:numId w:val="19"/>
        </w:numPr>
      </w:pPr>
      <w:bookmarkStart w:id="227" w:name="_Toc447223757"/>
      <w:r>
        <w:t>RR</w:t>
      </w:r>
      <w:bookmarkEnd w:id="227"/>
    </w:p>
    <w:p w14:paraId="1366A110" w14:textId="77777777" w:rsidR="00A607B1" w:rsidRPr="00365185" w:rsidRDefault="00A607B1" w:rsidP="00A607B1">
      <w:pPr>
        <w:rPr>
          <w:rFonts w:eastAsiaTheme="minorEastAsia"/>
        </w:rPr>
      </w:pPr>
      <w:r>
        <w:t xml:space="preserve">In Round-Robin the capacity is split equally over the three queues. Let </w:t>
      </w:r>
      <w:r>
        <w:rPr>
          <w:i/>
        </w:rPr>
        <w:t xml:space="preserve">C </w:t>
      </w:r>
      <w:r>
        <w:t xml:space="preserve">denote the server capacity and </w:t>
      </w:r>
      <w:r>
        <w:rPr>
          <w:i/>
        </w:rPr>
        <w:t>I</w:t>
      </w:r>
      <w:r>
        <w:t xml:space="preserve"> (3) the total number of queues, t</w:t>
      </w:r>
      <w:r w:rsidRPr="00A6429F">
        <w:t>he</w:t>
      </w:r>
      <w:r>
        <w:t>n the appointed capacity (R</w:t>
      </w:r>
      <w:r>
        <w:rPr>
          <w:vertAlign w:val="subscript"/>
        </w:rPr>
        <w:t>i</w:t>
      </w:r>
      <w:r>
        <w:t xml:space="preserve">) per queue </w:t>
      </w:r>
      <w:r>
        <w:rPr>
          <w:i/>
        </w:rPr>
        <w:t>i</w:t>
      </w:r>
      <w:r>
        <w:t>, at the start of the period is: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I</m:t>
              </m:r>
            </m:den>
          </m:f>
        </m:oMath>
      </m:oMathPara>
    </w:p>
    <w:p w14:paraId="633D9277" w14:textId="77777777" w:rsidR="00A607B1" w:rsidRDefault="00A607B1" w:rsidP="00A607B1">
      <w:r>
        <w:t>Meaning that the departures can be determined as:</w:t>
      </w:r>
    </w:p>
    <w:p w14:paraId="4C28CD26" w14:textId="77777777" w:rsidR="00A607B1" w:rsidRPr="009103A3" w:rsidRDefault="00A86709" w:rsidP="00A60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oMath>
      </m:oMathPara>
    </w:p>
    <w:p w14:paraId="5453168D" w14:textId="6443395D" w:rsidR="00A607B1" w:rsidRPr="009103A3" w:rsidRDefault="00A607B1" w:rsidP="00A607B1">
      <w:pPr>
        <w:rPr>
          <w:rFonts w:eastAsiaTheme="minorEastAsia"/>
        </w:rPr>
      </w:pPr>
      <w:commentRangeStart w:id="228"/>
      <w:r>
        <w:rPr>
          <w:rFonts w:eastAsiaTheme="minorEastAsia"/>
        </w:rPr>
        <w:t xml:space="preserve">The departure formula also applies to CGC. </w:t>
      </w:r>
      <w:commentRangeEnd w:id="228"/>
      <w:r w:rsidR="001A5CAE">
        <w:rPr>
          <w:rStyle w:val="CommentReference"/>
        </w:rPr>
        <w:commentReference w:id="228"/>
      </w:r>
      <w:r w:rsidR="007E1823">
        <w:rPr>
          <w:rFonts w:eastAsiaTheme="minorEastAsia"/>
        </w:rPr>
        <w:t>W</w:t>
      </w:r>
      <w:r>
        <w:rPr>
          <w:rFonts w:eastAsiaTheme="minorEastAsia"/>
        </w:rPr>
        <w:t>hen the jobs in queue are less than the assigned capacity (Q</w:t>
      </w:r>
      <w:r>
        <w:rPr>
          <w:rFonts w:eastAsiaTheme="minorEastAsia"/>
          <w:vertAlign w:val="subscript"/>
        </w:rPr>
        <w:t>n,I</w:t>
      </w:r>
      <w:r>
        <w:rPr>
          <w:rFonts w:eastAsiaTheme="minorEastAsia"/>
        </w:rPr>
        <w:t xml:space="preserve"> &lt; R</w:t>
      </w:r>
      <w:r>
        <w:rPr>
          <w:rFonts w:eastAsiaTheme="minorEastAsia"/>
          <w:vertAlign w:val="subscript"/>
        </w:rPr>
        <w:t>i</w:t>
      </w:r>
      <w:r>
        <w:rPr>
          <w:rFonts w:eastAsiaTheme="minorEastAsia"/>
        </w:rPr>
        <w:t>) the overcapacity of this queue is divided over the other queue</w:t>
      </w:r>
      <w:r w:rsidR="007E1823">
        <w:rPr>
          <w:rFonts w:eastAsiaTheme="minorEastAsia"/>
        </w:rPr>
        <w:t xml:space="preserve">s so that no capacity is lost. When the division of capacity results in a number with </w:t>
      </w:r>
      <w:r w:rsidR="00442316">
        <w:rPr>
          <w:rFonts w:eastAsiaTheme="minorEastAsia"/>
        </w:rPr>
        <w:t xml:space="preserve">decimals, the </w:t>
      </w:r>
      <w:del w:id="229" w:author="Timo Van Der Linden" w:date="2016-05-05T22:21:00Z">
        <w:r w:rsidR="00442316" w:rsidDel="00FF4888">
          <w:rPr>
            <w:rFonts w:eastAsiaTheme="minorEastAsia"/>
          </w:rPr>
          <w:delText>rest value</w:delText>
        </w:r>
      </w:del>
      <w:ins w:id="230" w:author="Timo Van Der Linden" w:date="2016-05-05T22:21:00Z">
        <w:r w:rsidR="00FF4888">
          <w:rPr>
            <w:rFonts w:eastAsiaTheme="minorEastAsia"/>
          </w:rPr>
          <w:t>remainder</w:t>
        </w:r>
      </w:ins>
      <w:r w:rsidR="00442316">
        <w:rPr>
          <w:rFonts w:eastAsiaTheme="minorEastAsia"/>
        </w:rPr>
        <w:t xml:space="preserve"> is subtracted from </w:t>
      </w:r>
      <w:commentRangeStart w:id="231"/>
      <w:r w:rsidR="00442316">
        <w:rPr>
          <w:rFonts w:eastAsiaTheme="minorEastAsia"/>
        </w:rPr>
        <w:t xml:space="preserve">all the number </w:t>
      </w:r>
      <w:commentRangeEnd w:id="231"/>
      <w:r w:rsidR="00FF4888">
        <w:rPr>
          <w:rStyle w:val="CommentReference"/>
        </w:rPr>
        <w:commentReference w:id="231"/>
      </w:r>
      <w:r w:rsidR="00442316">
        <w:rPr>
          <w:rFonts w:eastAsiaTheme="minorEastAsia"/>
        </w:rPr>
        <w:t>and this capacity is added to the queue with the largest number of jobs at that moment.</w:t>
      </w:r>
    </w:p>
    <w:p w14:paraId="129500B5" w14:textId="7D07267A" w:rsidR="00A607B1" w:rsidRDefault="00A607B1" w:rsidP="00DA4683">
      <w:pPr>
        <w:pStyle w:val="Heading3"/>
        <w:numPr>
          <w:ilvl w:val="2"/>
          <w:numId w:val="19"/>
        </w:numPr>
      </w:pPr>
      <w:bookmarkStart w:id="232" w:name="_Toc447223758"/>
      <w:r>
        <w:t>CGC</w:t>
      </w:r>
      <w:bookmarkEnd w:id="232"/>
    </w:p>
    <w:p w14:paraId="7948DF4A" w14:textId="68FF7246" w:rsidR="00A607B1" w:rsidRDefault="00A607B1" w:rsidP="00A607B1">
      <w:r>
        <w:t>Translating the CG</w:t>
      </w:r>
      <w:del w:id="233" w:author="Timo Van Der Linden" w:date="2016-05-05T22:21:00Z">
        <w:r w:rsidDel="00FF4888">
          <w:delText xml:space="preserve"> consistent </w:delText>
        </w:r>
      </w:del>
      <w:ins w:id="234" w:author="Timo Van Der Linden" w:date="2016-05-05T22:21:00Z">
        <w:r w:rsidR="00FF4888">
          <w:t xml:space="preserve">C </w:t>
        </w:r>
      </w:ins>
      <w:r>
        <w:t xml:space="preserve">to a queueing discipline would mean the following. In CGC the length of the queue determines the size of the claim. The capacity of the server is what the claims dispute over. In </w:t>
      </w:r>
      <w:r>
        <w:fldChar w:fldCharType="begin"/>
      </w:r>
      <w:r>
        <w:instrText xml:space="preserve"> REF _Ref441509947 \h </w:instrText>
      </w:r>
      <w:r>
        <w:fldChar w:fldCharType="separate"/>
      </w:r>
      <w:r w:rsidR="00E553BD">
        <w:t xml:space="preserve">Table </w:t>
      </w:r>
      <w:r w:rsidR="00E553BD">
        <w:rPr>
          <w:noProof/>
        </w:rPr>
        <w:t>1</w:t>
      </w:r>
      <w:r w:rsidR="00E553BD">
        <w:t xml:space="preserve">. Division of Estate to Creditors in “Ketubot” 93a as per the Mishna </w:t>
      </w:r>
      <w:sdt>
        <w:sdtPr>
          <w:id w:val="1096054393"/>
          <w:citation/>
        </w:sdtPr>
        <w:sdtContent>
          <w:r w:rsidR="00E553BD">
            <w:fldChar w:fldCharType="begin"/>
          </w:r>
          <w:r w:rsidR="00E553BD" w:rsidRPr="0013482A">
            <w:instrText xml:space="preserve"> CITATION Aum02 \l 1043 </w:instrText>
          </w:r>
          <w:r w:rsidR="00E553BD">
            <w:fldChar w:fldCharType="separate"/>
          </w:r>
          <w:r w:rsidR="00E553BD" w:rsidRPr="006302C0">
            <w:rPr>
              <w:noProof/>
            </w:rPr>
            <w:t>(Aumann, 2002)</w:t>
          </w:r>
          <w:r w:rsidR="00E553BD">
            <w:fldChar w:fldCharType="end"/>
          </w:r>
        </w:sdtContent>
      </w:sdt>
      <w:r>
        <w:fldChar w:fldCharType="end"/>
      </w:r>
      <w:r>
        <w:t>, the capacity can be viewed as the ‘estate value’. The amount of capacity given to a queue is done by the CG</w:t>
      </w:r>
      <w:del w:id="235" w:author="Timo Van Der Linden" w:date="2016-05-05T22:22:00Z">
        <w:r w:rsidDel="00FF4888">
          <w:delText xml:space="preserve"> consistent</w:delText>
        </w:r>
      </w:del>
      <w:ins w:id="236" w:author="Timo Van Der Linden" w:date="2016-05-05T22:22:00Z">
        <w:r w:rsidR="00FF4888">
          <w:t>C</w:t>
        </w:r>
      </w:ins>
      <w:r w:rsidR="00594AFA">
        <w:t>.</w:t>
      </w:r>
    </w:p>
    <w:p w14:paraId="7BAB1B48" w14:textId="77777777" w:rsidR="00A607B1" w:rsidRDefault="00A607B1" w:rsidP="00A607B1">
      <w:r>
        <w:lastRenderedPageBreak/>
        <w:t>For CGC first “half the sum of the claims” has to be determined to determine which of</w:t>
      </w:r>
      <w:r>
        <w:rPr>
          <w:vanish/>
        </w:rPr>
        <w:t>H</w:t>
      </w:r>
      <w:r>
        <w:t xml:space="preserve"> the two underlying rules applies.</w:t>
      </w:r>
      <w:r w:rsidRPr="006F6F25">
        <w:t xml:space="preserve"> </w:t>
      </w:r>
      <w:r>
        <w:t>Half the sum of the claims (</w:t>
      </w:r>
      <w:r w:rsidRPr="00420412">
        <w:rPr>
          <w:i/>
        </w:rPr>
        <w:t>y</w:t>
      </w:r>
      <w:r>
        <w:rPr>
          <w:i/>
          <w:vertAlign w:val="subscript"/>
        </w:rPr>
        <w:t>n</w:t>
      </w:r>
      <w:r>
        <w:t>) is:</w:t>
      </w:r>
    </w:p>
    <w:p w14:paraId="6E428DAB" w14:textId="77777777" w:rsidR="00A607B1" w:rsidRDefault="00A86709" w:rsidP="00A607B1">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n,i</m:t>
                      </m:r>
                    </m:sub>
                  </m:sSub>
                </m:e>
              </m:nary>
            </m:e>
          </m:d>
          <m:r>
            <w:rPr>
              <w:rFonts w:ascii="Cambria Math" w:hAnsi="Cambria Math"/>
            </w:rPr>
            <m:t>/ 2</m:t>
          </m:r>
        </m:oMath>
      </m:oMathPara>
    </w:p>
    <w:p w14:paraId="0A41C459" w14:textId="66BFA860" w:rsidR="00A607B1" w:rsidRDefault="00A607B1" w:rsidP="00A607B1">
      <w:r>
        <w:t>The server capacity which is appointed by CGC (R</w:t>
      </w:r>
      <w:r>
        <w:rPr>
          <w:vertAlign w:val="subscript"/>
        </w:rPr>
        <w:t>n,i</w:t>
      </w:r>
      <w:r>
        <w:t>) is: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n,i</m:t>
              </m:r>
            </m:sub>
          </m:sSub>
          <m:r>
            <w:rPr>
              <w:rFonts w:ascii="Cambria Math" w:eastAsiaTheme="minorEastAsia" w:hAnsi="Cambria Math"/>
            </w:rPr>
            <m:t>=</m:t>
          </m:r>
          <m:f>
            <m:fPr>
              <m:ctrlPr>
                <w:rPr>
                  <w:rFonts w:ascii="Cambria Math" w:eastAsiaTheme="minorEastAsia" w:hAnsi="Cambria Math"/>
                  <w:i/>
                </w:rPr>
              </m:ctrlPr>
            </m:fPr>
            <m:num>
              <m:r>
                <w:del w:id="237" w:author="Timo Van Der Linden" w:date="2016-05-05T22:24:00Z">
                  <w:rPr>
                    <w:rFonts w:ascii="Cambria Math" w:eastAsiaTheme="minorEastAsia" w:hAnsi="Cambria Math"/>
                  </w:rPr>
                  <m:t>c</m:t>
                </w:del>
              </m:r>
              <m:r>
                <w:ins w:id="238" w:author="Timo Van Der Linden" w:date="2016-05-05T22:24:00Z">
                  <w:rPr>
                    <w:rFonts w:ascii="Cambria Math" w:eastAsiaTheme="minorEastAsia" w:hAnsi="Cambria Math"/>
                  </w:rPr>
                  <m:t>C</m:t>
                </w:ins>
              </m:r>
            </m:num>
            <m:den>
              <m:r>
                <w:rPr>
                  <w:rFonts w:ascii="Cambria Math" w:eastAsiaTheme="minorEastAsia" w:hAnsi="Cambria Math"/>
                </w:rPr>
                <m:t>I</m:t>
              </m:r>
            </m:den>
          </m:f>
        </m:oMath>
      </m:oMathPara>
    </w:p>
    <w:p w14:paraId="27E68487" w14:textId="26DED6B0" w:rsidR="00A607B1" w:rsidRPr="00A6429F" w:rsidRDefault="00A607B1" w:rsidP="00A607B1">
      <w:pPr>
        <w:rPr>
          <w:rFonts w:eastAsiaTheme="minorEastAsia"/>
        </w:rPr>
      </w:pPr>
      <w:r>
        <w:t xml:space="preserve">Which is subjected to a constraint depending </w:t>
      </w:r>
      <w:ins w:id="239" w:author="Timo Van Der Linden" w:date="2016-05-05T22:25:00Z">
        <w:r w:rsidR="00FF4888">
          <w:t xml:space="preserve">on </w:t>
        </w:r>
      </w:ins>
      <w:r>
        <w:t xml:space="preserve">if “half the sum of the claims” exceeds the server capacity: </w:t>
      </w:r>
      <w:bookmarkStart w:id="240" w:name="_GoBack"/>
      <w:bookmarkEnd w:id="240"/>
      <m:oMath>
        <m:r>
          <m:rPr>
            <m:sty m:val="p"/>
          </m:rPr>
          <w:rPr>
            <w:rFonts w:ascii="Cambria Math" w:eastAsiaTheme="minorEastAsia" w:hAnsi="Cambria Math"/>
          </w:rPr>
          <w:br/>
        </m:r>
      </m:oMath>
      <w:commentRangeStart w:id="241"/>
      <m:oMathPara>
        <m:oMath>
          <m:r>
            <w:rPr>
              <w:rFonts w:ascii="Cambria Math" w:eastAsiaTheme="minorEastAsia" w:hAnsi="Cambria Math"/>
            </w:rPr>
            <m:t>x=</m:t>
          </m:r>
          <m:r>
            <w:del w:id="242" w:author="Timo Van Der Linden" w:date="2016-05-05T22:25:00Z">
              <w:rPr>
                <w:rFonts w:ascii="Cambria Math" w:eastAsiaTheme="minorEastAsia" w:hAnsi="Cambria Math"/>
              </w:rPr>
              <m:t>c</m:t>
            </w:del>
          </m:r>
          <m:r>
            <w:ins w:id="243" w:author="Timo Van Der Linden" w:date="2016-05-05T22:25:00Z">
              <w:rPr>
                <w:rFonts w:ascii="Cambria Math" w:eastAsiaTheme="minorEastAsia" w:hAnsi="Cambria Math"/>
              </w:rPr>
              <m:t>C</m:t>
            </w:ins>
          </m:r>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w:commentRangeEnd w:id="241"/>
          <m:r>
            <m:rPr>
              <m:sty m:val="p"/>
            </m:rPr>
            <w:rPr>
              <w:rStyle w:val="CommentReference"/>
            </w:rPr>
            <w:commentReference w:id="241"/>
          </m:r>
        </m:oMath>
      </m:oMathPara>
    </w:p>
    <w:p w14:paraId="51770356" w14:textId="77777777" w:rsidR="00A607B1" w:rsidRDefault="00A607B1" w:rsidP="00A607B1">
      <m:oMathPara>
        <m:oMath>
          <m:r>
            <w:rPr>
              <w:rFonts w:ascii="Cambria Math" w:eastAsiaTheme="minorEastAsia" w:hAnsi="Cambria Math"/>
            </w:rPr>
            <m:t>x ϵ (0,1)</m:t>
          </m:r>
        </m:oMath>
      </m:oMathPara>
    </w:p>
    <w:p w14:paraId="5DC7E158" w14:textId="77777777" w:rsidR="00A607B1" w:rsidRDefault="00A607B1" w:rsidP="00A607B1">
      <w:r>
        <w:t>The first rule that underlie the CG consistent is represented in the following formula:</w:t>
      </w:r>
    </w:p>
    <w:commentRangeStart w:id="244"/>
    <w:p w14:paraId="581CC469" w14:textId="77777777" w:rsidR="00A607B1" w:rsidRPr="006F1F48" w:rsidRDefault="00A86709" w:rsidP="00A607B1">
      <w:pPr>
        <w:jc w:val="center"/>
        <w:rPr>
          <w:rFonts w:eastAsiaTheme="minorEastAsia"/>
          <w:noProof/>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n,i</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n,i</m:t>
                  </m:r>
                </m:sub>
              </m:sSub>
            </m:num>
            <m:den>
              <m:r>
                <w:rPr>
                  <w:rFonts w:ascii="Cambria Math" w:eastAsiaTheme="minorEastAsia" w:hAnsi="Cambria Math"/>
                  <w:noProof/>
                </w:rPr>
                <m:t>2</m:t>
              </m:r>
            </m:den>
          </m:f>
          <m:r>
            <w:rPr>
              <w:rFonts w:ascii="Cambria Math" w:eastAsiaTheme="minorEastAsia" w:hAnsi="Cambria Math"/>
              <w:noProof/>
            </w:rPr>
            <m:t>+M*x</m:t>
          </m:r>
          <w:commentRangeEnd w:id="244"/>
          <m:r>
            <m:rPr>
              <m:sty m:val="p"/>
            </m:rPr>
            <w:rPr>
              <w:rStyle w:val="CommentReference"/>
            </w:rPr>
            <w:commentReference w:id="244"/>
          </m:r>
        </m:oMath>
      </m:oMathPara>
    </w:p>
    <w:p w14:paraId="62A7C902" w14:textId="77777777" w:rsidR="00A607B1" w:rsidRDefault="00A607B1" w:rsidP="00A607B1">
      <w:pPr>
        <w:rPr>
          <w:rFonts w:eastAsiaTheme="minorEastAsia"/>
          <w:noProof/>
        </w:rPr>
      </w:pPr>
      <w:r>
        <w:rPr>
          <w:rFonts w:eastAsiaTheme="minorEastAsia"/>
          <w:noProof/>
        </w:rPr>
        <w:t>And the second rule:</w:t>
      </w:r>
    </w:p>
    <w:commentRangeStart w:id="245"/>
    <w:p w14:paraId="1C527421" w14:textId="2270153D" w:rsidR="00442316" w:rsidRPr="00453A79" w:rsidRDefault="00A86709" w:rsidP="00453A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n,i</m:t>
              </m:r>
            </m:sub>
          </m:sSub>
          <m:r>
            <w:rPr>
              <w:rFonts w:ascii="Cambria Math" w:eastAsiaTheme="minorEastAsia" w:hAnsi="Cambria Math"/>
              <w:noProof/>
            </w:rPr>
            <m:t>&gt;2</m:t>
          </m:r>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n,i</m:t>
              </m:r>
            </m:sub>
          </m:sSub>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x-1</m:t>
              </m:r>
            </m:e>
          </m:d>
          <w:commentRangeEnd w:id="245"/>
          <m:r>
            <m:rPr>
              <m:sty m:val="p"/>
            </m:rPr>
            <w:rPr>
              <w:rStyle w:val="CommentReference"/>
            </w:rPr>
            <w:commentReference w:id="245"/>
          </m:r>
        </m:oMath>
      </m:oMathPara>
    </w:p>
    <w:p w14:paraId="6B0928A0" w14:textId="77777777" w:rsidR="00A607B1" w:rsidRDefault="00A607B1">
      <w:pPr>
        <w:rPr>
          <w:rFonts w:asciiTheme="majorHAnsi" w:eastAsiaTheme="majorEastAsia" w:hAnsiTheme="majorHAnsi" w:cstheme="majorBidi"/>
          <w:color w:val="2E74B5" w:themeColor="accent1" w:themeShade="BF"/>
          <w:sz w:val="26"/>
          <w:szCs w:val="26"/>
        </w:rPr>
      </w:pPr>
    </w:p>
    <w:bookmarkEnd w:id="222"/>
    <w:p w14:paraId="12CACE25" w14:textId="36F92228" w:rsidR="006F5BE6" w:rsidRPr="00A607B1" w:rsidRDefault="007A58D2" w:rsidP="00A607B1">
      <w:pPr>
        <w:rPr>
          <w:rFonts w:asciiTheme="majorHAnsi" w:eastAsiaTheme="majorEastAsia" w:hAnsiTheme="majorHAnsi" w:cstheme="majorBidi"/>
          <w:color w:val="2E74B5" w:themeColor="accent1" w:themeShade="BF"/>
          <w:sz w:val="26"/>
          <w:szCs w:val="26"/>
        </w:rPr>
      </w:pPr>
      <w:r>
        <w:br w:type="page"/>
      </w:r>
    </w:p>
    <w:p w14:paraId="6538CD21" w14:textId="62783149" w:rsidR="00910DF8" w:rsidRDefault="00E61566" w:rsidP="00DA4683">
      <w:pPr>
        <w:pStyle w:val="Heading2"/>
        <w:numPr>
          <w:ilvl w:val="1"/>
          <w:numId w:val="19"/>
        </w:numPr>
        <w:rPr>
          <w:rFonts w:eastAsiaTheme="minorEastAsia"/>
        </w:rPr>
      </w:pPr>
      <w:bookmarkStart w:id="246" w:name="_Toc447223759"/>
      <w:commentRangeStart w:id="247"/>
      <w:r>
        <w:rPr>
          <w:rFonts w:eastAsiaTheme="minorEastAsia"/>
        </w:rPr>
        <w:lastRenderedPageBreak/>
        <w:t>Programmed Model Validation</w:t>
      </w:r>
      <w:bookmarkEnd w:id="246"/>
      <w:commentRangeEnd w:id="247"/>
      <w:r w:rsidR="009F2013">
        <w:rPr>
          <w:rStyle w:val="CommentReference"/>
          <w:rFonts w:asciiTheme="minorHAnsi" w:eastAsiaTheme="minorHAnsi" w:hAnsiTheme="minorHAnsi" w:cstheme="minorBidi"/>
          <w:color w:val="auto"/>
        </w:rPr>
        <w:commentReference w:id="247"/>
      </w:r>
    </w:p>
    <w:p w14:paraId="47FD7DF7" w14:textId="59E2ABBE" w:rsidR="003A3925" w:rsidRDefault="003A3925" w:rsidP="008937E2">
      <w:r>
        <w:rPr>
          <w:rFonts w:eastAsiaTheme="minorEastAsia"/>
        </w:rPr>
        <w:t xml:space="preserve">The validity of model is tested using the suggestions </w:t>
      </w:r>
      <w:r w:rsidR="001F500A">
        <w:rPr>
          <w:rFonts w:eastAsiaTheme="minorEastAsia"/>
        </w:rPr>
        <w:t>by</w:t>
      </w:r>
      <w:r>
        <w:rPr>
          <w:rFonts w:eastAsiaTheme="minorEastAsia"/>
        </w:rPr>
        <w:t xml:space="preserve"> </w:t>
      </w:r>
      <w:r>
        <w:t>Sargent (</w:t>
      </w:r>
      <w:r w:rsidRPr="003A3925">
        <w:t>2003)</w:t>
      </w:r>
      <w:r>
        <w:t xml:space="preserve"> and Law (</w:t>
      </w:r>
      <w:r w:rsidRPr="003A3925">
        <w:t>2003)</w:t>
      </w:r>
      <w:r>
        <w:t>.</w:t>
      </w:r>
      <w:r w:rsidR="00714330">
        <w:t xml:space="preserve"> </w:t>
      </w:r>
      <w:del w:id="248" w:author="Timo Van Der Linden" w:date="2016-05-05T22:37:00Z">
        <w:r w:rsidR="00714330" w:rsidDel="009F2013">
          <w:delText>To verify the correct performance of the model</w:delText>
        </w:r>
        <w:r w:rsidR="001F500A" w:rsidDel="009F2013">
          <w:delText>,</w:delText>
        </w:r>
        <w:r w:rsidR="00714330" w:rsidDel="009F2013">
          <w:delText xml:space="preserve"> </w:delText>
        </w:r>
        <w:r w:rsidR="0032571A" w:rsidDel="009F2013">
          <w:delText xml:space="preserve">validity </w:delText>
        </w:r>
        <w:r w:rsidR="001F500A" w:rsidDel="009F2013">
          <w:delText>was</w:delText>
        </w:r>
        <w:r w:rsidR="0032571A" w:rsidDel="009F2013">
          <w:delText xml:space="preserve"> checked and </w:delText>
        </w:r>
        <w:r w:rsidR="00714330" w:rsidDel="009F2013">
          <w:delText xml:space="preserve">several test have been performed. </w:delText>
        </w:r>
      </w:del>
      <w:del w:id="249" w:author="Timo Van Der Linden" w:date="2016-05-05T22:36:00Z">
        <w:r w:rsidR="00EA5290" w:rsidDel="009F2013">
          <w:delText>The different validities are discussed starting from the next paragraph</w:delText>
        </w:r>
        <w:r w:rsidR="00714330" w:rsidDel="009F2013">
          <w:delText xml:space="preserve">. </w:delText>
        </w:r>
      </w:del>
      <w:ins w:id="250" w:author="Timo Van Der Linden" w:date="2016-05-05T22:37:00Z">
        <w:r w:rsidR="009F2013">
          <w:t xml:space="preserve">I will review the most important ones here, but </w:t>
        </w:r>
      </w:ins>
      <w:del w:id="251" w:author="Timo Van Der Linden" w:date="2016-05-05T22:37:00Z">
        <w:r w:rsidR="00714330" w:rsidDel="009F2013">
          <w:delText xml:space="preserve">In </w:delText>
        </w:r>
        <w:r w:rsidR="00714330" w:rsidDel="009F2013">
          <w:fldChar w:fldCharType="begin"/>
        </w:r>
        <w:r w:rsidR="00714330" w:rsidDel="009F2013">
          <w:delInstrText xml:space="preserve"> REF _Ref446848709 \h </w:delInstrText>
        </w:r>
        <w:r w:rsidR="00714330" w:rsidDel="009F2013">
          <w:fldChar w:fldCharType="separate"/>
        </w:r>
        <w:r w:rsidR="00E553BD" w:rsidDel="009F2013">
          <w:rPr>
            <w:rFonts w:eastAsiaTheme="minorEastAsia"/>
          </w:rPr>
          <w:delText>Appendix A. Model Testing</w:delText>
        </w:r>
        <w:r w:rsidR="00714330" w:rsidDel="009F2013">
          <w:fldChar w:fldCharType="end"/>
        </w:r>
        <w:r w:rsidR="00714330" w:rsidDel="009F2013">
          <w:delText xml:space="preserve">, </w:delText>
        </w:r>
      </w:del>
      <w:r w:rsidR="00714330">
        <w:t>an extensive list of the test</w:t>
      </w:r>
      <w:ins w:id="252" w:author="Timo Van Der Linden" w:date="2016-05-05T22:37:00Z">
        <w:r w:rsidR="009F2013">
          <w:t xml:space="preserve">s and their results </w:t>
        </w:r>
      </w:ins>
      <w:del w:id="253" w:author="Timo Van Der Linden" w:date="2016-05-05T22:37:00Z">
        <w:r w:rsidR="00714330" w:rsidDel="009F2013">
          <w:delText xml:space="preserve"> </w:delText>
        </w:r>
      </w:del>
      <w:ins w:id="254" w:author="Timo Van Der Linden" w:date="2016-05-05T22:38:00Z">
        <w:r w:rsidR="009F2013">
          <w:t>can be found in Appendix A</w:t>
        </w:r>
      </w:ins>
      <w:del w:id="255" w:author="Timo Van Der Linden" w:date="2016-05-05T22:37:00Z">
        <w:r w:rsidR="00714330" w:rsidDel="009F2013">
          <w:delText>is</w:delText>
        </w:r>
      </w:del>
      <w:del w:id="256" w:author="Timo Van Der Linden" w:date="2016-05-05T22:38:00Z">
        <w:r w:rsidR="00714330" w:rsidDel="009F2013">
          <w:delText xml:space="preserve"> shown with some results from these tes</w:delText>
        </w:r>
      </w:del>
      <w:r w:rsidR="00714330">
        <w:t>t.</w:t>
      </w:r>
    </w:p>
    <w:p w14:paraId="4D68AFD2" w14:textId="3D819326" w:rsidR="006B380F" w:rsidRDefault="003E543E" w:rsidP="008937E2">
      <w:r>
        <w:t>Predictive validity concerns the behaviour of the simulation in comparison to what is predicted</w:t>
      </w:r>
      <w:r w:rsidR="006B380F">
        <w:t xml:space="preserve"> when a change to the system is made</w:t>
      </w:r>
      <w:r>
        <w:t xml:space="preserve">. </w:t>
      </w:r>
      <w:r w:rsidR="00DF7DA2">
        <w:t xml:space="preserve">When increasing the number of queues, </w:t>
      </w:r>
      <w:r w:rsidR="003544D3">
        <w:t>RR would still divide the capacity evenly which is the case in the simulation</w:t>
      </w:r>
      <w:commentRangeStart w:id="257"/>
      <w:r w:rsidR="003544D3">
        <w:t xml:space="preserve">. The division of CGC seems legitimate as well with four queues. </w:t>
      </w:r>
      <w:commentRangeEnd w:id="257"/>
      <w:r w:rsidR="009F2013">
        <w:rPr>
          <w:rStyle w:val="CommentReference"/>
        </w:rPr>
        <w:commentReference w:id="257"/>
      </w:r>
      <w:r w:rsidR="00EC1380">
        <w:t>Furthermore in RR, the smallest job stream should have the lowest variability since this queue is very small in proportion to the assigned capacity</w:t>
      </w:r>
      <w:r w:rsidR="006B380F">
        <w:t xml:space="preserve"> and </w:t>
      </w:r>
      <w:r w:rsidR="00EC1380">
        <w:t xml:space="preserve">in </w:t>
      </w:r>
      <w:r w:rsidR="006B380F">
        <w:t xml:space="preserve">comparison to the other queues. </w:t>
      </w:r>
      <w:commentRangeStart w:id="258"/>
      <w:r w:rsidR="006B380F">
        <w:t>Which is also the case.</w:t>
      </w:r>
      <w:r w:rsidR="0032571A">
        <w:t xml:space="preserve"> </w:t>
      </w:r>
      <w:commentRangeEnd w:id="258"/>
      <w:r w:rsidR="009F2013">
        <w:rPr>
          <w:rStyle w:val="CommentReference"/>
        </w:rPr>
        <w:commentReference w:id="258"/>
      </w:r>
    </w:p>
    <w:p w14:paraId="2029E77F" w14:textId="4CBCE5A5" w:rsidR="00BB1E81" w:rsidRDefault="003A3925" w:rsidP="00DB5ED1">
      <w:pPr>
        <w:rPr>
          <w:rFonts w:eastAsiaTheme="minorEastAsia"/>
        </w:rPr>
      </w:pPr>
      <w:r>
        <w:t xml:space="preserve">Degenerate tests are performed, which tests the degeneracy </w:t>
      </w:r>
      <w:r w:rsidR="00E97C9F">
        <w:t>of the model’s behaviour.</w:t>
      </w:r>
      <w:r w:rsidR="004B7262">
        <w:t xml:space="preserve"> </w:t>
      </w:r>
      <w:commentRangeStart w:id="259"/>
      <w:r w:rsidR="004B7262">
        <w:t xml:space="preserve">Setting the capacity closer to the average of arrivals shows that the average queue length increases. Setting the capacity equal to the average arrivals shows a complete flooding of the queues. </w:t>
      </w:r>
      <w:r w:rsidR="0032571A">
        <w:t xml:space="preserve">Increasing the average arrivals results in a higher average number of jobs in queue. </w:t>
      </w:r>
      <w:commentRangeEnd w:id="259"/>
      <w:r w:rsidR="009F2013">
        <w:rPr>
          <w:rStyle w:val="CommentReference"/>
        </w:rPr>
        <w:commentReference w:id="259"/>
      </w:r>
    </w:p>
    <w:p w14:paraId="52810A87" w14:textId="4BA31AFA" w:rsidR="006E2706" w:rsidRDefault="006E2706" w:rsidP="006E2706">
      <w:r>
        <w:t xml:space="preserve">Event validity concerns the occurrence in events and comparing these to real systems. </w:t>
      </w:r>
      <w:r w:rsidR="00793275">
        <w:t>Changing the average arrival rate affects the average number of jobs in queue.</w:t>
      </w:r>
      <w:r w:rsidR="002975AE">
        <w:t xml:space="preserve"> No negative number of jobs </w:t>
      </w:r>
      <w:r w:rsidR="00AB4A84">
        <w:t>arrive, and empty queues do not have departures.</w:t>
      </w:r>
      <w:r w:rsidR="00DF7DA2" w:rsidRPr="00DF7DA2">
        <w:t xml:space="preserve"> </w:t>
      </w:r>
      <w:r w:rsidR="00DF7DA2">
        <w:t xml:space="preserve">Also the number of departures and the jobs left in queue are checked across all queueing disciplines if they match, this concept is a prerequisite for a proper functioning queueing system. </w:t>
      </w:r>
    </w:p>
    <w:p w14:paraId="495E098B" w14:textId="552B3C0B" w:rsidR="00F30248" w:rsidRDefault="00F30248" w:rsidP="00A607B1">
      <w:r>
        <w:t xml:space="preserve">Extreme condition tests </w:t>
      </w:r>
      <w:r w:rsidR="00D8397C">
        <w:t>have been</w:t>
      </w:r>
      <w:r>
        <w:t xml:space="preserve"> performed. This consisted of increasing the capacity of the server from </w:t>
      </w:r>
      <w:commentRangeStart w:id="260"/>
      <w:r>
        <w:t>very low to very high</w:t>
      </w:r>
      <w:commentRangeEnd w:id="260"/>
      <w:r w:rsidR="009F2013">
        <w:rPr>
          <w:rStyle w:val="CommentReference"/>
        </w:rPr>
        <w:commentReference w:id="260"/>
      </w:r>
      <w:r>
        <w:t xml:space="preserve">, </w:t>
      </w:r>
      <w:commentRangeStart w:id="261"/>
      <w:r>
        <w:t xml:space="preserve">in both situations the model performed as would be expected. </w:t>
      </w:r>
      <w:commentRangeEnd w:id="261"/>
      <w:r w:rsidR="009F2013">
        <w:rPr>
          <w:rStyle w:val="CommentReference"/>
        </w:rPr>
        <w:commentReference w:id="261"/>
      </w:r>
      <w:commentRangeStart w:id="262"/>
      <w:r w:rsidR="00644842">
        <w:t>Whe</w:t>
      </w:r>
      <w:r w:rsidR="00C606CF">
        <w:t xml:space="preserve">n increasing the arrivals of the largest stream to an extreme the simulation acts accordingly. </w:t>
      </w:r>
      <w:commentRangeEnd w:id="262"/>
      <w:r w:rsidR="00B22B27">
        <w:rPr>
          <w:rStyle w:val="CommentReference"/>
        </w:rPr>
        <w:commentReference w:id="262"/>
      </w:r>
      <w:commentRangeStart w:id="263"/>
      <w:r w:rsidR="00C606CF">
        <w:t xml:space="preserve">Traces are done </w:t>
      </w:r>
      <w:r w:rsidR="00DF7DA2">
        <w:t xml:space="preserve">through the model </w:t>
      </w:r>
      <w:r w:rsidR="00C606CF">
        <w:t>to determine if the modelled queueing discipline acts accordingly.</w:t>
      </w:r>
      <w:commentRangeEnd w:id="263"/>
      <w:r w:rsidR="00B22B27">
        <w:rPr>
          <w:rStyle w:val="CommentReference"/>
        </w:rPr>
        <w:commentReference w:id="263"/>
      </w:r>
      <w:r w:rsidR="00C606CF">
        <w:t xml:space="preserve"> </w:t>
      </w:r>
      <w:commentRangeStart w:id="264"/>
      <w:r w:rsidR="00DF7DA2">
        <w:t>For FCFS there should be no large difference between the waiting times of jobs, this has been verified manually by looking at approximately 25 random periods</w:t>
      </w:r>
      <w:commentRangeEnd w:id="264"/>
      <w:r w:rsidR="00B22B27">
        <w:rPr>
          <w:rStyle w:val="CommentReference"/>
        </w:rPr>
        <w:commentReference w:id="264"/>
      </w:r>
      <w:r w:rsidR="00DF7DA2">
        <w:t>. The other queueing disciplines were also checked in similar fashion.</w:t>
      </w:r>
    </w:p>
    <w:p w14:paraId="755CDD47" w14:textId="76AB45C3" w:rsidR="003A3925" w:rsidRDefault="0063611A" w:rsidP="0063611A">
      <w:commentRangeStart w:id="265"/>
      <w:r>
        <w:t xml:space="preserve">Internal validity is ensured by using a limited amount of variability. The variability in the arrival process helps representing a realistic situation. Variability in </w:t>
      </w:r>
      <w:r w:rsidR="00994A92">
        <w:t>other parts of the model is left out because of limited resources</w:t>
      </w:r>
      <w:r w:rsidR="00914392">
        <w:t xml:space="preserve"> and the increasing of complexity</w:t>
      </w:r>
      <w:r w:rsidR="00994A92">
        <w:t xml:space="preserve">. Further variability could also cloud the results. </w:t>
      </w:r>
      <w:commentRangeEnd w:id="265"/>
      <w:r w:rsidR="00B22B27">
        <w:rPr>
          <w:rStyle w:val="CommentReference"/>
        </w:rPr>
        <w:commentReference w:id="265"/>
      </w:r>
    </w:p>
    <w:p w14:paraId="0C80E1BC" w14:textId="6D9038F4" w:rsidR="005142F6" w:rsidRDefault="005142F6" w:rsidP="005142F6">
      <w:r>
        <w:t>After running the simulation, some operational graphics are collected. Operational graphics can give insight into the correctness of the model.</w:t>
      </w:r>
      <w:r w:rsidR="002E6966">
        <w:t xml:space="preserve"> </w:t>
      </w:r>
      <w:r w:rsidR="002E6966">
        <w:fldChar w:fldCharType="begin"/>
      </w:r>
      <w:r w:rsidR="002E6966">
        <w:instrText xml:space="preserve"> REF _Ref447119167 \h </w:instrText>
      </w:r>
      <w:r w:rsidR="002E6966">
        <w:fldChar w:fldCharType="separate"/>
      </w:r>
      <w:r w:rsidR="00E553BD">
        <w:t xml:space="preserve">Figure </w:t>
      </w:r>
      <w:r w:rsidR="00E553BD">
        <w:rPr>
          <w:noProof/>
        </w:rPr>
        <w:t>5</w:t>
      </w:r>
      <w:r w:rsidR="00E553BD">
        <w:t>. Total Queue Length per Queueing Discipline server 3, with smallest average stream 3 and seed 3</w:t>
      </w:r>
      <w:r w:rsidR="002E6966">
        <w:fldChar w:fldCharType="end"/>
      </w:r>
      <w:r>
        <w:t xml:space="preserve"> is a graph of the queue length. </w:t>
      </w:r>
      <w:commentRangeStart w:id="266"/>
      <w:r>
        <w:t>The total length of all queues should</w:t>
      </w:r>
      <w:r w:rsidR="0058524A">
        <w:t>,</w:t>
      </w:r>
      <w:r w:rsidR="009C167E">
        <w:t xml:space="preserve"> and are</w:t>
      </w:r>
      <w:r>
        <w:t xml:space="preserve"> equal</w:t>
      </w:r>
      <w:r w:rsidR="009C167E">
        <w:t>.</w:t>
      </w:r>
      <w:commentRangeEnd w:id="266"/>
      <w:r w:rsidR="00B22B27">
        <w:rPr>
          <w:rStyle w:val="CommentReference"/>
        </w:rPr>
        <w:commentReference w:id="266"/>
      </w:r>
    </w:p>
    <w:p w14:paraId="04A373A9" w14:textId="598AA67E" w:rsidR="009C167E" w:rsidRDefault="002E6966" w:rsidP="009C167E">
      <w:pPr>
        <w:jc w:val="center"/>
      </w:pPr>
      <w:r>
        <w:rPr>
          <w:noProof/>
          <w:lang w:eastAsia="en-GB"/>
        </w:rPr>
        <w:drawing>
          <wp:inline distT="0" distB="0" distL="0" distR="0" wp14:anchorId="372208CA" wp14:editId="2DB62CAF">
            <wp:extent cx="3971925" cy="13487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0239" cy="1375333"/>
                    </a:xfrm>
                    <a:prstGeom prst="rect">
                      <a:avLst/>
                    </a:prstGeom>
                  </pic:spPr>
                </pic:pic>
              </a:graphicData>
            </a:graphic>
          </wp:inline>
        </w:drawing>
      </w:r>
    </w:p>
    <w:p w14:paraId="700507DA" w14:textId="7C8393AA" w:rsidR="0063611A" w:rsidRDefault="005142F6" w:rsidP="005142F6">
      <w:pPr>
        <w:pStyle w:val="Caption"/>
        <w:rPr>
          <w:rFonts w:ascii="Times New Roman" w:eastAsia="Times New Roman" w:hAnsi="Times New Roman" w:cs="Times New Roman"/>
          <w:sz w:val="24"/>
          <w:szCs w:val="24"/>
          <w:lang w:eastAsia="en-GB"/>
        </w:rPr>
      </w:pPr>
      <w:bookmarkStart w:id="267" w:name="_Ref443924910"/>
      <w:bookmarkStart w:id="268" w:name="_Ref447119167"/>
      <w:bookmarkStart w:id="269" w:name="_Toc447223776"/>
      <w:r>
        <w:lastRenderedPageBreak/>
        <w:t xml:space="preserve">Figure </w:t>
      </w:r>
      <w:fldSimple w:instr=" SEQ Figure \* ARABIC ">
        <w:r w:rsidR="00E553BD">
          <w:rPr>
            <w:noProof/>
          </w:rPr>
          <w:t>5</w:t>
        </w:r>
      </w:fldSimple>
      <w:r>
        <w:t>. Total Queue Length per Queueing Discipline</w:t>
      </w:r>
      <w:bookmarkEnd w:id="267"/>
      <w:r w:rsidR="002E6966">
        <w:t xml:space="preserve"> server 3, with smallest average stream 3 and seed 3</w:t>
      </w:r>
      <w:bookmarkEnd w:id="268"/>
      <w:bookmarkEnd w:id="269"/>
    </w:p>
    <w:p w14:paraId="2D60E3AC" w14:textId="2DC2DF32" w:rsidR="00794543" w:rsidRDefault="00794543" w:rsidP="00DA4683">
      <w:pPr>
        <w:pStyle w:val="Heading2"/>
        <w:numPr>
          <w:ilvl w:val="1"/>
          <w:numId w:val="19"/>
        </w:numPr>
        <w:rPr>
          <w:rFonts w:eastAsiaTheme="minorEastAsia"/>
        </w:rPr>
      </w:pPr>
      <w:bookmarkStart w:id="270" w:name="_Toc447223760"/>
      <w:r>
        <w:rPr>
          <w:rFonts w:eastAsiaTheme="minorEastAsia"/>
        </w:rPr>
        <w:t>Design, Conduct, and Analyse Simulation Experiments</w:t>
      </w:r>
      <w:bookmarkEnd w:id="270"/>
    </w:p>
    <w:p w14:paraId="14102FFE" w14:textId="66AC0039" w:rsidR="0038349B" w:rsidRDefault="00E95EC8" w:rsidP="00794543">
      <w:r>
        <w:t>The simulation consist of several scenarios, the diff</w:t>
      </w:r>
      <w:r w:rsidR="008456E8">
        <w:t xml:space="preserve">erence between these scenarios are </w:t>
      </w:r>
      <w:r>
        <w:t>represented by the change of the average number of arrivals of the smallest stream. A scenario runs for 5000 periods</w:t>
      </w:r>
      <w:r w:rsidR="008724D9">
        <w:t xml:space="preserve"> to create a steady state in the system,</w:t>
      </w:r>
      <w:r>
        <w:t xml:space="preserve"> which gives sufficient data to compare the KPIs. A scenario is run multiple times with different random seed values, which is 3, 5, and 7. </w:t>
      </w:r>
      <w:r w:rsidR="00AA21DC">
        <w:t xml:space="preserve">This gives enough data to make </w:t>
      </w:r>
      <w:r w:rsidR="008456E8">
        <w:t xml:space="preserve">accurate statements about CGC as a queueing discipline. </w:t>
      </w:r>
      <w:commentRangeStart w:id="271"/>
      <w:r w:rsidR="00DD1160">
        <w:t>Document and Present the Simulation Results is done in the next chapter.</w:t>
      </w:r>
      <w:commentRangeEnd w:id="271"/>
      <w:r w:rsidR="00B22B27">
        <w:rPr>
          <w:rStyle w:val="CommentReference"/>
        </w:rPr>
        <w:commentReference w:id="271"/>
      </w:r>
    </w:p>
    <w:p w14:paraId="09DF4D0B" w14:textId="77777777" w:rsidR="002B09A4" w:rsidRPr="002B09A4" w:rsidRDefault="002B09A4" w:rsidP="002B09A4">
      <w:pPr>
        <w:rPr>
          <w:ins w:id="272" w:author="MathijsvdL" w:date="2016-05-06T10:45:00Z"/>
          <w:lang w:val="nl-NL"/>
          <w:rPrChange w:id="273" w:author="MathijsvdL" w:date="2016-05-06T10:45:00Z">
            <w:rPr>
              <w:ins w:id="274" w:author="MathijsvdL" w:date="2016-05-06T10:45:00Z"/>
            </w:rPr>
          </w:rPrChange>
        </w:rPr>
        <w:pPrChange w:id="275" w:author="MathijsvdL" w:date="2016-05-06T10:45:00Z">
          <w:pPr>
            <w:pStyle w:val="ListParagraph"/>
            <w:numPr>
              <w:numId w:val="12"/>
            </w:numPr>
            <w:ind w:left="1080" w:hanging="360"/>
          </w:pPr>
        </w:pPrChange>
      </w:pPr>
      <w:ins w:id="276" w:author="MathijsvdL" w:date="2016-05-06T10:45:00Z">
        <w:r w:rsidRPr="002B09A4">
          <w:rPr>
            <w:lang w:val="nl-NL"/>
            <w:rPrChange w:id="277" w:author="MathijsvdL" w:date="2016-05-06T10:45:00Z">
              <w:rPr/>
            </w:rPrChange>
          </w:rPr>
          <w:t>Waarom doe je de test</w:t>
        </w:r>
      </w:ins>
    </w:p>
    <w:p w14:paraId="62FA5BB1" w14:textId="77777777" w:rsidR="002B09A4" w:rsidRPr="002B09A4" w:rsidRDefault="002B09A4" w:rsidP="002B09A4">
      <w:pPr>
        <w:rPr>
          <w:ins w:id="278" w:author="MathijsvdL" w:date="2016-05-06T10:45:00Z"/>
          <w:lang w:val="nl-NL"/>
          <w:rPrChange w:id="279" w:author="MathijsvdL" w:date="2016-05-06T10:45:00Z">
            <w:rPr>
              <w:ins w:id="280" w:author="MathijsvdL" w:date="2016-05-06T10:45:00Z"/>
            </w:rPr>
          </w:rPrChange>
        </w:rPr>
        <w:pPrChange w:id="281" w:author="MathijsvdL" w:date="2016-05-06T10:45:00Z">
          <w:pPr>
            <w:pStyle w:val="ListParagraph"/>
            <w:numPr>
              <w:numId w:val="12"/>
            </w:numPr>
            <w:ind w:left="1080" w:hanging="360"/>
          </w:pPr>
        </w:pPrChange>
      </w:pPr>
      <w:ins w:id="282" w:author="MathijsvdL" w:date="2016-05-06T10:45:00Z">
        <w:r w:rsidRPr="002B09A4">
          <w:rPr>
            <w:lang w:val="nl-NL"/>
            <w:rPrChange w:id="283" w:author="MathijsvdL" w:date="2016-05-06T10:45:00Z">
              <w:rPr/>
            </w:rPrChange>
          </w:rPr>
          <w:t>Komt goed</w:t>
        </w:r>
      </w:ins>
    </w:p>
    <w:p w14:paraId="3D723993" w14:textId="399C901C" w:rsidR="00C51144" w:rsidRPr="002B09A4" w:rsidRDefault="00C51144" w:rsidP="002B09A4">
      <w:pPr>
        <w:rPr>
          <w:rFonts w:ascii="Times New Roman" w:eastAsia="Times New Roman" w:hAnsi="Times New Roman" w:cs="Times New Roman"/>
          <w:sz w:val="24"/>
          <w:szCs w:val="24"/>
          <w:lang w:val="nl-NL" w:eastAsia="en-GB"/>
          <w:rPrChange w:id="284" w:author="MathijsvdL" w:date="2016-05-06T10:45:00Z">
            <w:rPr>
              <w:rFonts w:ascii="Times New Roman" w:eastAsia="Times New Roman" w:hAnsi="Times New Roman" w:cs="Times New Roman"/>
              <w:sz w:val="24"/>
              <w:szCs w:val="24"/>
              <w:lang w:eastAsia="en-GB"/>
            </w:rPr>
          </w:rPrChange>
        </w:rPr>
        <w:pPrChange w:id="285" w:author="MathijsvdL" w:date="2016-05-06T10:45:00Z">
          <w:pPr>
            <w:pStyle w:val="ListParagraph"/>
            <w:numPr>
              <w:numId w:val="12"/>
            </w:numPr>
            <w:ind w:left="1080" w:hanging="360"/>
          </w:pPr>
        </w:pPrChange>
      </w:pPr>
      <w:r w:rsidRPr="002B09A4">
        <w:rPr>
          <w:lang w:val="nl-NL"/>
          <w:rPrChange w:id="286" w:author="MathijsvdL" w:date="2016-05-06T10:45:00Z">
            <w:rPr/>
          </w:rPrChange>
        </w:rPr>
        <w:br w:type="page"/>
      </w:r>
    </w:p>
    <w:p w14:paraId="6217806F" w14:textId="7CBF9070" w:rsidR="00016D2D" w:rsidRDefault="00016D2D" w:rsidP="00DA4683">
      <w:pPr>
        <w:pStyle w:val="Heading1"/>
        <w:numPr>
          <w:ilvl w:val="0"/>
          <w:numId w:val="19"/>
        </w:numPr>
        <w:rPr>
          <w:rFonts w:eastAsiaTheme="minorEastAsia"/>
        </w:rPr>
      </w:pPr>
      <w:bookmarkStart w:id="287" w:name="_Toc447223761"/>
      <w:r>
        <w:rPr>
          <w:rFonts w:eastAsiaTheme="minorEastAsia"/>
        </w:rPr>
        <w:lastRenderedPageBreak/>
        <w:t>Results</w:t>
      </w:r>
      <w:bookmarkEnd w:id="287"/>
    </w:p>
    <w:p w14:paraId="2E520CA2" w14:textId="17E0A85C" w:rsidR="00C760C1" w:rsidRPr="00C760C1" w:rsidRDefault="00C760C1" w:rsidP="00C760C1">
      <w:r>
        <w:t>The</w:t>
      </w:r>
      <w:r w:rsidR="00332C26">
        <w:t xml:space="preserve"> model described in the previous chapter was used to determine the KPIs of CGC</w:t>
      </w:r>
      <w:r w:rsidR="00BF496B">
        <w:t>, RR, and FCFS</w:t>
      </w:r>
      <w:r w:rsidR="00332C26">
        <w:t xml:space="preserve">. In </w:t>
      </w:r>
      <w:r w:rsidR="00332C26">
        <w:fldChar w:fldCharType="begin"/>
      </w:r>
      <w:r w:rsidR="00332C26">
        <w:instrText xml:space="preserve"> REF _Ref447118593 \h </w:instrText>
      </w:r>
      <w:r w:rsidR="00332C26">
        <w:fldChar w:fldCharType="separate"/>
      </w:r>
      <w:r w:rsidR="00E553BD">
        <w:t xml:space="preserve">Figure </w:t>
      </w:r>
      <w:r w:rsidR="00E553BD">
        <w:rPr>
          <w:noProof/>
        </w:rPr>
        <w:t>6</w:t>
      </w:r>
      <w:r w:rsidR="00E553BD">
        <w:t>. Conceptual Model</w:t>
      </w:r>
      <w:r w:rsidR="00332C26">
        <w:fldChar w:fldCharType="end"/>
      </w:r>
      <w:r w:rsidR="00332C26">
        <w:t>, the relationship between the model and the research questions is shown</w:t>
      </w:r>
      <w:r w:rsidR="00BF496B">
        <w:t xml:space="preserve"> and how the research was designed to compare the aforementioned performance</w:t>
      </w:r>
      <w:r w:rsidR="00332C26">
        <w:t>.</w:t>
      </w:r>
    </w:p>
    <w:p w14:paraId="2BA787BA" w14:textId="77777777" w:rsidR="00332C26" w:rsidRDefault="003046F5" w:rsidP="00332C26">
      <w:pPr>
        <w:keepNext/>
      </w:pPr>
      <w:r>
        <w:rPr>
          <w:noProof/>
          <w:lang w:eastAsia="en-GB"/>
        </w:rPr>
        <w:drawing>
          <wp:inline distT="0" distB="0" distL="0" distR="0" wp14:anchorId="2E00ACD8" wp14:editId="6F96DE1E">
            <wp:extent cx="5731510" cy="69500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950075"/>
                    </a:xfrm>
                    <a:prstGeom prst="rect">
                      <a:avLst/>
                    </a:prstGeom>
                  </pic:spPr>
                </pic:pic>
              </a:graphicData>
            </a:graphic>
          </wp:inline>
        </w:drawing>
      </w:r>
    </w:p>
    <w:p w14:paraId="127571D8" w14:textId="6A3EE3EF" w:rsidR="003046F5" w:rsidRPr="003046F5" w:rsidRDefault="00332C26" w:rsidP="00332C26">
      <w:pPr>
        <w:pStyle w:val="Caption"/>
      </w:pPr>
      <w:bookmarkStart w:id="288" w:name="_Ref447118593"/>
      <w:bookmarkStart w:id="289" w:name="_Toc447223777"/>
      <w:r>
        <w:t xml:space="preserve">Figure </w:t>
      </w:r>
      <w:fldSimple w:instr=" SEQ Figure \* ARABIC ">
        <w:r w:rsidR="00E553BD">
          <w:rPr>
            <w:noProof/>
          </w:rPr>
          <w:t>6</w:t>
        </w:r>
      </w:fldSimple>
      <w:r>
        <w:t>. Conceptual Model</w:t>
      </w:r>
      <w:bookmarkEnd w:id="288"/>
      <w:bookmarkEnd w:id="289"/>
    </w:p>
    <w:p w14:paraId="3FAF4B7F" w14:textId="10A4FA3D" w:rsidR="00691FB6" w:rsidRDefault="00BF496B" w:rsidP="00691FB6">
      <w:pPr>
        <w:rPr>
          <w:rFonts w:eastAsiaTheme="minorEastAsia"/>
        </w:rPr>
      </w:pPr>
      <w:r>
        <w:t>The results shown here are from the simulation</w:t>
      </w:r>
      <w:r w:rsidR="00332C26">
        <w:t xml:space="preserve">. The validation of the code has proven that the simulation works accordingly. </w:t>
      </w:r>
      <w:r w:rsidR="00691FB6">
        <w:rPr>
          <w:rFonts w:eastAsiaTheme="minorEastAsia"/>
        </w:rPr>
        <w:t xml:space="preserve">The code which is used for simulating the scenario can be found in </w:t>
      </w:r>
      <w:r w:rsidR="00691FB6">
        <w:rPr>
          <w:rFonts w:eastAsiaTheme="minorEastAsia"/>
        </w:rPr>
        <w:fldChar w:fldCharType="begin"/>
      </w:r>
      <w:r w:rsidR="00691FB6">
        <w:rPr>
          <w:rFonts w:eastAsiaTheme="minorEastAsia"/>
        </w:rPr>
        <w:instrText xml:space="preserve"> REF _Ref447118814 \h </w:instrText>
      </w:r>
      <w:r w:rsidR="00691FB6">
        <w:rPr>
          <w:rFonts w:eastAsiaTheme="minorEastAsia"/>
        </w:rPr>
      </w:r>
      <w:r w:rsidR="00691FB6">
        <w:rPr>
          <w:rFonts w:eastAsiaTheme="minorEastAsia"/>
        </w:rPr>
        <w:fldChar w:fldCharType="separate"/>
      </w:r>
      <w:r w:rsidR="00E553BD">
        <w:rPr>
          <w:rFonts w:eastAsiaTheme="minorEastAsia"/>
        </w:rPr>
        <w:t>Appendix B. Code</w:t>
      </w:r>
      <w:r w:rsidR="00691FB6">
        <w:rPr>
          <w:rFonts w:eastAsiaTheme="minorEastAsia"/>
        </w:rPr>
        <w:fldChar w:fldCharType="end"/>
      </w:r>
      <w:r w:rsidR="00691FB6">
        <w:rPr>
          <w:rFonts w:eastAsiaTheme="minorEastAsia"/>
        </w:rPr>
        <w:t>.</w:t>
      </w:r>
    </w:p>
    <w:p w14:paraId="260E02BD" w14:textId="0CB41B89" w:rsidR="00332C26" w:rsidRDefault="000C1EA7" w:rsidP="000B324A">
      <w:pPr>
        <w:pStyle w:val="Heading2"/>
        <w:numPr>
          <w:ilvl w:val="1"/>
          <w:numId w:val="14"/>
        </w:numPr>
      </w:pPr>
      <w:bookmarkStart w:id="290" w:name="_Toc447223762"/>
      <w:r>
        <w:lastRenderedPageBreak/>
        <w:t>Performance Comparison</w:t>
      </w:r>
      <w:bookmarkEnd w:id="290"/>
    </w:p>
    <w:p w14:paraId="25908C41" w14:textId="4C488786" w:rsidR="00F519FD" w:rsidRDefault="00F519FD" w:rsidP="001B2EE1">
      <w:r>
        <w:t>Queueing disciplines affect the average time jobs spent in t</w:t>
      </w:r>
      <w:r w:rsidR="00BF496B">
        <w:t xml:space="preserve">he queue and the variation. To determine the performance the following KPIs </w:t>
      </w:r>
      <w:r>
        <w:t>were chosen:</w:t>
      </w:r>
    </w:p>
    <w:p w14:paraId="5AF2D1C9" w14:textId="49F38A6F" w:rsidR="00F519FD" w:rsidRDefault="00F519FD" w:rsidP="00F519FD">
      <w:pPr>
        <w:pStyle w:val="ListParagraph"/>
        <w:numPr>
          <w:ilvl w:val="0"/>
          <w:numId w:val="5"/>
        </w:numPr>
      </w:pPr>
      <w:r>
        <w:t>Average time spent in queue per job</w:t>
      </w:r>
      <w:r w:rsidR="007C64F8">
        <w:t xml:space="preserve"> (avgD)</w:t>
      </w:r>
    </w:p>
    <w:p w14:paraId="3066E077" w14:textId="77777777" w:rsidR="00F519FD" w:rsidRDefault="00F519FD" w:rsidP="00F519FD">
      <w:pPr>
        <w:pStyle w:val="ListParagraph"/>
        <w:numPr>
          <w:ilvl w:val="0"/>
          <w:numId w:val="5"/>
        </w:numPr>
      </w:pPr>
      <w:r>
        <w:t>The coefficient of variation (CV) of jobs per job type</w:t>
      </w:r>
    </w:p>
    <w:p w14:paraId="378F0B85" w14:textId="2720FC75" w:rsidR="000946C5" w:rsidRDefault="000946C5" w:rsidP="000946C5">
      <w:r>
        <w:t xml:space="preserve">In the following figure the KPIs are shown together, the difference between the figures is </w:t>
      </w:r>
      <w:r w:rsidR="00BF496B">
        <w:t xml:space="preserve">in the scenarios i.e. </w:t>
      </w:r>
      <w:r>
        <w:t>the average arrivals of the smallest stream</w:t>
      </w:r>
      <w:r>
        <w:rPr>
          <w:rStyle w:val="FootnoteReference"/>
        </w:rPr>
        <w:footnoteReference w:id="5"/>
      </w:r>
      <w:r>
        <w:t>.</w:t>
      </w:r>
      <w:r w:rsidR="002B2C65">
        <w:t xml:space="preserve"> </w:t>
      </w:r>
      <w:commentRangeStart w:id="291"/>
      <w:r w:rsidR="002B2C65">
        <w:t xml:space="preserve">In these figure, </w:t>
      </w:r>
      <w:commentRangeEnd w:id="291"/>
      <w:r w:rsidR="00357640">
        <w:rPr>
          <w:rStyle w:val="CommentReference"/>
        </w:rPr>
        <w:commentReference w:id="291"/>
      </w:r>
      <w:r w:rsidR="002B2C65">
        <w:t xml:space="preserve">the queue is represented by a letter (a,b,c) and the KPIs by avgD and CV. AvgD meaning the average time spent in queue per job, and CV is the coefficient of variation (CV) of jobs per job type. On the x-axis the type of queueing discipline is shown and the number of the server is behind it (1,2,3). </w:t>
      </w:r>
      <w:r w:rsidR="007C64F8">
        <w:t>The utilisation of each server can be found in</w:t>
      </w:r>
      <w:r w:rsidR="00BF496B">
        <w:t xml:space="preserve"> </w:t>
      </w:r>
      <w:commentRangeStart w:id="292"/>
      <w:r w:rsidR="00BF496B">
        <w:t xml:space="preserve">chapter 2.3. </w:t>
      </w:r>
      <w:r w:rsidR="007C64F8">
        <w:fldChar w:fldCharType="begin"/>
      </w:r>
      <w:r w:rsidR="007C64F8">
        <w:instrText xml:space="preserve"> REF _Ref447188520 \h </w:instrText>
      </w:r>
      <w:r w:rsidR="007C64F8">
        <w:fldChar w:fldCharType="separate"/>
      </w:r>
      <w:r w:rsidR="00E553BD">
        <w:t xml:space="preserve">Table </w:t>
      </w:r>
      <w:r w:rsidR="00E553BD">
        <w:rPr>
          <w:noProof/>
        </w:rPr>
        <w:t>2</w:t>
      </w:r>
      <w:r w:rsidR="00E553BD">
        <w:t>. Utilisation per server</w:t>
      </w:r>
      <w:r w:rsidR="007C64F8">
        <w:fldChar w:fldCharType="end"/>
      </w:r>
      <w:commentRangeEnd w:id="292"/>
      <w:r w:rsidR="00357640">
        <w:rPr>
          <w:rStyle w:val="CommentReference"/>
        </w:rPr>
        <w:commentReference w:id="292"/>
      </w:r>
      <w:r w:rsidR="002B2C65">
        <w:t>.</w:t>
      </w:r>
    </w:p>
    <w:p w14:paraId="1C6FC3A1" w14:textId="4A2D7345" w:rsidR="00BF496B" w:rsidRDefault="00BF496B" w:rsidP="00BF496B">
      <w:r>
        <w:t xml:space="preserve">These results show that RR and FCFS operate according to expectation in comparison to each other. RR has a lower CV for first two queues and a higher CV for the third queue. RR protects the smaller streams from the largest stream, which FCFS does not do. Thus, these results </w:t>
      </w:r>
      <w:del w:id="293" w:author="Timo Van Der Linden" w:date="2016-05-05T23:04:00Z">
        <w:r w:rsidDel="00357640">
          <w:delText>seems to be</w:delText>
        </w:r>
      </w:del>
      <w:ins w:id="294" w:author="Timo Van Der Linden" w:date="2016-05-05T23:04:00Z">
        <w:r w:rsidR="00357640">
          <w:t>are</w:t>
        </w:r>
      </w:ins>
      <w:r>
        <w:t xml:space="preserve"> as expected</w:t>
      </w:r>
      <w:ins w:id="295" w:author="Timo Van Der Linden" w:date="2016-05-05T23:04:00Z">
        <w:r w:rsidR="00357640">
          <w:t xml:space="preserve"> in accordance with theory and confirm the validity of the simulation design. </w:t>
        </w:r>
      </w:ins>
      <w:del w:id="296" w:author="Timo Van Der Linden" w:date="2016-05-05T23:04:00Z">
        <w:r w:rsidDel="00357640">
          <w:delText xml:space="preserve"> and give no indication that the simulation is not working according to its design as described in chapter 3. </w:delText>
        </w:r>
        <w:r w:rsidDel="00357640">
          <w:fldChar w:fldCharType="begin"/>
        </w:r>
        <w:r w:rsidDel="00357640">
          <w:delInstrText xml:space="preserve"> REF _Ref440550571 \h </w:delInstrText>
        </w:r>
        <w:r w:rsidDel="00357640">
          <w:fldChar w:fldCharType="separate"/>
        </w:r>
        <w:r w:rsidR="00E553BD" w:rsidDel="00357640">
          <w:rPr>
            <w:rFonts w:eastAsiaTheme="minorEastAsia"/>
          </w:rPr>
          <w:delText>Methodology</w:delText>
        </w:r>
        <w:r w:rsidDel="00357640">
          <w:fldChar w:fldCharType="end"/>
        </w:r>
        <w:r w:rsidDel="00357640">
          <w:delText>.</w:delText>
        </w:r>
      </w:del>
    </w:p>
    <w:p w14:paraId="1A437072" w14:textId="77777777" w:rsidR="000946C5" w:rsidRDefault="000946C5" w:rsidP="000946C5">
      <w:pPr>
        <w:keepNext/>
      </w:pPr>
      <w:r>
        <w:rPr>
          <w:noProof/>
          <w:lang w:eastAsia="en-GB"/>
        </w:rPr>
        <w:drawing>
          <wp:inline distT="0" distB="0" distL="0" distR="0" wp14:anchorId="54235D40" wp14:editId="0A0BA5D2">
            <wp:extent cx="573532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611" cy="2412048"/>
                    </a:xfrm>
                    <a:prstGeom prst="rect">
                      <a:avLst/>
                    </a:prstGeom>
                    <a:noFill/>
                  </pic:spPr>
                </pic:pic>
              </a:graphicData>
            </a:graphic>
          </wp:inline>
        </w:drawing>
      </w:r>
    </w:p>
    <w:p w14:paraId="24E40725" w14:textId="3D69D539" w:rsidR="00F519FD" w:rsidRDefault="000946C5" w:rsidP="000946C5">
      <w:pPr>
        <w:pStyle w:val="Caption"/>
      </w:pPr>
      <w:bookmarkStart w:id="297" w:name="_Toc447223778"/>
      <w:r>
        <w:t xml:space="preserve">Figure </w:t>
      </w:r>
      <w:fldSimple w:instr=" SEQ Figure \* ARABIC ">
        <w:r w:rsidR="00E553BD">
          <w:rPr>
            <w:noProof/>
          </w:rPr>
          <w:t>7</w:t>
        </w:r>
      </w:fldSimple>
      <w:r>
        <w:t>. KPIs arrival [1,8,16]</w:t>
      </w:r>
      <w:bookmarkEnd w:id="297"/>
    </w:p>
    <w:p w14:paraId="414F6591" w14:textId="77777777" w:rsidR="002B2C65" w:rsidRDefault="002B2C65" w:rsidP="002B2C65">
      <w:pPr>
        <w:keepNext/>
      </w:pPr>
      <w:r>
        <w:rPr>
          <w:noProof/>
          <w:lang w:eastAsia="en-GB"/>
        </w:rPr>
        <w:lastRenderedPageBreak/>
        <w:drawing>
          <wp:inline distT="0" distB="0" distL="0" distR="0" wp14:anchorId="48B9C9FE" wp14:editId="77963B69">
            <wp:extent cx="5728970" cy="2644140"/>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214" cy="2648406"/>
                    </a:xfrm>
                    <a:prstGeom prst="rect">
                      <a:avLst/>
                    </a:prstGeom>
                    <a:noFill/>
                  </pic:spPr>
                </pic:pic>
              </a:graphicData>
            </a:graphic>
          </wp:inline>
        </w:drawing>
      </w:r>
    </w:p>
    <w:p w14:paraId="0E4AA19D" w14:textId="73DA7886" w:rsidR="002B2C65" w:rsidRPr="002B2C65" w:rsidRDefault="002B2C65" w:rsidP="002B2C65">
      <w:pPr>
        <w:pStyle w:val="Caption"/>
      </w:pPr>
      <w:bookmarkStart w:id="298" w:name="_Toc447223779"/>
      <w:r>
        <w:t xml:space="preserve">Figure </w:t>
      </w:r>
      <w:fldSimple w:instr=" SEQ Figure \* ARABIC ">
        <w:r w:rsidR="00E553BD">
          <w:rPr>
            <w:noProof/>
          </w:rPr>
          <w:t>8</w:t>
        </w:r>
      </w:fldSimple>
      <w:r>
        <w:t>. KPIs arrival [3,8,16]</w:t>
      </w:r>
      <w:bookmarkEnd w:id="298"/>
    </w:p>
    <w:p w14:paraId="7C052205" w14:textId="77777777" w:rsidR="00BB7DAB" w:rsidRDefault="00BB7DAB" w:rsidP="00BB7DAB">
      <w:pPr>
        <w:keepNext/>
      </w:pPr>
      <w:r>
        <w:rPr>
          <w:noProof/>
          <w:lang w:eastAsia="en-GB"/>
        </w:rPr>
        <w:drawing>
          <wp:inline distT="0" distB="0" distL="0" distR="0" wp14:anchorId="6799CCEF" wp14:editId="19AFC522">
            <wp:extent cx="5800725" cy="248412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8691" cy="2491814"/>
                    </a:xfrm>
                    <a:prstGeom prst="rect">
                      <a:avLst/>
                    </a:prstGeom>
                    <a:noFill/>
                  </pic:spPr>
                </pic:pic>
              </a:graphicData>
            </a:graphic>
          </wp:inline>
        </w:drawing>
      </w:r>
    </w:p>
    <w:p w14:paraId="6BF71A9E" w14:textId="5985C3B6" w:rsidR="00BB7DAB" w:rsidRDefault="00BB7DAB" w:rsidP="00BB7DAB">
      <w:pPr>
        <w:pStyle w:val="Caption"/>
      </w:pPr>
      <w:bookmarkStart w:id="299" w:name="_Toc447223780"/>
      <w:r>
        <w:t xml:space="preserve">Figure </w:t>
      </w:r>
      <w:fldSimple w:instr=" SEQ Figure \* ARABIC ">
        <w:r w:rsidR="00E553BD">
          <w:rPr>
            <w:noProof/>
          </w:rPr>
          <w:t>9</w:t>
        </w:r>
      </w:fldSimple>
      <w:r>
        <w:t>. KPIs [5,8,16]</w:t>
      </w:r>
      <w:bookmarkEnd w:id="299"/>
    </w:p>
    <w:p w14:paraId="40B8F956" w14:textId="05A284B1" w:rsidR="00BB7DAB" w:rsidRDefault="00BB7DAB" w:rsidP="00BB7DAB">
      <w:pPr>
        <w:keepNext/>
      </w:pPr>
      <w:r>
        <w:rPr>
          <w:noProof/>
          <w:lang w:eastAsia="en-GB"/>
        </w:rPr>
        <w:drawing>
          <wp:inline distT="0" distB="0" distL="0" distR="0" wp14:anchorId="6DAC1144" wp14:editId="48A01013">
            <wp:extent cx="5810885" cy="2560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1525" cy="2582411"/>
                    </a:xfrm>
                    <a:prstGeom prst="rect">
                      <a:avLst/>
                    </a:prstGeom>
                    <a:noFill/>
                  </pic:spPr>
                </pic:pic>
              </a:graphicData>
            </a:graphic>
          </wp:inline>
        </w:drawing>
      </w:r>
    </w:p>
    <w:p w14:paraId="13421D7B" w14:textId="217C0247" w:rsidR="00BB7DAB" w:rsidRDefault="00BB7DAB" w:rsidP="00BB7DAB">
      <w:pPr>
        <w:pStyle w:val="Caption"/>
      </w:pPr>
      <w:bookmarkStart w:id="300" w:name="_Toc447223781"/>
      <w:r>
        <w:t xml:space="preserve">Figure </w:t>
      </w:r>
      <w:fldSimple w:instr=" SEQ Figure \* ARABIC ">
        <w:r w:rsidR="00E553BD">
          <w:rPr>
            <w:noProof/>
          </w:rPr>
          <w:t>10</w:t>
        </w:r>
      </w:fldSimple>
      <w:r>
        <w:t>. KPIs arrivals [8,8,16]</w:t>
      </w:r>
      <w:bookmarkEnd w:id="300"/>
    </w:p>
    <w:p w14:paraId="1ECEBD4E" w14:textId="3CE1167E" w:rsidR="00102D09" w:rsidRDefault="002F0076">
      <w:r>
        <w:lastRenderedPageBreak/>
        <w:t>As expected the average time spent in queue per job in CGC looks</w:t>
      </w:r>
      <w:r w:rsidR="0078368F">
        <w:t xml:space="preserve"> to be fairly equal, however unexpectedly </w:t>
      </w:r>
      <w:r>
        <w:t xml:space="preserve">the </w:t>
      </w:r>
      <w:r w:rsidR="0078368F">
        <w:t>middle</w:t>
      </w:r>
      <w:r>
        <w:t xml:space="preserve"> queue has a larger average waiting time per job than the fir</w:t>
      </w:r>
      <w:r w:rsidR="00D34F75">
        <w:t>st and third queue, at server 1 and 2</w:t>
      </w:r>
      <w:r>
        <w:t>.</w:t>
      </w:r>
      <w:r w:rsidR="00102D09">
        <w:t xml:space="preserve"> The idea of CGC was to protect the smaller stream</w:t>
      </w:r>
      <w:r w:rsidR="0078368F">
        <w:t>(s)</w:t>
      </w:r>
      <w:r w:rsidR="00102D09">
        <w:t xml:space="preserve"> from the other job stream</w:t>
      </w:r>
      <w:r w:rsidR="00836542">
        <w:t xml:space="preserve"> and not </w:t>
      </w:r>
      <w:r w:rsidR="0078368F">
        <w:t>‘dump’</w:t>
      </w:r>
      <w:r w:rsidR="00836542">
        <w:t xml:space="preserve"> </w:t>
      </w:r>
      <w:r w:rsidR="00B17EBD">
        <w:t xml:space="preserve">the CV of largest </w:t>
      </w:r>
      <w:r w:rsidR="00836542">
        <w:t>stream, as R</w:t>
      </w:r>
      <w:r w:rsidR="00B17EBD">
        <w:t>R does. In CGC, the CV of the first two queues is higher than that of the other queueing disciplines in all scenarios.</w:t>
      </w:r>
      <w:r w:rsidR="001465EC">
        <w:t xml:space="preserve"> Which suggest that the performance of CGC is worse than the other queueing disciplines. </w:t>
      </w:r>
    </w:p>
    <w:p w14:paraId="12A468A6" w14:textId="77777777" w:rsidR="00E553BD" w:rsidRDefault="00C55828">
      <w:commentRangeStart w:id="301"/>
      <w:r>
        <w:rPr>
          <w:noProof/>
          <w:lang w:eastAsia="en-GB"/>
        </w:rPr>
        <w:t xml:space="preserve">The sum of </w:t>
      </w:r>
      <w:r w:rsidR="00B3106B">
        <w:rPr>
          <w:noProof/>
          <w:lang w:eastAsia="en-GB"/>
        </w:rPr>
        <w:t xml:space="preserve">avgD </w:t>
      </w:r>
      <w:commentRangeEnd w:id="301"/>
      <w:r w:rsidR="00357640">
        <w:rPr>
          <w:rStyle w:val="CommentReference"/>
        </w:rPr>
        <w:commentReference w:id="301"/>
      </w:r>
      <w:commentRangeStart w:id="302"/>
      <w:r w:rsidR="00B3106B">
        <w:rPr>
          <w:noProof/>
          <w:lang w:eastAsia="en-GB"/>
        </w:rPr>
        <w:t xml:space="preserve">and </w:t>
      </w:r>
      <w:r>
        <w:rPr>
          <w:noProof/>
          <w:lang w:eastAsia="en-GB"/>
        </w:rPr>
        <w:t xml:space="preserve">CV of </w:t>
      </w:r>
      <w:commentRangeEnd w:id="302"/>
      <w:r w:rsidR="00A531A5">
        <w:rPr>
          <w:rStyle w:val="CommentReference"/>
        </w:rPr>
        <w:commentReference w:id="302"/>
      </w:r>
      <w:r>
        <w:rPr>
          <w:noProof/>
          <w:lang w:eastAsia="en-GB"/>
        </w:rPr>
        <w:t xml:space="preserve">CGC is higher than that of RR and FCFS in all scenarios as shown in </w:t>
      </w:r>
      <w:r>
        <w:rPr>
          <w:noProof/>
          <w:lang w:eastAsia="en-GB"/>
        </w:rPr>
        <w:fldChar w:fldCharType="begin"/>
      </w:r>
      <w:r>
        <w:rPr>
          <w:noProof/>
          <w:lang w:eastAsia="en-GB"/>
        </w:rPr>
        <w:instrText xml:space="preserve"> REF _Ref447135331 \h </w:instrText>
      </w:r>
      <w:r>
        <w:rPr>
          <w:noProof/>
          <w:lang w:eastAsia="en-GB"/>
        </w:rPr>
      </w:r>
      <w:r>
        <w:rPr>
          <w:noProof/>
          <w:lang w:eastAsia="en-GB"/>
        </w:rPr>
        <w:fldChar w:fldCharType="separate"/>
      </w:r>
    </w:p>
    <w:tbl>
      <w:tblPr>
        <w:tblStyle w:val="TableGridLight"/>
        <w:tblW w:w="4320" w:type="dxa"/>
        <w:jc w:val="center"/>
        <w:tblLook w:val="04A0" w:firstRow="1" w:lastRow="0" w:firstColumn="1" w:lastColumn="0" w:noHBand="0" w:noVBand="1"/>
      </w:tblPr>
      <w:tblGrid>
        <w:gridCol w:w="1080"/>
        <w:gridCol w:w="1080"/>
        <w:gridCol w:w="1080"/>
        <w:gridCol w:w="1080"/>
      </w:tblGrid>
      <w:tr w:rsidR="00E553BD" w14:paraId="1B2F2173" w14:textId="77777777" w:rsidTr="00B17EBD">
        <w:trPr>
          <w:trHeight w:val="315"/>
          <w:jc w:val="center"/>
        </w:trPr>
        <w:tc>
          <w:tcPr>
            <w:tcW w:w="1080" w:type="dxa"/>
            <w:noWrap/>
            <w:hideMark/>
          </w:tcPr>
          <w:p w14:paraId="45E65C69" w14:textId="77777777" w:rsidR="00E553BD" w:rsidRDefault="00E553BD"/>
        </w:tc>
        <w:tc>
          <w:tcPr>
            <w:tcW w:w="1080" w:type="dxa"/>
            <w:noWrap/>
            <w:hideMark/>
          </w:tcPr>
          <w:p w14:paraId="3173FA91" w14:textId="77777777" w:rsidR="00E553BD" w:rsidRDefault="00E553BD">
            <w:pPr>
              <w:rPr>
                <w:rFonts w:ascii="Calibri" w:hAnsi="Calibri"/>
                <w:color w:val="000000"/>
                <w:sz w:val="24"/>
                <w:szCs w:val="24"/>
              </w:rPr>
            </w:pPr>
            <w:r>
              <w:rPr>
                <w:rFonts w:ascii="Calibri" w:hAnsi="Calibri"/>
                <w:color w:val="000000"/>
              </w:rPr>
              <w:t>FCFS</w:t>
            </w:r>
          </w:p>
        </w:tc>
        <w:tc>
          <w:tcPr>
            <w:tcW w:w="1080" w:type="dxa"/>
            <w:noWrap/>
            <w:hideMark/>
          </w:tcPr>
          <w:p w14:paraId="49605F06" w14:textId="77777777" w:rsidR="00E553BD" w:rsidRDefault="00E553BD">
            <w:pPr>
              <w:rPr>
                <w:rFonts w:ascii="Calibri" w:hAnsi="Calibri"/>
                <w:color w:val="000000"/>
              </w:rPr>
            </w:pPr>
            <w:r>
              <w:rPr>
                <w:rFonts w:ascii="Calibri" w:hAnsi="Calibri"/>
                <w:color w:val="000000"/>
              </w:rPr>
              <w:t>RR</w:t>
            </w:r>
          </w:p>
        </w:tc>
        <w:tc>
          <w:tcPr>
            <w:tcW w:w="1080" w:type="dxa"/>
            <w:noWrap/>
            <w:hideMark/>
          </w:tcPr>
          <w:p w14:paraId="112A3490" w14:textId="77777777" w:rsidR="00E553BD" w:rsidRDefault="00E553BD">
            <w:pPr>
              <w:rPr>
                <w:rFonts w:ascii="Calibri" w:hAnsi="Calibri"/>
                <w:color w:val="000000"/>
              </w:rPr>
            </w:pPr>
            <w:r>
              <w:rPr>
                <w:rFonts w:ascii="Calibri" w:hAnsi="Calibri"/>
                <w:color w:val="000000"/>
              </w:rPr>
              <w:t>CGC</w:t>
            </w:r>
          </w:p>
        </w:tc>
      </w:tr>
      <w:tr w:rsidR="00E553BD" w14:paraId="20A22FD1" w14:textId="77777777" w:rsidTr="00B17EBD">
        <w:trPr>
          <w:trHeight w:val="315"/>
          <w:jc w:val="center"/>
        </w:trPr>
        <w:tc>
          <w:tcPr>
            <w:tcW w:w="0" w:type="auto"/>
            <w:noWrap/>
            <w:hideMark/>
          </w:tcPr>
          <w:p w14:paraId="7A2307E6" w14:textId="77777777" w:rsidR="00E553BD" w:rsidRDefault="00E553BD">
            <w:pPr>
              <w:rPr>
                <w:rFonts w:ascii="Calibri" w:hAnsi="Calibri"/>
                <w:color w:val="000000"/>
              </w:rPr>
            </w:pPr>
            <w:r>
              <w:rPr>
                <w:rFonts w:ascii="Calibri" w:hAnsi="Calibri"/>
                <w:color w:val="000000"/>
              </w:rPr>
              <w:t>avgD</w:t>
            </w:r>
          </w:p>
        </w:tc>
        <w:tc>
          <w:tcPr>
            <w:tcW w:w="0" w:type="auto"/>
            <w:noWrap/>
            <w:hideMark/>
          </w:tcPr>
          <w:p w14:paraId="2CF2FB91" w14:textId="77777777" w:rsidR="00E553BD" w:rsidRDefault="00E553BD" w:rsidP="00B17EBD">
            <w:pPr>
              <w:jc w:val="center"/>
              <w:rPr>
                <w:rFonts w:ascii="Calibri" w:hAnsi="Calibri"/>
                <w:color w:val="000000"/>
              </w:rPr>
            </w:pPr>
            <w:r>
              <w:rPr>
                <w:rFonts w:ascii="Calibri" w:hAnsi="Calibri"/>
                <w:color w:val="000000"/>
              </w:rPr>
              <w:t>9.935823</w:t>
            </w:r>
          </w:p>
        </w:tc>
        <w:tc>
          <w:tcPr>
            <w:tcW w:w="0" w:type="auto"/>
            <w:noWrap/>
            <w:hideMark/>
          </w:tcPr>
          <w:p w14:paraId="00A9AAA5" w14:textId="77777777" w:rsidR="00E553BD" w:rsidRDefault="00E553BD">
            <w:pPr>
              <w:jc w:val="right"/>
              <w:rPr>
                <w:rFonts w:ascii="Calibri" w:hAnsi="Calibri"/>
                <w:color w:val="000000"/>
              </w:rPr>
            </w:pPr>
            <w:r>
              <w:rPr>
                <w:rFonts w:ascii="Calibri" w:hAnsi="Calibri"/>
                <w:color w:val="000000"/>
              </w:rPr>
              <w:t>9.749073</w:t>
            </w:r>
          </w:p>
        </w:tc>
        <w:tc>
          <w:tcPr>
            <w:tcW w:w="0" w:type="auto"/>
            <w:noWrap/>
            <w:hideMark/>
          </w:tcPr>
          <w:p w14:paraId="08041B91" w14:textId="77777777" w:rsidR="00E553BD" w:rsidRDefault="00E553BD">
            <w:pPr>
              <w:jc w:val="right"/>
              <w:rPr>
                <w:rFonts w:ascii="Calibri" w:hAnsi="Calibri"/>
                <w:color w:val="000000"/>
              </w:rPr>
            </w:pPr>
            <w:r>
              <w:rPr>
                <w:rFonts w:ascii="Calibri" w:hAnsi="Calibri"/>
                <w:color w:val="000000"/>
              </w:rPr>
              <w:t>10.24744</w:t>
            </w:r>
          </w:p>
        </w:tc>
      </w:tr>
      <w:tr w:rsidR="00E553BD" w14:paraId="525143D7" w14:textId="77777777" w:rsidTr="00B17EBD">
        <w:trPr>
          <w:trHeight w:val="315"/>
          <w:jc w:val="center"/>
        </w:trPr>
        <w:tc>
          <w:tcPr>
            <w:tcW w:w="0" w:type="auto"/>
            <w:noWrap/>
            <w:hideMark/>
          </w:tcPr>
          <w:p w14:paraId="0911355D" w14:textId="77777777" w:rsidR="00E553BD" w:rsidRDefault="00E553BD">
            <w:pPr>
              <w:rPr>
                <w:rFonts w:ascii="Calibri" w:hAnsi="Calibri"/>
                <w:color w:val="000000"/>
              </w:rPr>
            </w:pPr>
            <w:r>
              <w:rPr>
                <w:rFonts w:ascii="Calibri" w:hAnsi="Calibri"/>
                <w:color w:val="000000"/>
              </w:rPr>
              <w:t>CV</w:t>
            </w:r>
          </w:p>
        </w:tc>
        <w:tc>
          <w:tcPr>
            <w:tcW w:w="0" w:type="auto"/>
            <w:noWrap/>
            <w:hideMark/>
          </w:tcPr>
          <w:p w14:paraId="7438F71A" w14:textId="77777777" w:rsidR="00E553BD" w:rsidRDefault="00E553BD">
            <w:pPr>
              <w:jc w:val="right"/>
              <w:rPr>
                <w:rFonts w:ascii="Calibri" w:hAnsi="Calibri"/>
                <w:color w:val="000000"/>
              </w:rPr>
            </w:pPr>
            <w:r>
              <w:rPr>
                <w:rFonts w:ascii="Calibri" w:hAnsi="Calibri"/>
                <w:color w:val="000000"/>
              </w:rPr>
              <w:t>2.107633</w:t>
            </w:r>
          </w:p>
        </w:tc>
        <w:tc>
          <w:tcPr>
            <w:tcW w:w="0" w:type="auto"/>
            <w:noWrap/>
            <w:hideMark/>
          </w:tcPr>
          <w:p w14:paraId="486C9F7C" w14:textId="77777777" w:rsidR="00E553BD" w:rsidRDefault="00E553BD">
            <w:pPr>
              <w:jc w:val="right"/>
              <w:rPr>
                <w:rFonts w:ascii="Calibri" w:hAnsi="Calibri"/>
                <w:color w:val="000000"/>
              </w:rPr>
            </w:pPr>
            <w:r>
              <w:rPr>
                <w:rFonts w:ascii="Calibri" w:hAnsi="Calibri"/>
                <w:color w:val="000000"/>
              </w:rPr>
              <w:t>1.441481</w:t>
            </w:r>
          </w:p>
        </w:tc>
        <w:tc>
          <w:tcPr>
            <w:tcW w:w="0" w:type="auto"/>
            <w:noWrap/>
            <w:hideMark/>
          </w:tcPr>
          <w:p w14:paraId="0A2F4406" w14:textId="77777777" w:rsidR="00E553BD" w:rsidRDefault="00E553BD">
            <w:pPr>
              <w:jc w:val="right"/>
              <w:rPr>
                <w:rFonts w:ascii="Calibri" w:hAnsi="Calibri"/>
                <w:color w:val="000000"/>
              </w:rPr>
            </w:pPr>
            <w:r>
              <w:rPr>
                <w:rFonts w:ascii="Calibri" w:hAnsi="Calibri"/>
                <w:color w:val="000000"/>
              </w:rPr>
              <w:t>2.635491</w:t>
            </w:r>
          </w:p>
        </w:tc>
      </w:tr>
    </w:tbl>
    <w:p w14:paraId="1E59E3EC" w14:textId="0854C4FA" w:rsidR="00C55828" w:rsidRDefault="00E553BD">
      <w:pPr>
        <w:rPr>
          <w:noProof/>
          <w:lang w:eastAsia="en-GB"/>
        </w:rPr>
      </w:pPr>
      <w:r>
        <w:t xml:space="preserve"> Table </w:t>
      </w:r>
      <w:r>
        <w:rPr>
          <w:noProof/>
        </w:rPr>
        <w:t>3</w:t>
      </w:r>
      <w:r>
        <w:t>. Average Sum of avgD and CV</w:t>
      </w:r>
      <w:r w:rsidR="00C55828">
        <w:rPr>
          <w:noProof/>
          <w:lang w:eastAsia="en-GB"/>
        </w:rPr>
        <w:fldChar w:fldCharType="end"/>
      </w:r>
      <w:r w:rsidR="00C55828">
        <w:rPr>
          <w:noProof/>
          <w:lang w:eastAsia="en-GB"/>
        </w:rPr>
        <w:t xml:space="preserve">. Thus, </w:t>
      </w:r>
      <w:r w:rsidR="00077973">
        <w:rPr>
          <w:noProof/>
          <w:lang w:eastAsia="en-GB"/>
        </w:rPr>
        <w:t xml:space="preserve">CGC has an higher average waiting time for jobs and </w:t>
      </w:r>
      <w:r w:rsidR="00C55828">
        <w:rPr>
          <w:noProof/>
          <w:lang w:eastAsia="en-GB"/>
        </w:rPr>
        <w:t xml:space="preserve">there is more variation in </w:t>
      </w:r>
      <w:r w:rsidR="00077973">
        <w:rPr>
          <w:noProof/>
          <w:lang w:eastAsia="en-GB"/>
        </w:rPr>
        <w:t>waiting time</w:t>
      </w:r>
      <w:r w:rsidR="00C55828">
        <w:rPr>
          <w:noProof/>
          <w:lang w:eastAsia="en-GB"/>
        </w:rPr>
        <w:t xml:space="preserve"> than there is in FCFS and RR. </w:t>
      </w:r>
    </w:p>
    <w:tbl>
      <w:tblPr>
        <w:tblStyle w:val="TableGridLight"/>
        <w:tblW w:w="4320" w:type="dxa"/>
        <w:jc w:val="center"/>
        <w:tblLook w:val="04A0" w:firstRow="1" w:lastRow="0" w:firstColumn="1" w:lastColumn="0" w:noHBand="0" w:noVBand="1"/>
      </w:tblPr>
      <w:tblGrid>
        <w:gridCol w:w="1080"/>
        <w:gridCol w:w="1080"/>
        <w:gridCol w:w="1080"/>
        <w:gridCol w:w="1080"/>
      </w:tblGrid>
      <w:tr w:rsidR="00B17EBD" w14:paraId="2701DAC5" w14:textId="77777777" w:rsidTr="00B17EBD">
        <w:trPr>
          <w:trHeight w:val="315"/>
          <w:jc w:val="center"/>
        </w:trPr>
        <w:tc>
          <w:tcPr>
            <w:tcW w:w="1080" w:type="dxa"/>
            <w:noWrap/>
            <w:hideMark/>
          </w:tcPr>
          <w:p w14:paraId="64D4FB91" w14:textId="77777777" w:rsidR="00B17EBD" w:rsidRDefault="00B17EBD">
            <w:bookmarkStart w:id="303" w:name="_Ref447135331"/>
          </w:p>
        </w:tc>
        <w:tc>
          <w:tcPr>
            <w:tcW w:w="1080" w:type="dxa"/>
            <w:noWrap/>
            <w:hideMark/>
          </w:tcPr>
          <w:p w14:paraId="59C3E4F8" w14:textId="77777777" w:rsidR="00B17EBD" w:rsidRDefault="00B17EBD">
            <w:pPr>
              <w:rPr>
                <w:rFonts w:ascii="Calibri" w:hAnsi="Calibri"/>
                <w:color w:val="000000"/>
                <w:sz w:val="24"/>
                <w:szCs w:val="24"/>
              </w:rPr>
            </w:pPr>
            <w:r>
              <w:rPr>
                <w:rFonts w:ascii="Calibri" w:hAnsi="Calibri"/>
                <w:color w:val="000000"/>
              </w:rPr>
              <w:t>FCFS</w:t>
            </w:r>
          </w:p>
        </w:tc>
        <w:tc>
          <w:tcPr>
            <w:tcW w:w="1080" w:type="dxa"/>
            <w:noWrap/>
            <w:hideMark/>
          </w:tcPr>
          <w:p w14:paraId="4B33E6D8" w14:textId="77777777" w:rsidR="00B17EBD" w:rsidRDefault="00B17EBD">
            <w:pPr>
              <w:rPr>
                <w:rFonts w:ascii="Calibri" w:hAnsi="Calibri"/>
                <w:color w:val="000000"/>
              </w:rPr>
            </w:pPr>
            <w:r>
              <w:rPr>
                <w:rFonts w:ascii="Calibri" w:hAnsi="Calibri"/>
                <w:color w:val="000000"/>
              </w:rPr>
              <w:t>RR</w:t>
            </w:r>
          </w:p>
        </w:tc>
        <w:tc>
          <w:tcPr>
            <w:tcW w:w="1080" w:type="dxa"/>
            <w:noWrap/>
            <w:hideMark/>
          </w:tcPr>
          <w:p w14:paraId="212BC3C3" w14:textId="77777777" w:rsidR="00B17EBD" w:rsidRDefault="00B17EBD">
            <w:pPr>
              <w:rPr>
                <w:rFonts w:ascii="Calibri" w:hAnsi="Calibri"/>
                <w:color w:val="000000"/>
              </w:rPr>
            </w:pPr>
            <w:r>
              <w:rPr>
                <w:rFonts w:ascii="Calibri" w:hAnsi="Calibri"/>
                <w:color w:val="000000"/>
              </w:rPr>
              <w:t>CGC</w:t>
            </w:r>
          </w:p>
        </w:tc>
      </w:tr>
      <w:tr w:rsidR="00B17EBD" w14:paraId="1C8310B6" w14:textId="77777777" w:rsidTr="00B17EBD">
        <w:trPr>
          <w:trHeight w:val="315"/>
          <w:jc w:val="center"/>
        </w:trPr>
        <w:tc>
          <w:tcPr>
            <w:tcW w:w="0" w:type="auto"/>
            <w:noWrap/>
            <w:hideMark/>
          </w:tcPr>
          <w:p w14:paraId="0D32839F" w14:textId="77777777" w:rsidR="00B17EBD" w:rsidRDefault="00B17EBD">
            <w:pPr>
              <w:rPr>
                <w:rFonts w:ascii="Calibri" w:hAnsi="Calibri"/>
                <w:color w:val="000000"/>
              </w:rPr>
            </w:pPr>
            <w:r>
              <w:rPr>
                <w:rFonts w:ascii="Calibri" w:hAnsi="Calibri"/>
                <w:color w:val="000000"/>
              </w:rPr>
              <w:t>avgD</w:t>
            </w:r>
          </w:p>
        </w:tc>
        <w:tc>
          <w:tcPr>
            <w:tcW w:w="0" w:type="auto"/>
            <w:noWrap/>
            <w:hideMark/>
          </w:tcPr>
          <w:p w14:paraId="65F02C3F" w14:textId="77777777" w:rsidR="00B17EBD" w:rsidRDefault="00B17EBD" w:rsidP="00B17EBD">
            <w:pPr>
              <w:jc w:val="center"/>
              <w:rPr>
                <w:rFonts w:ascii="Calibri" w:hAnsi="Calibri"/>
                <w:color w:val="000000"/>
              </w:rPr>
            </w:pPr>
            <w:r>
              <w:rPr>
                <w:rFonts w:ascii="Calibri" w:hAnsi="Calibri"/>
                <w:color w:val="000000"/>
              </w:rPr>
              <w:t>9.935823</w:t>
            </w:r>
          </w:p>
        </w:tc>
        <w:tc>
          <w:tcPr>
            <w:tcW w:w="0" w:type="auto"/>
            <w:noWrap/>
            <w:hideMark/>
          </w:tcPr>
          <w:p w14:paraId="49DE63A6" w14:textId="77777777" w:rsidR="00B17EBD" w:rsidRDefault="00B17EBD">
            <w:pPr>
              <w:jc w:val="right"/>
              <w:rPr>
                <w:rFonts w:ascii="Calibri" w:hAnsi="Calibri"/>
                <w:color w:val="000000"/>
              </w:rPr>
            </w:pPr>
            <w:r>
              <w:rPr>
                <w:rFonts w:ascii="Calibri" w:hAnsi="Calibri"/>
                <w:color w:val="000000"/>
              </w:rPr>
              <w:t>9.749073</w:t>
            </w:r>
          </w:p>
        </w:tc>
        <w:tc>
          <w:tcPr>
            <w:tcW w:w="0" w:type="auto"/>
            <w:noWrap/>
            <w:hideMark/>
          </w:tcPr>
          <w:p w14:paraId="73A1AD52" w14:textId="77777777" w:rsidR="00B17EBD" w:rsidRDefault="00B17EBD">
            <w:pPr>
              <w:jc w:val="right"/>
              <w:rPr>
                <w:rFonts w:ascii="Calibri" w:hAnsi="Calibri"/>
                <w:color w:val="000000"/>
              </w:rPr>
            </w:pPr>
            <w:r>
              <w:rPr>
                <w:rFonts w:ascii="Calibri" w:hAnsi="Calibri"/>
                <w:color w:val="000000"/>
              </w:rPr>
              <w:t>10.24744</w:t>
            </w:r>
          </w:p>
        </w:tc>
      </w:tr>
      <w:tr w:rsidR="00B17EBD" w14:paraId="38CFD5C5" w14:textId="77777777" w:rsidTr="00B17EBD">
        <w:trPr>
          <w:trHeight w:val="315"/>
          <w:jc w:val="center"/>
        </w:trPr>
        <w:tc>
          <w:tcPr>
            <w:tcW w:w="0" w:type="auto"/>
            <w:noWrap/>
            <w:hideMark/>
          </w:tcPr>
          <w:p w14:paraId="6B24DB93" w14:textId="77777777" w:rsidR="00B17EBD" w:rsidRDefault="00B17EBD">
            <w:pPr>
              <w:rPr>
                <w:rFonts w:ascii="Calibri" w:hAnsi="Calibri"/>
                <w:color w:val="000000"/>
              </w:rPr>
            </w:pPr>
            <w:r>
              <w:rPr>
                <w:rFonts w:ascii="Calibri" w:hAnsi="Calibri"/>
                <w:color w:val="000000"/>
              </w:rPr>
              <w:t>CV</w:t>
            </w:r>
          </w:p>
        </w:tc>
        <w:tc>
          <w:tcPr>
            <w:tcW w:w="0" w:type="auto"/>
            <w:noWrap/>
            <w:hideMark/>
          </w:tcPr>
          <w:p w14:paraId="00087EDB" w14:textId="77777777" w:rsidR="00B17EBD" w:rsidRDefault="00B17EBD">
            <w:pPr>
              <w:jc w:val="right"/>
              <w:rPr>
                <w:rFonts w:ascii="Calibri" w:hAnsi="Calibri"/>
                <w:color w:val="000000"/>
              </w:rPr>
            </w:pPr>
            <w:r>
              <w:rPr>
                <w:rFonts w:ascii="Calibri" w:hAnsi="Calibri"/>
                <w:color w:val="000000"/>
              </w:rPr>
              <w:t>2.107633</w:t>
            </w:r>
          </w:p>
        </w:tc>
        <w:tc>
          <w:tcPr>
            <w:tcW w:w="0" w:type="auto"/>
            <w:noWrap/>
            <w:hideMark/>
          </w:tcPr>
          <w:p w14:paraId="60F75320" w14:textId="77777777" w:rsidR="00B17EBD" w:rsidRDefault="00B17EBD">
            <w:pPr>
              <w:jc w:val="right"/>
              <w:rPr>
                <w:rFonts w:ascii="Calibri" w:hAnsi="Calibri"/>
                <w:color w:val="000000"/>
              </w:rPr>
            </w:pPr>
            <w:r>
              <w:rPr>
                <w:rFonts w:ascii="Calibri" w:hAnsi="Calibri"/>
                <w:color w:val="000000"/>
              </w:rPr>
              <w:t>1.441481</w:t>
            </w:r>
          </w:p>
        </w:tc>
        <w:tc>
          <w:tcPr>
            <w:tcW w:w="0" w:type="auto"/>
            <w:noWrap/>
            <w:hideMark/>
          </w:tcPr>
          <w:p w14:paraId="0B3CDBFB" w14:textId="77777777" w:rsidR="00B17EBD" w:rsidRDefault="00B17EBD">
            <w:pPr>
              <w:jc w:val="right"/>
              <w:rPr>
                <w:rFonts w:ascii="Calibri" w:hAnsi="Calibri"/>
                <w:color w:val="000000"/>
              </w:rPr>
            </w:pPr>
            <w:r>
              <w:rPr>
                <w:rFonts w:ascii="Calibri" w:hAnsi="Calibri"/>
                <w:color w:val="000000"/>
              </w:rPr>
              <w:t>2.635491</w:t>
            </w:r>
          </w:p>
        </w:tc>
      </w:tr>
    </w:tbl>
    <w:p w14:paraId="69F48267" w14:textId="1EC18E95" w:rsidR="00C55828" w:rsidRDefault="00B17EBD" w:rsidP="00C55828">
      <w:pPr>
        <w:pStyle w:val="Caption"/>
      </w:pPr>
      <w:r>
        <w:t xml:space="preserve"> </w:t>
      </w:r>
      <w:bookmarkStart w:id="304" w:name="_Toc447223788"/>
      <w:r w:rsidR="00C55828">
        <w:t xml:space="preserve">Table </w:t>
      </w:r>
      <w:fldSimple w:instr=" SEQ Table \* ARABIC ">
        <w:r w:rsidR="00E553BD">
          <w:rPr>
            <w:noProof/>
          </w:rPr>
          <w:t>3</w:t>
        </w:r>
      </w:fldSimple>
      <w:r w:rsidR="00C55828">
        <w:t xml:space="preserve">. Average Sum of </w:t>
      </w:r>
      <w:r w:rsidR="00B3106B">
        <w:t xml:space="preserve">avgD and </w:t>
      </w:r>
      <w:r w:rsidR="00C55828">
        <w:t>CV</w:t>
      </w:r>
      <w:bookmarkEnd w:id="303"/>
      <w:bookmarkEnd w:id="304"/>
    </w:p>
    <w:p w14:paraId="371564AB" w14:textId="58BE402F" w:rsidR="00077973" w:rsidRPr="00077973" w:rsidRDefault="0078368F" w:rsidP="00077973">
      <w:r>
        <w:t>It was expected that the division of CV in CGC was different from that in RR</w:t>
      </w:r>
      <w:r w:rsidR="00DF33DF">
        <w:t xml:space="preserve"> and FCFS</w:t>
      </w:r>
      <w:r>
        <w:t xml:space="preserve">. </w:t>
      </w:r>
      <w:r w:rsidR="00077973">
        <w:t xml:space="preserve">The division of CV amongst the queues is shown in </w:t>
      </w:r>
      <w:r w:rsidR="00077973">
        <w:fldChar w:fldCharType="begin"/>
      </w:r>
      <w:r w:rsidR="00077973">
        <w:instrText xml:space="preserve"> REF _Ref447137191 \h </w:instrText>
      </w:r>
      <w:r w:rsidR="00077973">
        <w:fldChar w:fldCharType="separate"/>
      </w:r>
      <w:r w:rsidR="00E553BD">
        <w:t xml:space="preserve">Figure </w:t>
      </w:r>
      <w:r w:rsidR="00E553BD">
        <w:rPr>
          <w:noProof/>
        </w:rPr>
        <w:t>11</w:t>
      </w:r>
      <w:r w:rsidR="00E553BD">
        <w:t>. CV distribution</w:t>
      </w:r>
      <w:r w:rsidR="00077973">
        <w:fldChar w:fldCharType="end"/>
      </w:r>
      <w:r w:rsidR="00DF33DF">
        <w:t>. This figure shows</w:t>
      </w:r>
      <w:r w:rsidR="00077973">
        <w:t xml:space="preserve"> that in most cases the CV of queue three in CGC is the lowest</w:t>
      </w:r>
      <w:r w:rsidR="00DF33DF">
        <w:t>, but the CV of queues 1 and 2 is much higher</w:t>
      </w:r>
      <w:r w:rsidR="00077973">
        <w:t xml:space="preserve">. In server 3, which has an approximate utilisation of 97%, the performance of CGC and </w:t>
      </w:r>
      <w:r w:rsidR="00DF33DF">
        <w:t>FCFS are quite similar however</w:t>
      </w:r>
      <w:r w:rsidR="00077973">
        <w:t xml:space="preserve"> CGC </w:t>
      </w:r>
      <w:r w:rsidR="00DF33DF">
        <w:t>still performs worse than FCFS in this case</w:t>
      </w:r>
      <w:r w:rsidR="00077973">
        <w:t>.</w:t>
      </w:r>
    </w:p>
    <w:p w14:paraId="41753659" w14:textId="77777777" w:rsidR="00077973" w:rsidRDefault="00B3106B" w:rsidP="00077973">
      <w:pPr>
        <w:keepNext/>
      </w:pPr>
      <w:r>
        <w:rPr>
          <w:rFonts w:asciiTheme="majorHAnsi" w:eastAsiaTheme="majorEastAsia" w:hAnsiTheme="majorHAnsi" w:cstheme="majorBidi"/>
          <w:noProof/>
          <w:color w:val="2E74B5" w:themeColor="accent1" w:themeShade="BF"/>
          <w:sz w:val="26"/>
          <w:szCs w:val="26"/>
          <w:lang w:eastAsia="en-GB"/>
        </w:rPr>
        <w:lastRenderedPageBreak/>
        <w:drawing>
          <wp:inline distT="0" distB="0" distL="0" distR="0" wp14:anchorId="4F28390F" wp14:editId="71D5C48C">
            <wp:extent cx="5724525" cy="4229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14:paraId="59A2E5CB" w14:textId="5CF3C996" w:rsidR="00BB7DAB" w:rsidRDefault="00077973" w:rsidP="00077973">
      <w:pPr>
        <w:pStyle w:val="Caption"/>
        <w:rPr>
          <w:rFonts w:asciiTheme="majorHAnsi" w:eastAsiaTheme="majorEastAsia" w:hAnsiTheme="majorHAnsi" w:cstheme="majorBidi"/>
          <w:color w:val="2E74B5" w:themeColor="accent1" w:themeShade="BF"/>
          <w:sz w:val="26"/>
          <w:szCs w:val="26"/>
        </w:rPr>
      </w:pPr>
      <w:bookmarkStart w:id="305" w:name="_Ref447137191"/>
      <w:bookmarkStart w:id="306" w:name="_Toc447223782"/>
      <w:r>
        <w:t xml:space="preserve">Figure </w:t>
      </w:r>
      <w:fldSimple w:instr=" SEQ Figure \* ARABIC ">
        <w:r w:rsidR="00E553BD">
          <w:rPr>
            <w:noProof/>
          </w:rPr>
          <w:t>11</w:t>
        </w:r>
      </w:fldSimple>
      <w:r>
        <w:t>. CV distribution</w:t>
      </w:r>
      <w:bookmarkEnd w:id="305"/>
      <w:bookmarkEnd w:id="306"/>
    </w:p>
    <w:p w14:paraId="6E8179AD" w14:textId="5E187442" w:rsidR="000C1EA7" w:rsidRDefault="000C1EA7" w:rsidP="001B56A9">
      <w:pPr>
        <w:rPr>
          <w:rFonts w:asciiTheme="majorHAnsi" w:eastAsiaTheme="majorEastAsia" w:hAnsiTheme="majorHAnsi" w:cstheme="majorBidi"/>
          <w:color w:val="2E74B5" w:themeColor="accent1" w:themeShade="BF"/>
          <w:sz w:val="26"/>
          <w:szCs w:val="26"/>
        </w:rPr>
      </w:pPr>
      <w:r>
        <w:br w:type="page"/>
      </w:r>
    </w:p>
    <w:p w14:paraId="1E46BF82" w14:textId="11523D8A" w:rsidR="001B2EE1" w:rsidRPr="001B2EE1" w:rsidRDefault="000C1EA7" w:rsidP="000B324A">
      <w:pPr>
        <w:pStyle w:val="Heading2"/>
        <w:numPr>
          <w:ilvl w:val="1"/>
          <w:numId w:val="14"/>
        </w:numPr>
      </w:pPr>
      <w:bookmarkStart w:id="307" w:name="_Toc447223763"/>
      <w:r>
        <w:lastRenderedPageBreak/>
        <w:t>Hypotheses</w:t>
      </w:r>
      <w:r w:rsidR="00091FF5">
        <w:t xml:space="preserve"> Testing</w:t>
      </w:r>
      <w:bookmarkEnd w:id="307"/>
    </w:p>
    <w:p w14:paraId="16AF75F0" w14:textId="33EAE48E" w:rsidR="00E553BD" w:rsidRPr="001C6D5B" w:rsidRDefault="00874D5B" w:rsidP="001C6D5B">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E74B5" w:themeColor="accent1" w:themeShade="BF"/>
          <w:sz w:val="26"/>
          <w:szCs w:val="26"/>
        </w:rPr>
      </w:pPr>
      <w:del w:id="308" w:author="Timo Van Der Linden" w:date="2016-05-05T23:09:00Z">
        <w:r w:rsidDel="00A531A5">
          <w:rPr>
            <w:rFonts w:eastAsiaTheme="minorEastAsia"/>
          </w:rPr>
          <w:delText>In chapter</w:delText>
        </w:r>
        <w:r w:rsidR="0078368F" w:rsidDel="00A531A5">
          <w:rPr>
            <w:rFonts w:eastAsiaTheme="minorEastAsia"/>
          </w:rPr>
          <w:delText xml:space="preserve"> 3.1.1.</w:delText>
        </w:r>
        <w:r w:rsidDel="00A531A5">
          <w:rPr>
            <w:rFonts w:eastAsiaTheme="minorEastAsia"/>
          </w:rPr>
          <w:delText xml:space="preserve"> </w:delText>
        </w:r>
      </w:del>
      <w:commentRangeStart w:id="309"/>
      <w:r>
        <w:rPr>
          <w:rFonts w:eastAsiaTheme="minorEastAsia"/>
        </w:rPr>
        <w:fldChar w:fldCharType="begin"/>
      </w:r>
      <w:r>
        <w:rPr>
          <w:rFonts w:eastAsiaTheme="minorEastAsia"/>
        </w:rPr>
        <w:instrText xml:space="preserve"> REF _Ref441492226 \h </w:instrText>
      </w:r>
      <w:r w:rsidR="00A531A5">
        <w:rPr>
          <w:rFonts w:eastAsiaTheme="minorEastAsia"/>
        </w:rPr>
        <w:instrText xml:space="preserve"> \* MERGEFORMAT </w:instrText>
      </w:r>
      <w:r>
        <w:rPr>
          <w:rFonts w:eastAsiaTheme="minorEastAsia"/>
        </w:rPr>
      </w:r>
      <w:r>
        <w:rPr>
          <w:rFonts w:eastAsiaTheme="minorEastAsia"/>
        </w:rPr>
        <w:fldChar w:fldCharType="separate"/>
      </w:r>
    </w:p>
    <w:p w14:paraId="644C4895" w14:textId="77777777" w:rsidR="00E553BD" w:rsidRDefault="00E553BD" w:rsidP="00DA4683">
      <w:pPr>
        <w:pStyle w:val="Heading2"/>
        <w:numPr>
          <w:ilvl w:val="1"/>
          <w:numId w:val="19"/>
        </w:numPr>
      </w:pPr>
      <w:r>
        <w:t>Program the Model</w:t>
      </w:r>
    </w:p>
    <w:p w14:paraId="5D897882" w14:textId="6F9D1305" w:rsidR="00E553BD" w:rsidRDefault="00E553BD" w:rsidP="00A607B1">
      <w:r>
        <w:t>This chapter contains a mathematical or literal representation of how each queueing discipline is modelled into code and the translation of CGC into a queueing discipline. The simulation model is designed so that jobs are stored in arrays and each number in this array represents one job. The number represent the number of periods the jobs is in the system. Partial jobs cannot be processed, so in RR all the jobs are completely processed. There is a one period warm-up were no jobs depart the system.</w:t>
      </w:r>
    </w:p>
    <w:p w14:paraId="7DE10125" w14:textId="77777777" w:rsidR="00E553BD" w:rsidRDefault="00E553BD" w:rsidP="00DA4683">
      <w:pPr>
        <w:pStyle w:val="Heading3"/>
        <w:numPr>
          <w:ilvl w:val="2"/>
          <w:numId w:val="19"/>
        </w:numPr>
      </w:pPr>
      <w:r>
        <w:t>FCFS</w:t>
      </w:r>
    </w:p>
    <w:p w14:paraId="3BF5D430" w14:textId="77777777" w:rsidR="00E553BD" w:rsidRDefault="00E553BD" w:rsidP="00A607B1">
      <w:r>
        <w:t xml:space="preserve">In FCFS the three incoming streams are combined into one queue. The job with the highest time in queue is picked to be processed. Since this concerns a discrete event simulation, several jobs will arrive at the same time. In such a case, all jobs with the highest waiting time are dealt with in a Round-Robin manner, but not leaving jobs partially finished. Then the queue for the next period can be determined as follows for all queueing disciplines. Let </w:t>
      </w:r>
      <w:r w:rsidRPr="007F3B64">
        <w:rPr>
          <w:i/>
        </w:rPr>
        <w:t>Q</w:t>
      </w:r>
      <w:r>
        <w:t xml:space="preserve"> denote the number of jobs in the queue (</w:t>
      </w:r>
      <w:r>
        <w:rPr>
          <w:i/>
        </w:rPr>
        <w:t>i</w:t>
      </w:r>
      <w:r>
        <w:t xml:space="preserve">) at period </w:t>
      </w:r>
      <w:r>
        <w:rPr>
          <w:i/>
        </w:rPr>
        <w:t>n</w:t>
      </w:r>
      <w:r>
        <w:t xml:space="preserve">, let </w:t>
      </w:r>
      <w:r>
        <w:rPr>
          <w:i/>
        </w:rPr>
        <w:t xml:space="preserve">A </w:t>
      </w:r>
      <w:r>
        <w:t xml:space="preserve">denote the number of jobs arriving at the end of the period and </w:t>
      </w:r>
      <w:r>
        <w:rPr>
          <w:i/>
        </w:rPr>
        <w:t xml:space="preserve">D </w:t>
      </w:r>
      <w:r>
        <w:t xml:space="preserve">the number of jobs departing during the period. </w:t>
      </w:r>
      <w:r w:rsidRPr="007F3B64">
        <w:t>The</w:t>
      </w:r>
      <w:r>
        <w:t>n number of jobs in the queue is determined by:</w:t>
      </w:r>
    </w:p>
    <w:p w14:paraId="60DA1711" w14:textId="77777777" w:rsidR="00E553BD" w:rsidRPr="007F11A3" w:rsidRDefault="00A86709" w:rsidP="00A607B1">
      <w:pPr>
        <w:rPr>
          <w:rFonts w:eastAsiaTheme="minorEastAsia"/>
        </w:rPr>
      </w:pPr>
      <m:oMathPara>
        <m:oMath>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n,i</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n-1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D</m:t>
              </m:r>
            </m:e>
            <m:sub>
              <m:r>
                <m:rPr>
                  <m:sty m:val="p"/>
                </m:rPr>
                <w:rPr>
                  <w:rFonts w:ascii="Cambria Math" w:hAnsi="Cambria Math"/>
                </w:rPr>
                <m:t>n</m:t>
              </m:r>
            </m:sub>
          </m:sSub>
        </m:oMath>
      </m:oMathPara>
    </w:p>
    <w:p w14:paraId="29B3DB04" w14:textId="77777777" w:rsidR="00E553BD" w:rsidRDefault="00E553BD" w:rsidP="00A607B1">
      <w:pPr>
        <w:rPr>
          <w:rFonts w:eastAsiaTheme="minorEastAsia"/>
        </w:rPr>
      </w:pPr>
      <w:r>
        <w:rPr>
          <w:rFonts w:eastAsiaTheme="minorEastAsia"/>
        </w:rPr>
        <w:t>The departures are determined by the amount of jobs that are in the queue or the capacity:</w:t>
      </w:r>
    </w:p>
    <w:p w14:paraId="73E5FB3F" w14:textId="77777777" w:rsidR="00E553BD" w:rsidRPr="009103A3" w:rsidRDefault="00A86709" w:rsidP="00A607B1">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D</m:t>
              </m:r>
            </m:e>
            <m:sub>
              <m:r>
                <m:rPr>
                  <m:sty m:val="p"/>
                </m:rPr>
                <w:rPr>
                  <w:rFonts w:ascii="Cambria Math" w:eastAsiaTheme="minorEastAsia" w:hAnsi="Cambria Math"/>
                </w:rPr>
                <m:t>n</m:t>
              </m:r>
            </m:sub>
          </m:sSub>
          <m:r>
            <m:rPr>
              <m:sty m:val="p"/>
            </m:rPr>
            <w:rPr>
              <w:rFonts w:ascii="Cambria Math" w:eastAsiaTheme="minorEastAsia" w:hAnsi="Cambria Math"/>
            </w:rPr>
            <m:t>=min⁡(</m:t>
          </m:r>
          <m:sSub>
            <m:sSubPr>
              <m:ctrlPr>
                <w:rPr>
                  <w:rFonts w:ascii="Cambria Math" w:eastAsiaTheme="minorEastAsia" w:hAnsi="Cambria Math"/>
                  <w:i/>
                </w:rPr>
              </m:ctrlPr>
            </m:sSubPr>
            <m:e>
              <m:r>
                <m:rPr>
                  <m:sty m:val="p"/>
                </m:rPr>
                <w:rPr>
                  <w:rFonts w:ascii="Cambria Math" w:eastAsiaTheme="minorEastAsia" w:hAnsi="Cambria Math"/>
                </w:rPr>
                <m:t>Q</m:t>
              </m:r>
            </m:e>
            <m:sub>
              <m:r>
                <m:rPr>
                  <m:sty m:val="p"/>
                </m:rPr>
                <w:rPr>
                  <w:rFonts w:ascii="Cambria Math" w:eastAsiaTheme="minorEastAsia" w:hAnsi="Cambria Math"/>
                </w:rPr>
                <m:t>n-1</m:t>
              </m:r>
            </m:sub>
          </m:sSub>
          <m:r>
            <m:rPr>
              <m:sty m:val="p"/>
            </m:rPr>
            <w:rPr>
              <w:rFonts w:ascii="Cambria Math" w:eastAsiaTheme="minorEastAsia" w:hAnsi="Cambria Math"/>
            </w:rPr>
            <m:t>,C)</m:t>
          </m:r>
        </m:oMath>
      </m:oMathPara>
    </w:p>
    <w:p w14:paraId="58E49513" w14:textId="77777777" w:rsidR="00E553BD" w:rsidRDefault="00E553BD" w:rsidP="00DA4683">
      <w:pPr>
        <w:pStyle w:val="Heading3"/>
        <w:numPr>
          <w:ilvl w:val="2"/>
          <w:numId w:val="19"/>
        </w:numPr>
      </w:pPr>
      <w:r>
        <w:t>RR</w:t>
      </w:r>
    </w:p>
    <w:p w14:paraId="5437D70A" w14:textId="77777777" w:rsidR="00E553BD" w:rsidRPr="00365185" w:rsidRDefault="00E553BD" w:rsidP="00A607B1">
      <w:pPr>
        <w:rPr>
          <w:rFonts w:eastAsiaTheme="minorEastAsia"/>
        </w:rPr>
      </w:pPr>
      <w:r>
        <w:t xml:space="preserve">In Round-Robin the capacity is split equally over the three queues. Let </w:t>
      </w:r>
      <w:r>
        <w:rPr>
          <w:i/>
        </w:rPr>
        <w:t xml:space="preserve">C </w:t>
      </w:r>
      <w:r>
        <w:t xml:space="preserve">denote the server capacity and </w:t>
      </w:r>
      <w:r>
        <w:rPr>
          <w:i/>
        </w:rPr>
        <w:t>I</w:t>
      </w:r>
      <w:r>
        <w:t xml:space="preserve"> (3) the total number of queues, t</w:t>
      </w:r>
      <w:r w:rsidRPr="00A6429F">
        <w:t>he</w:t>
      </w:r>
      <w:r>
        <w:t>n the appointed capacity (R</w:t>
      </w:r>
      <w:r>
        <w:rPr>
          <w:vertAlign w:val="subscript"/>
        </w:rPr>
        <w:t>i</w:t>
      </w:r>
      <w:r>
        <w:t xml:space="preserve">) per queue </w:t>
      </w:r>
      <w:r>
        <w:rPr>
          <w:i/>
        </w:rPr>
        <w:t>i</w:t>
      </w:r>
      <w:r>
        <w:t>, at the start of the period is: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m:rPr>
                  <m:sty m:val="p"/>
                </m:rPr>
                <w:rPr>
                  <w:rFonts w:ascii="Cambria Math" w:eastAsiaTheme="minorEastAsia" w:hAnsi="Cambria Math"/>
                </w:rPr>
                <m:t>R</m:t>
              </m:r>
            </m:e>
            <m:sub>
              <m:r>
                <m:rPr>
                  <m:sty m:val="p"/>
                </m:rPr>
                <w:rPr>
                  <w:rFonts w:ascii="Cambria Math" w:eastAsiaTheme="minorEastAsia" w:hAnsi="Cambria Math"/>
                </w:rPr>
                <m:t>n,i</m:t>
              </m:r>
            </m:sub>
          </m:sSub>
          <m:r>
            <m:rPr>
              <m:sty m:val="p"/>
            </m:rP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C</m:t>
              </m:r>
            </m:num>
            <m:den>
              <m:r>
                <m:rPr>
                  <m:sty m:val="p"/>
                </m:rPr>
                <w:rPr>
                  <w:rFonts w:ascii="Cambria Math" w:eastAsiaTheme="minorEastAsia" w:hAnsi="Cambria Math"/>
                </w:rPr>
                <m:t>I</m:t>
              </m:r>
            </m:den>
          </m:f>
        </m:oMath>
      </m:oMathPara>
    </w:p>
    <w:p w14:paraId="7D416C00" w14:textId="77777777" w:rsidR="00E553BD" w:rsidRDefault="00E553BD" w:rsidP="00A607B1">
      <w:r>
        <w:t>Meaning that the departures can be determined as:</w:t>
      </w:r>
    </w:p>
    <w:p w14:paraId="51D9463E" w14:textId="77777777" w:rsidR="00E553BD" w:rsidRPr="009103A3" w:rsidRDefault="00A86709" w:rsidP="00A607B1">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D</m:t>
              </m:r>
            </m:e>
            <m:sub>
              <m:r>
                <m:rPr>
                  <m:sty m:val="p"/>
                </m:rPr>
                <w:rPr>
                  <w:rFonts w:ascii="Cambria Math" w:eastAsiaTheme="minorEastAsia" w:hAnsi="Cambria Math"/>
                </w:rPr>
                <m:t>n</m:t>
              </m:r>
            </m:sub>
          </m:sSub>
          <m:r>
            <m:rPr>
              <m:sty m:val="p"/>
            </m:rPr>
            <w:rPr>
              <w:rFonts w:ascii="Cambria Math" w:eastAsiaTheme="minorEastAsia" w:hAnsi="Cambria Math"/>
            </w:rPr>
            <m:t>=min⁡(</m:t>
          </m:r>
          <m:sSub>
            <m:sSubPr>
              <m:ctrlPr>
                <w:rPr>
                  <w:rFonts w:ascii="Cambria Math" w:eastAsiaTheme="minorEastAsia" w:hAnsi="Cambria Math"/>
                  <w:i/>
                </w:rPr>
              </m:ctrlPr>
            </m:sSubPr>
            <m:e>
              <m:r>
                <m:rPr>
                  <m:sty m:val="p"/>
                </m:rPr>
                <w:rPr>
                  <w:rFonts w:ascii="Cambria Math" w:eastAsiaTheme="minorEastAsia" w:hAnsi="Cambria Math"/>
                </w:rPr>
                <m:t>Q</m:t>
              </m:r>
            </m:e>
            <m:sub>
              <m:r>
                <m:rPr>
                  <m:sty m:val="p"/>
                </m:rPr>
                <w:rPr>
                  <w:rFonts w:ascii="Cambria Math" w:eastAsiaTheme="minorEastAsia" w:hAnsi="Cambria Math"/>
                </w:rPr>
                <m:t>n-1</m:t>
              </m:r>
            </m:sub>
          </m:sSub>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R</m:t>
              </m:r>
            </m:e>
            <m:sub>
              <m:r>
                <m:rPr>
                  <m:sty m:val="p"/>
                </m:rPr>
                <w:rPr>
                  <w:rFonts w:ascii="Cambria Math" w:eastAsiaTheme="minorEastAsia" w:hAnsi="Cambria Math"/>
                </w:rPr>
                <m:t>i</m:t>
              </m:r>
            </m:sub>
          </m:sSub>
          <m:r>
            <m:rPr>
              <m:sty m:val="p"/>
            </m:rPr>
            <w:rPr>
              <w:rFonts w:ascii="Cambria Math" w:eastAsiaTheme="minorEastAsia" w:hAnsi="Cambria Math"/>
            </w:rPr>
            <m:t>)</m:t>
          </m:r>
        </m:oMath>
      </m:oMathPara>
    </w:p>
    <w:p w14:paraId="1768974F" w14:textId="77777777" w:rsidR="00E553BD" w:rsidRPr="009103A3" w:rsidRDefault="00E553BD" w:rsidP="00A607B1">
      <w:pPr>
        <w:rPr>
          <w:rFonts w:eastAsiaTheme="minorEastAsia"/>
        </w:rPr>
      </w:pPr>
      <w:r>
        <w:rPr>
          <w:rFonts w:eastAsiaTheme="minorEastAsia"/>
        </w:rPr>
        <w:t>The departure formula also applies to CGC. When the jobs in queue are less than the assigned capacity (Q</w:t>
      </w:r>
      <w:r>
        <w:rPr>
          <w:rFonts w:eastAsiaTheme="minorEastAsia"/>
          <w:vertAlign w:val="subscript"/>
        </w:rPr>
        <w:t>n,I</w:t>
      </w:r>
      <w:r>
        <w:rPr>
          <w:rFonts w:eastAsiaTheme="minorEastAsia"/>
        </w:rPr>
        <w:t xml:space="preserve"> &lt; R</w:t>
      </w:r>
      <w:r>
        <w:rPr>
          <w:rFonts w:eastAsiaTheme="minorEastAsia"/>
          <w:vertAlign w:val="subscript"/>
        </w:rPr>
        <w:t>i</w:t>
      </w:r>
      <w:r>
        <w:rPr>
          <w:rFonts w:eastAsiaTheme="minorEastAsia"/>
        </w:rPr>
        <w:t>) the overcapacity of this queue is divided over the other queues so that no capacity is lost. When the division of capacity results in a number with decimals, the rest value is subtracted from all the number and this capacity is added to the queue with the largest number of jobs at that moment.</w:t>
      </w:r>
    </w:p>
    <w:p w14:paraId="228182EC" w14:textId="77777777" w:rsidR="00E553BD" w:rsidRDefault="00E553BD" w:rsidP="00DA4683">
      <w:pPr>
        <w:pStyle w:val="Heading3"/>
        <w:numPr>
          <w:ilvl w:val="2"/>
          <w:numId w:val="19"/>
        </w:numPr>
      </w:pPr>
      <w:r>
        <w:t>CGC</w:t>
      </w:r>
    </w:p>
    <w:p w14:paraId="5D886DAD" w14:textId="77777777" w:rsidR="00E553BD" w:rsidRDefault="00E553BD" w:rsidP="00A607B1">
      <w:r>
        <w:t xml:space="preserve">Translating the CG consistent to a queueing discipline would mean the following. In CGC the length of the queue determines the size of the claim. The capacity of the server is what the claims dispute over. In Table </w:t>
      </w:r>
      <w:r>
        <w:rPr>
          <w:noProof/>
        </w:rPr>
        <w:t>1</w:t>
      </w:r>
      <w:r>
        <w:t xml:space="preserve">. Division of Estate to Creditors in “Ketubot” 93a as per the Mishna </w:t>
      </w:r>
      <w:sdt>
        <w:sdtPr>
          <w:id w:val="-1435282143"/>
          <w:citation/>
        </w:sdtPr>
        <w:sdtContent>
          <w:r>
            <w:fldChar w:fldCharType="begin"/>
          </w:r>
          <w:r w:rsidRPr="0013482A">
            <w:instrText xml:space="preserve"> CITATION Aum02 \l 1043 </w:instrText>
          </w:r>
          <w:r>
            <w:fldChar w:fldCharType="separate"/>
          </w:r>
          <w:r w:rsidRPr="006302C0">
            <w:rPr>
              <w:noProof/>
            </w:rPr>
            <w:t>(Aumann, 2002)</w:t>
          </w:r>
          <w:r>
            <w:fldChar w:fldCharType="end"/>
          </w:r>
        </w:sdtContent>
      </w:sdt>
      <w:r>
        <w:t>, the capacity can be viewed as the ‘estate value’. The amount of capacity given to a queue is done by the CG consistent.</w:t>
      </w:r>
    </w:p>
    <w:p w14:paraId="55E46CCC" w14:textId="77777777" w:rsidR="00E553BD" w:rsidRDefault="00E553BD" w:rsidP="00A607B1">
      <w:r>
        <w:t>For CGC first “half the sum of the claims” has to be determined to determine which of</w:t>
      </w:r>
      <w:r>
        <w:rPr>
          <w:vanish/>
        </w:rPr>
        <w:t>H</w:t>
      </w:r>
      <w:r>
        <w:t xml:space="preserve"> the two underlying rules applies.</w:t>
      </w:r>
      <w:r w:rsidRPr="006F6F25">
        <w:t xml:space="preserve"> </w:t>
      </w:r>
      <w:r>
        <w:t>Half the sum of the claims (</w:t>
      </w:r>
      <w:r w:rsidRPr="00420412">
        <w:rPr>
          <w:i/>
        </w:rPr>
        <w:t>y</w:t>
      </w:r>
      <w:r>
        <w:rPr>
          <w:i/>
          <w:vertAlign w:val="subscript"/>
        </w:rPr>
        <w:t>n</w:t>
      </w:r>
      <w:r>
        <w:t>) is:</w:t>
      </w:r>
    </w:p>
    <w:p w14:paraId="372EBDFA" w14:textId="77777777" w:rsidR="00E553BD" w:rsidRDefault="00A86709" w:rsidP="00A607B1">
      <m:oMathPara>
        <m:oMath>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m:rPr>
                      <m:sty m:val="p"/>
                    </m:rPr>
                    <w:rPr>
                      <w:rFonts w:ascii="Cambria Math" w:hAnsi="Cambria Math"/>
                    </w:rPr>
                    <m:t>i=1</m:t>
                  </m:r>
                </m:sub>
                <m:sup>
                  <m:r>
                    <m:rPr>
                      <m:sty m:val="p"/>
                    </m:rPr>
                    <w:rPr>
                      <w:rFonts w:ascii="Cambria Math" w:hAnsi="Cambria Math"/>
                    </w:rPr>
                    <m:t>I</m:t>
                  </m:r>
                </m:sup>
                <m:e>
                  <m:sSub>
                    <m:sSubPr>
                      <m:ctrlPr>
                        <w:rPr>
                          <w:rFonts w:ascii="Cambria Math" w:hAnsi="Cambria Math"/>
                          <w:i/>
                        </w:rPr>
                      </m:ctrlPr>
                    </m:sSubPr>
                    <m:e>
                      <m:r>
                        <m:rPr>
                          <m:sty m:val="p"/>
                        </m:rPr>
                        <w:rPr>
                          <w:rFonts w:ascii="Cambria Math" w:hAnsi="Cambria Math"/>
                        </w:rPr>
                        <m:t>Q</m:t>
                      </m:r>
                    </m:e>
                    <m:sub>
                      <m:r>
                        <m:rPr>
                          <m:sty m:val="p"/>
                        </m:rPr>
                        <w:rPr>
                          <w:rFonts w:ascii="Cambria Math" w:hAnsi="Cambria Math"/>
                        </w:rPr>
                        <m:t>n,i</m:t>
                      </m:r>
                    </m:sub>
                  </m:sSub>
                </m:e>
              </m:nary>
            </m:e>
          </m:d>
          <m:r>
            <m:rPr>
              <m:sty m:val="p"/>
            </m:rPr>
            <w:rPr>
              <w:rFonts w:ascii="Cambria Math" w:hAnsi="Cambria Math"/>
            </w:rPr>
            <m:t>/ 2</m:t>
          </m:r>
        </m:oMath>
      </m:oMathPara>
    </w:p>
    <w:p w14:paraId="173B00EE" w14:textId="77777777" w:rsidR="00E553BD" w:rsidRDefault="00E553BD" w:rsidP="00A607B1">
      <w:r>
        <w:t>The server capacity which is appointed by CGC (R</w:t>
      </w:r>
      <w:r>
        <w:rPr>
          <w:vertAlign w:val="subscript"/>
        </w:rPr>
        <w:t>n,i</w:t>
      </w:r>
      <w:r>
        <w:t>) is: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m:rPr>
                  <m:sty m:val="p"/>
                </m:rPr>
                <w:rPr>
                  <w:rFonts w:ascii="Cambria Math" w:eastAsiaTheme="minorEastAsia" w:hAnsi="Cambria Math"/>
                </w:rPr>
                <m:t>R</m:t>
              </m:r>
            </m:e>
            <m:sub>
              <m:r>
                <m:rPr>
                  <m:sty m:val="p"/>
                </m:rPr>
                <w:rPr>
                  <w:rFonts w:ascii="Cambria Math" w:eastAsiaTheme="minorEastAsia" w:hAnsi="Cambria Math"/>
                </w:rPr>
                <m:t>n,i</m:t>
              </m:r>
            </m:sub>
          </m:sSub>
          <m:r>
            <m:rPr>
              <m:sty m:val="p"/>
            </m:rP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c</m:t>
              </m:r>
            </m:num>
            <m:den>
              <m:r>
                <m:rPr>
                  <m:sty m:val="p"/>
                </m:rPr>
                <w:rPr>
                  <w:rFonts w:ascii="Cambria Math" w:eastAsiaTheme="minorEastAsia" w:hAnsi="Cambria Math"/>
                </w:rPr>
                <m:t>I</m:t>
              </m:r>
            </m:den>
          </m:f>
        </m:oMath>
      </m:oMathPara>
    </w:p>
    <w:p w14:paraId="4D9F6D85" w14:textId="77777777" w:rsidR="00E553BD" w:rsidRPr="00A6429F" w:rsidRDefault="00E553BD" w:rsidP="00A607B1">
      <w:pPr>
        <w:rPr>
          <w:rFonts w:eastAsiaTheme="minorEastAsia"/>
        </w:rPr>
      </w:pPr>
      <w:r>
        <w:t xml:space="preserve">Which is subjected to a constraint depending if “half the sum of the claims” exceeds the server capacity: </w:t>
      </w:r>
      <m:oMath>
        <m:r>
          <m:rPr>
            <m:sty m:val="p"/>
          </m:rPr>
          <w:rPr>
            <w:rFonts w:ascii="Cambria Math" w:eastAsiaTheme="minorEastAsia" w:hAnsi="Cambria Math"/>
          </w:rPr>
          <w:br/>
        </m:r>
      </m:oMath>
      <m:oMathPara>
        <m:oMath>
          <m:r>
            <m:rPr>
              <m:sty m:val="p"/>
            </m:rPr>
            <w:rPr>
              <w:rFonts w:ascii="Cambria Math" w:eastAsiaTheme="minorEastAsia" w:hAnsi="Cambria Math"/>
            </w:rPr>
            <m:t>x=c&gt;</m:t>
          </m:r>
          <m:sSub>
            <m:sSubPr>
              <m:ctrlPr>
                <w:rPr>
                  <w:rFonts w:ascii="Cambria Math" w:eastAsiaTheme="minorEastAsia" w:hAnsi="Cambria Math"/>
                  <w:i/>
                </w:rPr>
              </m:ctrlPr>
            </m:sSubPr>
            <m:e>
              <m:r>
                <m:rPr>
                  <m:sty m:val="p"/>
                </m:rPr>
                <w:rPr>
                  <w:rFonts w:ascii="Cambria Math" w:eastAsiaTheme="minorEastAsia" w:hAnsi="Cambria Math"/>
                </w:rPr>
                <m:t>y</m:t>
              </m:r>
            </m:e>
            <m:sub>
              <m:r>
                <m:rPr>
                  <m:sty m:val="p"/>
                </m:rPr>
                <w:rPr>
                  <w:rFonts w:ascii="Cambria Math" w:eastAsiaTheme="minorEastAsia" w:hAnsi="Cambria Math"/>
                </w:rPr>
                <m:t>n</m:t>
              </m:r>
            </m:sub>
          </m:sSub>
        </m:oMath>
      </m:oMathPara>
    </w:p>
    <w:p w14:paraId="783976F5" w14:textId="77777777" w:rsidR="00E553BD" w:rsidRDefault="00E553BD" w:rsidP="00A607B1">
      <m:oMathPara>
        <m:oMath>
          <m:r>
            <m:rPr>
              <m:sty m:val="p"/>
            </m:rPr>
            <w:rPr>
              <w:rFonts w:ascii="Cambria Math" w:eastAsiaTheme="minorEastAsia" w:hAnsi="Cambria Math"/>
            </w:rPr>
            <m:t>x ϵ (0,1)</m:t>
          </m:r>
        </m:oMath>
      </m:oMathPara>
    </w:p>
    <w:p w14:paraId="4F958792" w14:textId="77777777" w:rsidR="00E553BD" w:rsidRDefault="00E553BD" w:rsidP="00A607B1">
      <w:r>
        <w:t>The first rule that underlie the CG consistent is represented in the following formula:</w:t>
      </w:r>
    </w:p>
    <w:p w14:paraId="367EBB8A" w14:textId="77777777" w:rsidR="00E553BD" w:rsidRPr="006F1F48" w:rsidRDefault="00A86709" w:rsidP="00A607B1">
      <w:pPr>
        <w:jc w:val="center"/>
        <w:rPr>
          <w:rFonts w:eastAsiaTheme="minorEastAsia"/>
          <w:noProof/>
        </w:rPr>
      </w:pPr>
      <m:oMathPara>
        <m:oMath>
          <m:sSub>
            <m:sSubPr>
              <m:ctrlPr>
                <w:rPr>
                  <w:rFonts w:ascii="Cambria Math" w:eastAsiaTheme="minorEastAsia" w:hAnsi="Cambria Math"/>
                  <w:i/>
                </w:rPr>
              </m:ctrlPr>
            </m:sSubPr>
            <m:e>
              <m:r>
                <m:rPr>
                  <m:sty m:val="p"/>
                </m:rPr>
                <w:rPr>
                  <w:rFonts w:ascii="Cambria Math" w:eastAsiaTheme="minorEastAsia" w:hAnsi="Cambria Math"/>
                </w:rPr>
                <m:t>R</m:t>
              </m:r>
            </m:e>
            <m:sub>
              <m:r>
                <m:rPr>
                  <m:sty m:val="p"/>
                </m:rPr>
                <w:rPr>
                  <w:rFonts w:ascii="Cambria Math" w:eastAsiaTheme="minorEastAsia" w:hAnsi="Cambria Math"/>
                </w:rPr>
                <m:t>n,i</m:t>
              </m:r>
            </m:sub>
          </m:sSub>
          <m:r>
            <m:rPr>
              <m:sty m:val="p"/>
            </m:rP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m:rPr>
                      <m:sty m:val="p"/>
                    </m:rPr>
                    <w:rPr>
                      <w:rFonts w:ascii="Cambria Math" w:eastAsiaTheme="minorEastAsia" w:hAnsi="Cambria Math"/>
                      <w:noProof/>
                    </w:rPr>
                    <m:t>Q</m:t>
                  </m:r>
                </m:e>
                <m:sub>
                  <m:r>
                    <m:rPr>
                      <m:sty m:val="p"/>
                    </m:rPr>
                    <w:rPr>
                      <w:rFonts w:ascii="Cambria Math" w:eastAsiaTheme="minorEastAsia" w:hAnsi="Cambria Math"/>
                      <w:noProof/>
                    </w:rPr>
                    <m:t>n,i</m:t>
                  </m:r>
                </m:sub>
              </m:sSub>
            </m:num>
            <m:den>
              <m:r>
                <m:rPr>
                  <m:sty m:val="p"/>
                </m:rPr>
                <w:rPr>
                  <w:rFonts w:ascii="Cambria Math" w:eastAsiaTheme="minorEastAsia" w:hAnsi="Cambria Math"/>
                  <w:noProof/>
                </w:rPr>
                <m:t>2</m:t>
              </m:r>
            </m:den>
          </m:f>
          <m:r>
            <m:rPr>
              <m:sty m:val="p"/>
            </m:rPr>
            <w:rPr>
              <w:rFonts w:ascii="Cambria Math" w:eastAsiaTheme="minorEastAsia" w:hAnsi="Cambria Math"/>
              <w:noProof/>
            </w:rPr>
            <m:t>+M*x</m:t>
          </m:r>
        </m:oMath>
      </m:oMathPara>
    </w:p>
    <w:p w14:paraId="36ED6C42" w14:textId="77777777" w:rsidR="00E553BD" w:rsidRDefault="00E553BD" w:rsidP="00A607B1">
      <w:pPr>
        <w:rPr>
          <w:rFonts w:eastAsiaTheme="minorEastAsia"/>
          <w:noProof/>
        </w:rPr>
      </w:pPr>
      <w:r>
        <w:rPr>
          <w:rFonts w:eastAsiaTheme="minorEastAsia"/>
          <w:noProof/>
        </w:rPr>
        <w:t>And the second rule:</w:t>
      </w:r>
    </w:p>
    <w:p w14:paraId="4D5EF29F" w14:textId="77777777" w:rsidR="00E553BD" w:rsidRPr="00453A79" w:rsidRDefault="00A86709" w:rsidP="00453A7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R</m:t>
              </m:r>
            </m:e>
            <m:sub>
              <m:r>
                <m:rPr>
                  <m:sty m:val="p"/>
                </m:rPr>
                <w:rPr>
                  <w:rFonts w:ascii="Cambria Math" w:eastAsiaTheme="minorEastAsia" w:hAnsi="Cambria Math"/>
                </w:rPr>
                <m:t>n,i</m:t>
              </m:r>
            </m:sub>
          </m:sSub>
          <m:r>
            <m:rPr>
              <m:sty m:val="p"/>
            </m:rPr>
            <w:rPr>
              <w:rFonts w:ascii="Cambria Math" w:eastAsiaTheme="minorEastAsia" w:hAnsi="Cambria Math"/>
              <w:noProof/>
            </w:rPr>
            <m:t>&gt;2</m:t>
          </m:r>
          <m:sSub>
            <m:sSubPr>
              <m:ctrlPr>
                <w:rPr>
                  <w:rFonts w:ascii="Cambria Math" w:eastAsiaTheme="minorEastAsia" w:hAnsi="Cambria Math"/>
                  <w:i/>
                  <w:noProof/>
                </w:rPr>
              </m:ctrlPr>
            </m:sSubPr>
            <m:e>
              <m:r>
                <m:rPr>
                  <m:sty m:val="p"/>
                </m:rPr>
                <w:rPr>
                  <w:rFonts w:ascii="Cambria Math" w:eastAsiaTheme="minorEastAsia" w:hAnsi="Cambria Math"/>
                  <w:noProof/>
                </w:rPr>
                <m:t>Q</m:t>
              </m:r>
            </m:e>
            <m:sub>
              <m:r>
                <m:rPr>
                  <m:sty m:val="p"/>
                </m:rPr>
                <w:rPr>
                  <w:rFonts w:ascii="Cambria Math" w:eastAsiaTheme="minorEastAsia" w:hAnsi="Cambria Math"/>
                  <w:noProof/>
                </w:rPr>
                <m:t>n,i</m:t>
              </m:r>
            </m:sub>
          </m:sSub>
          <m:r>
            <m:rPr>
              <m:sty m:val="p"/>
            </m:rPr>
            <w:rPr>
              <w:rFonts w:ascii="Cambria Math" w:eastAsiaTheme="minorEastAsia" w:hAnsi="Cambria Math"/>
              <w:noProof/>
            </w:rPr>
            <m:t>+M</m:t>
          </m:r>
          <m:d>
            <m:dPr>
              <m:ctrlPr>
                <w:rPr>
                  <w:rFonts w:ascii="Cambria Math" w:eastAsiaTheme="minorEastAsia" w:hAnsi="Cambria Math"/>
                  <w:i/>
                  <w:noProof/>
                </w:rPr>
              </m:ctrlPr>
            </m:dPr>
            <m:e>
              <m:r>
                <m:rPr>
                  <m:sty m:val="p"/>
                </m:rPr>
                <w:rPr>
                  <w:rFonts w:ascii="Cambria Math" w:eastAsiaTheme="minorEastAsia" w:hAnsi="Cambria Math"/>
                  <w:noProof/>
                </w:rPr>
                <m:t>x-1</m:t>
              </m:r>
            </m:e>
          </m:d>
        </m:oMath>
      </m:oMathPara>
    </w:p>
    <w:p w14:paraId="4E8EA503" w14:textId="77777777" w:rsidR="00E553BD" w:rsidRDefault="00E553BD">
      <w:pPr>
        <w:rPr>
          <w:rFonts w:asciiTheme="majorHAnsi" w:eastAsiaTheme="majorEastAsia" w:hAnsiTheme="majorHAnsi" w:cstheme="majorBidi"/>
          <w:color w:val="2E74B5" w:themeColor="accent1" w:themeShade="BF"/>
          <w:sz w:val="26"/>
          <w:szCs w:val="26"/>
        </w:rPr>
      </w:pPr>
    </w:p>
    <w:p w14:paraId="6CAB2E70" w14:textId="7A969CDA" w:rsidR="00910DF8" w:rsidRPr="00D47585" w:rsidRDefault="00874D5B" w:rsidP="00910DF8">
      <w:pPr>
        <w:rPr>
          <w:rFonts w:eastAsiaTheme="minorEastAsia"/>
        </w:rPr>
      </w:pPr>
      <w:r>
        <w:rPr>
          <w:rFonts w:eastAsiaTheme="minorEastAsia"/>
        </w:rPr>
        <w:fldChar w:fldCharType="end"/>
      </w:r>
      <w:commentRangeEnd w:id="309"/>
      <w:r w:rsidR="00A531A5">
        <w:rPr>
          <w:rStyle w:val="CommentReference"/>
        </w:rPr>
        <w:commentReference w:id="309"/>
      </w:r>
      <w:r w:rsidR="00C66B67">
        <w:rPr>
          <w:rFonts w:eastAsiaTheme="minorEastAsia"/>
        </w:rPr>
        <w:t>,</w:t>
      </w:r>
      <w:r>
        <w:rPr>
          <w:rFonts w:eastAsiaTheme="minorEastAsia"/>
        </w:rPr>
        <w:t xml:space="preserve"> s</w:t>
      </w:r>
      <w:r w:rsidR="00C66B67">
        <w:rPr>
          <w:rFonts w:eastAsiaTheme="minorEastAsia"/>
        </w:rPr>
        <w:t>everal hypothesis were posited</w:t>
      </w:r>
      <w:r w:rsidR="0075425F">
        <w:rPr>
          <w:rFonts w:eastAsiaTheme="minorEastAsia"/>
        </w:rPr>
        <w:t xml:space="preserve"> which </w:t>
      </w:r>
      <w:r w:rsidR="0078368F">
        <w:rPr>
          <w:rFonts w:eastAsiaTheme="minorEastAsia"/>
        </w:rPr>
        <w:t>will be</w:t>
      </w:r>
      <w:r w:rsidR="0075425F">
        <w:rPr>
          <w:rFonts w:eastAsiaTheme="minorEastAsia"/>
        </w:rPr>
        <w:t xml:space="preserve"> tested using the </w:t>
      </w:r>
      <w:r w:rsidR="00C40D08">
        <w:rPr>
          <w:rFonts w:eastAsiaTheme="minorEastAsia"/>
        </w:rPr>
        <w:t>paired sample</w:t>
      </w:r>
      <w:r w:rsidR="00910DF8">
        <w:rPr>
          <w:rFonts w:eastAsiaTheme="minorEastAsia"/>
        </w:rPr>
        <w:t xml:space="preserve"> t-test:</w:t>
      </w:r>
    </w:p>
    <w:p w14:paraId="3520EC2A" w14:textId="373B1132" w:rsidR="00874D5B" w:rsidRPr="00874D5B" w:rsidRDefault="00C40D08" w:rsidP="00874D5B">
      <w:pPr>
        <w:jc w:val="center"/>
        <w:rPr>
          <w:rFonts w:eastAsiaTheme="minorEastAsia"/>
          <w:sz w:val="24"/>
        </w:rPr>
      </w:pPr>
      <m:oMathPara>
        <m:oMath>
          <m:r>
            <w:rPr>
              <w:rFonts w:ascii="Cambria Math" w:eastAsiaTheme="minorEastAsia" w:hAnsi="Cambria Math"/>
              <w:sz w:val="24"/>
            </w:rPr>
            <m:t>t=</m:t>
          </m:r>
          <m:f>
            <m:fPr>
              <m:ctrlPr>
                <w:rPr>
                  <w:rFonts w:ascii="Cambria Math" w:eastAsiaTheme="minorEastAsia" w:hAnsi="Cambria Math"/>
                  <w:i/>
                  <w:sz w:val="24"/>
                </w:rPr>
              </m:ctrlPr>
            </m:fPr>
            <m:num>
              <m:acc>
                <m:accPr>
                  <m:chr m:val="̅"/>
                  <m:ctrlPr>
                    <w:rPr>
                      <w:rFonts w:ascii="Cambria Math" w:eastAsiaTheme="minorEastAsia" w:hAnsi="Cambria Math"/>
                      <w:i/>
                      <w:sz w:val="24"/>
                    </w:rPr>
                  </m:ctrlPr>
                </m:accPr>
                <m:e>
                  <m:r>
                    <w:rPr>
                      <w:rFonts w:ascii="Cambria Math" w:eastAsiaTheme="minorEastAsia" w:hAnsi="Cambria Math"/>
                      <w:sz w:val="24"/>
                    </w:rPr>
                    <m:t>d</m:t>
                  </m:r>
                </m:e>
              </m:acc>
            </m:num>
            <m:den>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num>
                    <m:den>
                      <m:r>
                        <w:rPr>
                          <w:rFonts w:ascii="Cambria Math" w:eastAsiaTheme="minorEastAsia" w:hAnsi="Cambria Math"/>
                          <w:sz w:val="24"/>
                        </w:rPr>
                        <m:t>n</m:t>
                      </m:r>
                    </m:den>
                  </m:f>
                </m:e>
              </m:rad>
            </m:den>
          </m:f>
          <m:r>
            <w:rPr>
              <w:rFonts w:ascii="Cambria Math" w:eastAsiaTheme="minorEastAsia" w:hAnsi="Cambria Math"/>
              <w:sz w:val="24"/>
            </w:rPr>
            <m:t xml:space="preserve">  </m:t>
          </m:r>
        </m:oMath>
      </m:oMathPara>
    </w:p>
    <w:p w14:paraId="71D216F0" w14:textId="4DB4D216" w:rsidR="00874D5B" w:rsidRDefault="0075425F" w:rsidP="00874D5B">
      <w:r>
        <w:t>The first hypothesis is:</w:t>
      </w:r>
    </w:p>
    <w:p w14:paraId="7DA4B093" w14:textId="77777777" w:rsidR="00091FF5" w:rsidRDefault="00091FF5" w:rsidP="00091FF5">
      <w:pPr>
        <w:rPr>
          <w:i/>
        </w:rPr>
      </w:pPr>
      <w:r>
        <w:rPr>
          <w:i/>
        </w:rPr>
        <w:t>H1: CGC has a lower cycle time for the queue with the smallest job stream than the FCFS rule.</w:t>
      </w:r>
    </w:p>
    <w:p w14:paraId="6CCC704D" w14:textId="7ED4DBBC" w:rsidR="00E54A97" w:rsidRDefault="00E54A97" w:rsidP="00E54A97">
      <w:pPr>
        <w:rPr>
          <w:ins w:id="310" w:author="MathijsvdL" w:date="2016-05-06T11:28:00Z"/>
          <w:rFonts w:ascii="Calibri" w:eastAsia="Times New Roman" w:hAnsi="Calibri" w:cs="Times New Roman"/>
          <w:color w:val="000000"/>
          <w:lang w:eastAsia="en-GB"/>
        </w:rPr>
      </w:pPr>
      <w:r>
        <w:t>Comparing the CGC to FCFS</w:t>
      </w:r>
      <w:r w:rsidR="00C66B67">
        <w:t>,</w:t>
      </w:r>
      <w:r>
        <w:t xml:space="preserve"> results from the smallest queue gives a t-value of </w:t>
      </w:r>
      <w:r w:rsidR="007E0BAE">
        <w:rPr>
          <w:rFonts w:ascii="Calibri" w:eastAsia="Times New Roman" w:hAnsi="Calibri" w:cs="Times New Roman"/>
          <w:color w:val="000000"/>
          <w:lang w:eastAsia="en-GB"/>
        </w:rPr>
        <w:t xml:space="preserve">7.62 </w:t>
      </w:r>
      <w:r>
        <w:rPr>
          <w:rFonts w:ascii="Calibri" w:eastAsia="Times New Roman" w:hAnsi="Calibri" w:cs="Times New Roman"/>
          <w:color w:val="000000"/>
          <w:lang w:eastAsia="en-GB"/>
        </w:rPr>
        <w:t>which is associated with a p-value of 0.0001. As pre-determined, the confidence interval of 95% was chosen which gives an alpha of 0.05. Since p-value is smaller than alpha, there is a statistical significant difference</w:t>
      </w:r>
      <w:r w:rsidR="00034ED1">
        <w:rPr>
          <w:rFonts w:ascii="Calibri" w:eastAsia="Times New Roman" w:hAnsi="Calibri" w:cs="Times New Roman"/>
          <w:color w:val="000000"/>
          <w:lang w:eastAsia="en-GB"/>
        </w:rPr>
        <w:t xml:space="preserve"> in this KPI</w:t>
      </w:r>
      <w:r>
        <w:rPr>
          <w:rFonts w:ascii="Calibri" w:eastAsia="Times New Roman" w:hAnsi="Calibri" w:cs="Times New Roman"/>
          <w:color w:val="000000"/>
          <w:lang w:eastAsia="en-GB"/>
        </w:rPr>
        <w:t>.</w:t>
      </w:r>
      <w:r w:rsidR="00C40D08">
        <w:rPr>
          <w:rFonts w:ascii="Calibri" w:eastAsia="Times New Roman" w:hAnsi="Calibri" w:cs="Times New Roman"/>
          <w:color w:val="000000"/>
          <w:lang w:eastAsia="en-GB"/>
        </w:rPr>
        <w:t xml:space="preserve"> </w:t>
      </w:r>
      <w:r w:rsidR="00034ED1">
        <w:rPr>
          <w:rFonts w:ascii="Calibri" w:eastAsia="Times New Roman" w:hAnsi="Calibri" w:cs="Times New Roman"/>
          <w:color w:val="000000"/>
          <w:lang w:eastAsia="en-GB"/>
        </w:rPr>
        <w:t xml:space="preserve">However, the mean of the FCFS is lower than that of CGC and thus the cycle time of the smallest queue is lower in FCFS than in CGC. </w:t>
      </w:r>
      <w:commentRangeStart w:id="311"/>
      <w:r w:rsidR="00034ED1">
        <w:rPr>
          <w:rFonts w:ascii="Calibri" w:eastAsia="Times New Roman" w:hAnsi="Calibri" w:cs="Times New Roman"/>
          <w:color w:val="000000"/>
          <w:lang w:eastAsia="en-GB"/>
        </w:rPr>
        <w:t>This means this hypothesis is rejected.</w:t>
      </w:r>
      <w:commentRangeEnd w:id="311"/>
      <w:r w:rsidR="00A531A5">
        <w:rPr>
          <w:rStyle w:val="CommentReference"/>
        </w:rPr>
        <w:commentReference w:id="311"/>
      </w:r>
    </w:p>
    <w:p w14:paraId="3129B6FC" w14:textId="285D9F4A" w:rsidR="005C6778" w:rsidRPr="00E54A97" w:rsidRDefault="005C6778" w:rsidP="00E54A97">
      <w:pPr>
        <w:rPr>
          <w:rFonts w:ascii="Calibri" w:eastAsia="Times New Roman" w:hAnsi="Calibri" w:cs="Times New Roman"/>
          <w:color w:val="000000"/>
          <w:lang w:eastAsia="en-GB"/>
        </w:rPr>
      </w:pPr>
      <w:ins w:id="312" w:author="MathijsvdL" w:date="2016-05-06T11:28:00Z">
        <w:r>
          <w:rPr>
            <w:rFonts w:ascii="Calibri" w:eastAsia="Times New Roman" w:hAnsi="Calibri" w:cs="Times New Roman"/>
            <w:color w:val="000000"/>
            <w:lang w:eastAsia="en-GB"/>
          </w:rPr>
          <w:t>f-test</w:t>
        </w:r>
      </w:ins>
    </w:p>
    <w:p w14:paraId="2942B9B8" w14:textId="24FC6919" w:rsidR="00E54A97" w:rsidRPr="00E54A97" w:rsidRDefault="00E54A97" w:rsidP="00E54A97">
      <w:r>
        <w:t>The second hypothesis is:</w:t>
      </w:r>
    </w:p>
    <w:p w14:paraId="49FCFB2E" w14:textId="6DC7CEF1" w:rsidR="00091FF5" w:rsidRDefault="00091FF5" w:rsidP="00091FF5">
      <w:pPr>
        <w:rPr>
          <w:i/>
        </w:rPr>
      </w:pPr>
      <w:r>
        <w:rPr>
          <w:i/>
        </w:rPr>
        <w:t xml:space="preserve">H2: The CV of CGC </w:t>
      </w:r>
      <w:r w:rsidR="00C40D08">
        <w:rPr>
          <w:i/>
        </w:rPr>
        <w:t>has less variance</w:t>
      </w:r>
      <w:r>
        <w:rPr>
          <w:i/>
        </w:rPr>
        <w:t xml:space="preserve"> </w:t>
      </w:r>
      <w:r w:rsidR="00C40D08">
        <w:rPr>
          <w:i/>
        </w:rPr>
        <w:t>amongst the</w:t>
      </w:r>
      <w:r>
        <w:rPr>
          <w:i/>
        </w:rPr>
        <w:t xml:space="preserve"> queues in comparison to the CV of the RR queues.</w:t>
      </w:r>
    </w:p>
    <w:p w14:paraId="63D5FA23" w14:textId="15B13BB2" w:rsidR="00BF58DC" w:rsidRDefault="00BF58DC" w:rsidP="00BF58DC">
      <w:pPr>
        <w:rPr>
          <w:rFonts w:ascii="Calibri" w:eastAsia="Times New Roman" w:hAnsi="Calibri" w:cs="Times New Roman"/>
          <w:color w:val="000000"/>
          <w:lang w:eastAsia="en-GB"/>
        </w:rPr>
      </w:pPr>
      <w:r>
        <w:t xml:space="preserve">Comparing the variance </w:t>
      </w:r>
      <w:r w:rsidR="00C66B67">
        <w:t>of</w:t>
      </w:r>
      <w:r w:rsidR="00DF33DF">
        <w:t xml:space="preserve"> CV in</w:t>
      </w:r>
      <w:r>
        <w:t xml:space="preserve"> RR and CGC results in a t-value of </w:t>
      </w:r>
      <w:r w:rsidR="006C5A57">
        <w:rPr>
          <w:rFonts w:ascii="Calibri" w:eastAsia="Times New Roman" w:hAnsi="Calibri" w:cs="Times New Roman"/>
          <w:color w:val="000000"/>
          <w:lang w:eastAsia="en-GB"/>
        </w:rPr>
        <w:t>292.94</w:t>
      </w:r>
      <w:r>
        <w:rPr>
          <w:rFonts w:ascii="Calibri" w:eastAsia="Times New Roman" w:hAnsi="Calibri" w:cs="Times New Roman"/>
          <w:color w:val="000000"/>
          <w:lang w:eastAsia="en-GB"/>
        </w:rPr>
        <w:t xml:space="preserve"> which is associated with a p-value of 0.000</w:t>
      </w:r>
      <w:r w:rsidR="006C5A57">
        <w:rPr>
          <w:rFonts w:ascii="Calibri" w:eastAsia="Times New Roman" w:hAnsi="Calibri" w:cs="Times New Roman"/>
          <w:color w:val="000000"/>
          <w:lang w:eastAsia="en-GB"/>
        </w:rPr>
        <w:t>1</w:t>
      </w:r>
      <w:r>
        <w:rPr>
          <w:rFonts w:ascii="Calibri" w:eastAsia="Times New Roman" w:hAnsi="Calibri" w:cs="Times New Roman"/>
          <w:color w:val="000000"/>
          <w:lang w:eastAsia="en-GB"/>
        </w:rPr>
        <w:t xml:space="preserve">. As pre-determined, the confidence interval of 95% was chosen which gives an alpha of 0.05. </w:t>
      </w:r>
      <w:commentRangeStart w:id="313"/>
      <w:r>
        <w:rPr>
          <w:rFonts w:ascii="Calibri" w:eastAsia="Times New Roman" w:hAnsi="Calibri" w:cs="Times New Roman"/>
          <w:color w:val="000000"/>
          <w:lang w:eastAsia="en-GB"/>
        </w:rPr>
        <w:t xml:space="preserve">Since p-value is smaller than alpha, there is a statistical significant difference </w:t>
      </w:r>
      <w:r w:rsidR="009227B3">
        <w:rPr>
          <w:rFonts w:ascii="Calibri" w:eastAsia="Times New Roman" w:hAnsi="Calibri" w:cs="Times New Roman"/>
          <w:color w:val="000000"/>
          <w:lang w:eastAsia="en-GB"/>
        </w:rPr>
        <w:t>and thus the hypothesis cannot be rejected</w:t>
      </w:r>
      <w:r>
        <w:rPr>
          <w:rFonts w:ascii="Calibri" w:eastAsia="Times New Roman" w:hAnsi="Calibri" w:cs="Times New Roman"/>
          <w:color w:val="000000"/>
          <w:lang w:eastAsia="en-GB"/>
        </w:rPr>
        <w:t>.</w:t>
      </w:r>
      <w:r w:rsidR="009227B3">
        <w:rPr>
          <w:rFonts w:ascii="Calibri" w:eastAsia="Times New Roman" w:hAnsi="Calibri" w:cs="Times New Roman"/>
          <w:color w:val="000000"/>
          <w:lang w:eastAsia="en-GB"/>
        </w:rPr>
        <w:t xml:space="preserve"> </w:t>
      </w:r>
      <w:commentRangeEnd w:id="313"/>
      <w:r w:rsidR="001E0B38">
        <w:rPr>
          <w:rStyle w:val="CommentReference"/>
        </w:rPr>
        <w:commentReference w:id="313"/>
      </w:r>
    </w:p>
    <w:p w14:paraId="689713B1" w14:textId="637D7929" w:rsidR="00D606E0" w:rsidRPr="00E54A97" w:rsidRDefault="00D606E0" w:rsidP="00BF58DC">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 the next chapter the results are discussed in further depth. </w:t>
      </w:r>
    </w:p>
    <w:p w14:paraId="6084E1FC" w14:textId="77777777" w:rsidR="001B2EE1" w:rsidRDefault="001B2EE1">
      <w:pPr>
        <w:rPr>
          <w:rFonts w:asciiTheme="majorHAnsi" w:eastAsiaTheme="minorEastAsia" w:hAnsiTheme="majorHAnsi" w:cstheme="majorBidi"/>
          <w:color w:val="2E74B5" w:themeColor="accent1" w:themeShade="BF"/>
          <w:sz w:val="32"/>
          <w:szCs w:val="32"/>
        </w:rPr>
      </w:pPr>
      <w:r>
        <w:rPr>
          <w:rFonts w:eastAsiaTheme="minorEastAsia"/>
        </w:rPr>
        <w:br w:type="page"/>
      </w:r>
    </w:p>
    <w:p w14:paraId="034C2B5F" w14:textId="4BD25E9F" w:rsidR="0075425F" w:rsidRDefault="00245239" w:rsidP="000B324A">
      <w:pPr>
        <w:pStyle w:val="Heading1"/>
        <w:numPr>
          <w:ilvl w:val="0"/>
          <w:numId w:val="14"/>
        </w:numPr>
        <w:rPr>
          <w:rFonts w:eastAsiaTheme="minorEastAsia"/>
        </w:rPr>
      </w:pPr>
      <w:bookmarkStart w:id="314" w:name="_Toc447223764"/>
      <w:r>
        <w:rPr>
          <w:rFonts w:eastAsiaTheme="minorEastAsia"/>
        </w:rPr>
        <w:lastRenderedPageBreak/>
        <w:t>Discussion</w:t>
      </w:r>
      <w:bookmarkEnd w:id="314"/>
    </w:p>
    <w:p w14:paraId="4B25600B" w14:textId="0780DB53" w:rsidR="004341ED" w:rsidRDefault="008F2CA6" w:rsidP="006435F0">
      <w:r>
        <w:t xml:space="preserve">The goal of this research was to research a possible new queueing discipline </w:t>
      </w:r>
      <w:r w:rsidR="00F92A1E">
        <w:t xml:space="preserve">called CGC </w:t>
      </w:r>
      <w:r>
        <w:t xml:space="preserve">and how it would perform in comparison to FCFS and RR in a simulation model. </w:t>
      </w:r>
      <w:r w:rsidR="00F92A1E">
        <w:t xml:space="preserve">The results are quite unexpected, the performance of CGC is </w:t>
      </w:r>
      <w:r w:rsidR="000A1ABD">
        <w:t xml:space="preserve">far </w:t>
      </w:r>
      <w:r w:rsidR="00F92A1E">
        <w:t>worse</w:t>
      </w:r>
      <w:r w:rsidR="000A1ABD">
        <w:t xml:space="preserve"> in every scenario than that of FCFS or RR</w:t>
      </w:r>
      <w:r w:rsidR="00F92A1E">
        <w:t>. The jobs spent a higher average of time in queue and the coefficient of variation is higher as well. The idea behind CGC is the fairness of distributing t</w:t>
      </w:r>
      <w:r w:rsidR="000A1ABD">
        <w:t>he CV and average waiting time. Although the CV is distributed more evenly, compared to RR, it is also a lot higher than in RR or FCFS</w:t>
      </w:r>
      <w:r w:rsidR="006435F0">
        <w:t>. CGC gives no indication that it is protecting the smaller streams, which is the main aspect as to why Fair Queueing was developed.</w:t>
      </w:r>
      <w:r w:rsidR="000A1ABD">
        <w:t xml:space="preserve"> </w:t>
      </w:r>
      <w:r w:rsidR="00F92A1E">
        <w:t xml:space="preserve">These results suggest that CGC as a queueing discipline is </w:t>
      </w:r>
      <w:del w:id="315" w:author="Timo Van Der Linden" w:date="2016-05-05T23:39:00Z">
        <w:r w:rsidR="00F92A1E" w:rsidDel="003E2F93">
          <w:delText>unviable</w:delText>
        </w:r>
      </w:del>
      <w:ins w:id="316" w:author="Timo Van Der Linden" w:date="2016-05-05T23:39:00Z">
        <w:r w:rsidR="003E2F93">
          <w:t>inviable</w:t>
        </w:r>
      </w:ins>
      <w:r w:rsidR="00F92A1E">
        <w:t>.</w:t>
      </w:r>
      <w:r w:rsidR="004341ED">
        <w:t xml:space="preserve"> </w:t>
      </w:r>
    </w:p>
    <w:p w14:paraId="54FEE818" w14:textId="4BCF13F8" w:rsidR="000B0563" w:rsidRDefault="008B6871">
      <w:r>
        <w:t xml:space="preserve">The inconsistency of CGC can be the reason for the bad performance. RR is a very straightforward method of selecting job, and only adjusts the division amongst the queues if the assigned capacity exceeds the number of jobs in that queue. </w:t>
      </w:r>
      <w:r w:rsidR="00174B3E">
        <w:t>CGC is a much more complex rule than RR</w:t>
      </w:r>
      <w:r>
        <w:t xml:space="preserve">. </w:t>
      </w:r>
      <w:r w:rsidR="001D19BE">
        <w:t>Meaning, there are a lot of aspects in determining the distribution of the capacity.</w:t>
      </w:r>
      <w:r w:rsidR="005062ED">
        <w:t xml:space="preserve"> CGC has two rules at its base, in certain periods in the simulation it switches between the rules and thus its method of assigning capacity. </w:t>
      </w:r>
      <w:r w:rsidR="001D19BE">
        <w:t>I expect that this inconsistency</w:t>
      </w:r>
      <w:r w:rsidR="00174B3E">
        <w:t xml:space="preserve"> and the complexity of the rule</w:t>
      </w:r>
      <w:r w:rsidR="001D19BE">
        <w:t xml:space="preserve"> exp</w:t>
      </w:r>
      <w:r w:rsidR="00174B3E">
        <w:t>lain</w:t>
      </w:r>
      <w:r w:rsidR="005062ED">
        <w:t xml:space="preserve"> the bad performance of CGC.</w:t>
      </w:r>
    </w:p>
    <w:p w14:paraId="19285E7E" w14:textId="3322A4A2" w:rsidR="00F92A1E" w:rsidRDefault="003E2F93">
      <w:pPr>
        <w:rPr>
          <w:rFonts w:asciiTheme="majorHAnsi" w:eastAsiaTheme="majorEastAsia" w:hAnsiTheme="majorHAnsi" w:cstheme="majorBidi"/>
          <w:color w:val="2E74B5" w:themeColor="accent1" w:themeShade="BF"/>
          <w:sz w:val="32"/>
          <w:szCs w:val="32"/>
        </w:rPr>
      </w:pPr>
      <w:ins w:id="317" w:author="Timo Van Der Linden" w:date="2016-05-05T23:40:00Z">
        <w:r>
          <w:t xml:space="preserve">While CGC does not seem an advisable queueing system </w:t>
        </w:r>
      </w:ins>
      <w:ins w:id="318" w:author="Timo Van Der Linden" w:date="2016-05-05T23:42:00Z">
        <w:r>
          <w:t>in the present study</w:t>
        </w:r>
      </w:ins>
      <w:ins w:id="319" w:author="Timo Van Der Linden" w:date="2016-05-05T23:40:00Z">
        <w:r>
          <w:t xml:space="preserve">, further research is necessary to understand </w:t>
        </w:r>
      </w:ins>
      <w:ins w:id="320" w:author="Timo Van Der Linden" w:date="2016-05-05T23:42:00Z">
        <w:r>
          <w:t xml:space="preserve">whether this also </w:t>
        </w:r>
        <w:commentRangeStart w:id="321"/>
        <w:r>
          <w:t xml:space="preserve">holds </w:t>
        </w:r>
      </w:ins>
      <w:del w:id="322" w:author="Timo Van Der Linden" w:date="2016-05-05T23:42:00Z">
        <w:r w:rsidR="009961A8" w:rsidDel="003E2F93">
          <w:delText xml:space="preserve">I expect CGC to be </w:delText>
        </w:r>
      </w:del>
      <w:del w:id="323" w:author="Timo Van Der Linden" w:date="2016-05-05T23:40:00Z">
        <w:r w:rsidR="009961A8" w:rsidDel="003E2F93">
          <w:delText>u</w:delText>
        </w:r>
      </w:del>
      <w:del w:id="324" w:author="Timo Van Der Linden" w:date="2016-05-05T23:42:00Z">
        <w:r w:rsidR="009961A8" w:rsidDel="003E2F93">
          <w:delText xml:space="preserve">nviable in any production environment. So further research towards CGC seems </w:delText>
        </w:r>
      </w:del>
      <w:del w:id="325" w:author="Timo Van Der Linden" w:date="2016-05-05T23:40:00Z">
        <w:r w:rsidR="009961A8" w:rsidDel="003E2F93">
          <w:delText>u</w:delText>
        </w:r>
      </w:del>
      <w:del w:id="326" w:author="Timo Van Der Linden" w:date="2016-05-05T23:42:00Z">
        <w:r w:rsidR="009961A8" w:rsidDel="003E2F93">
          <w:delText>nadvisable</w:delText>
        </w:r>
      </w:del>
      <w:commentRangeEnd w:id="321"/>
      <w:r>
        <w:rPr>
          <w:rStyle w:val="CommentReference"/>
        </w:rPr>
        <w:commentReference w:id="321"/>
      </w:r>
      <w:del w:id="327" w:author="Timo Van Der Linden" w:date="2016-05-05T23:42:00Z">
        <w:r w:rsidR="009961A8" w:rsidDel="003E2F93">
          <w:delText>.</w:delText>
        </w:r>
      </w:del>
      <w:r w:rsidR="009961A8">
        <w:t xml:space="preserve"> </w:t>
      </w:r>
      <w:r w:rsidR="00C0196B">
        <w:t xml:space="preserve">Further research could </w:t>
      </w:r>
      <w:ins w:id="328" w:author="Timo Van Der Linden" w:date="2016-05-05T23:43:00Z">
        <w:r>
          <w:t xml:space="preserve">also </w:t>
        </w:r>
      </w:ins>
      <w:r w:rsidR="00C0196B">
        <w:t xml:space="preserve">focus on </w:t>
      </w:r>
      <w:r w:rsidR="009961A8">
        <w:t xml:space="preserve">determining if there is a relation between </w:t>
      </w:r>
      <w:r w:rsidR="00C0196B">
        <w:t>different kinds of</w:t>
      </w:r>
      <w:r w:rsidR="009961A8">
        <w:t xml:space="preserve"> complexity of a queueing discipline and its functioning. </w:t>
      </w:r>
      <w:r w:rsidR="00F92A1E">
        <w:br w:type="page"/>
      </w:r>
    </w:p>
    <w:p w14:paraId="33709572" w14:textId="6A8F5E7A" w:rsidR="00247E36" w:rsidRDefault="00247E36" w:rsidP="000B324A">
      <w:pPr>
        <w:pStyle w:val="Heading1"/>
        <w:numPr>
          <w:ilvl w:val="0"/>
          <w:numId w:val="14"/>
        </w:numPr>
      </w:pPr>
      <w:bookmarkStart w:id="329" w:name="_Toc447223765"/>
      <w:r>
        <w:lastRenderedPageBreak/>
        <w:t>Conclusion</w:t>
      </w:r>
      <w:bookmarkEnd w:id="329"/>
    </w:p>
    <w:p w14:paraId="58B10101" w14:textId="77777777" w:rsidR="008872E9" w:rsidRDefault="008872E9" w:rsidP="00247E36">
      <w:r>
        <w:t>The goal of this research was to answer the following question:</w:t>
      </w:r>
    </w:p>
    <w:p w14:paraId="708C5722" w14:textId="522E73D4" w:rsidR="008872E9" w:rsidRDefault="008872E9" w:rsidP="008872E9">
      <w:pPr>
        <w:rPr>
          <w:i/>
        </w:rPr>
      </w:pPr>
      <w:r w:rsidRPr="00D9481E">
        <w:rPr>
          <w:i/>
        </w:rPr>
        <w:t xml:space="preserve">How can the CG consistent be translated into a queueing discipline and how does it perform in comparison to </w:t>
      </w:r>
      <w:r>
        <w:rPr>
          <w:i/>
        </w:rPr>
        <w:t>Round-</w:t>
      </w:r>
      <w:r w:rsidR="006833F3">
        <w:rPr>
          <w:i/>
        </w:rPr>
        <w:t>R</w:t>
      </w:r>
      <w:r>
        <w:rPr>
          <w:i/>
        </w:rPr>
        <w:t>obin and F</w:t>
      </w:r>
      <w:r w:rsidR="006833F3">
        <w:rPr>
          <w:i/>
        </w:rPr>
        <w:t xml:space="preserve">irst </w:t>
      </w:r>
      <w:r>
        <w:rPr>
          <w:i/>
        </w:rPr>
        <w:t>C</w:t>
      </w:r>
      <w:r w:rsidR="006833F3">
        <w:rPr>
          <w:i/>
        </w:rPr>
        <w:t xml:space="preserve">ome </w:t>
      </w:r>
      <w:r>
        <w:rPr>
          <w:i/>
        </w:rPr>
        <w:t>F</w:t>
      </w:r>
      <w:r w:rsidR="006833F3">
        <w:rPr>
          <w:i/>
        </w:rPr>
        <w:t xml:space="preserve">irst </w:t>
      </w:r>
      <w:r>
        <w:rPr>
          <w:i/>
        </w:rPr>
        <w:t>S</w:t>
      </w:r>
      <w:r w:rsidR="006833F3">
        <w:rPr>
          <w:i/>
        </w:rPr>
        <w:t>erve</w:t>
      </w:r>
      <w:r w:rsidRPr="00D9481E">
        <w:rPr>
          <w:i/>
        </w:rPr>
        <w:t>?</w:t>
      </w:r>
    </w:p>
    <w:p w14:paraId="1FBBF607" w14:textId="77777777" w:rsidR="00A031BA" w:rsidRDefault="00170CA9" w:rsidP="00763F2D">
      <w:r>
        <w:t xml:space="preserve">CGC falls under the Fair Queueing disciplines, and is another method of dividing capacity based on a rule from the Talmud with a different approach to fairness. CGC assigns server capacity based on the amount of jobs in that queue and contains two rules to ensure fairness. The idea of this research was to </w:t>
      </w:r>
      <w:r w:rsidR="00A031BA">
        <w:t>translate this into</w:t>
      </w:r>
      <w:r>
        <w:t xml:space="preserve"> a new queueing discipline </w:t>
      </w:r>
      <w:r w:rsidR="00A031BA">
        <w:t xml:space="preserve">which would perform well </w:t>
      </w:r>
      <w:r>
        <w:t xml:space="preserve">were fairness is an important aspect. </w:t>
      </w:r>
    </w:p>
    <w:p w14:paraId="16EA1A01" w14:textId="07BCFA30" w:rsidR="008872E9" w:rsidRDefault="00A031BA" w:rsidP="00763F2D">
      <w:r>
        <w:t xml:space="preserve">The three queueing disciplines </w:t>
      </w:r>
      <w:r w:rsidR="005E55DB">
        <w:t>were built in a simulation, in which several scenarios were simulated in which the average arrivals of smallest job stream changed. T</w:t>
      </w:r>
      <w:r w:rsidR="008872E9">
        <w:t xml:space="preserve">he results </w:t>
      </w:r>
      <w:r w:rsidR="00170CA9">
        <w:t>show</w:t>
      </w:r>
      <w:r w:rsidR="008872E9">
        <w:t xml:space="preserve"> that </w:t>
      </w:r>
      <w:r w:rsidR="00170CA9">
        <w:t xml:space="preserve">the performance of </w:t>
      </w:r>
      <w:r w:rsidR="008872E9">
        <w:t xml:space="preserve">CGC </w:t>
      </w:r>
      <w:r w:rsidR="005B4FBC">
        <w:t xml:space="preserve">is </w:t>
      </w:r>
      <w:r>
        <w:t>not close to, and cannot compete with RR and FCFS.</w:t>
      </w:r>
      <w:r w:rsidR="005B4FBC">
        <w:t xml:space="preserve"> The performance was measure</w:t>
      </w:r>
      <w:r w:rsidR="00170CA9">
        <w:t>d</w:t>
      </w:r>
      <w:r w:rsidR="005B4FBC">
        <w:t xml:space="preserve"> in two KPIs:</w:t>
      </w:r>
    </w:p>
    <w:p w14:paraId="408D5B48" w14:textId="77777777" w:rsidR="005B4FBC" w:rsidRDefault="005B4FBC" w:rsidP="005B4FBC">
      <w:pPr>
        <w:pStyle w:val="ListParagraph"/>
        <w:numPr>
          <w:ilvl w:val="0"/>
          <w:numId w:val="5"/>
        </w:numPr>
      </w:pPr>
      <w:r>
        <w:t>Average time spent in queue per job (avgD)</w:t>
      </w:r>
    </w:p>
    <w:p w14:paraId="09F3A763" w14:textId="77777777" w:rsidR="005B4FBC" w:rsidRDefault="005B4FBC" w:rsidP="005B4FBC">
      <w:pPr>
        <w:pStyle w:val="ListParagraph"/>
        <w:numPr>
          <w:ilvl w:val="0"/>
          <w:numId w:val="5"/>
        </w:numPr>
      </w:pPr>
      <w:r>
        <w:t>The coefficient of variation (CV) of jobs per job type</w:t>
      </w:r>
    </w:p>
    <w:p w14:paraId="593B0110" w14:textId="5C13DA14" w:rsidR="005E55DB" w:rsidRDefault="006833F3" w:rsidP="00763F2D">
      <w:r>
        <w:t>On both KPIs CGC perform</w:t>
      </w:r>
      <w:r w:rsidR="00170CA9">
        <w:t>ed</w:t>
      </w:r>
      <w:r>
        <w:t xml:space="preserve"> worse than RR and FCFS. </w:t>
      </w:r>
      <w:r w:rsidR="005E55DB">
        <w:t xml:space="preserve">The lower the avgD and CV are the better the queueing discipline performed. </w:t>
      </w:r>
      <w:r w:rsidR="005E55DB">
        <w:fldChar w:fldCharType="begin"/>
      </w:r>
      <w:r w:rsidR="005E55DB">
        <w:instrText xml:space="preserve"> REF _Ref447197880 \h </w:instrText>
      </w:r>
      <w:r w:rsidR="005E55DB">
        <w:fldChar w:fldCharType="separate"/>
      </w:r>
      <w:r w:rsidR="00E553BD">
        <w:t xml:space="preserve">Table </w:t>
      </w:r>
      <w:r w:rsidR="00E553BD">
        <w:rPr>
          <w:noProof/>
        </w:rPr>
        <w:t>4</w:t>
      </w:r>
      <w:r w:rsidR="00E553BD">
        <w:t>. Average Sum of avgD and CV</w:t>
      </w:r>
      <w:r w:rsidR="005E55DB">
        <w:fldChar w:fldCharType="end"/>
      </w:r>
      <w:r w:rsidR="005E55DB">
        <w:t xml:space="preserve">, shows the average sum of all the queues of all the scenarios. </w:t>
      </w:r>
    </w:p>
    <w:tbl>
      <w:tblPr>
        <w:tblStyle w:val="TableGridLight"/>
        <w:tblW w:w="4320" w:type="dxa"/>
        <w:jc w:val="center"/>
        <w:tblLook w:val="04A0" w:firstRow="1" w:lastRow="0" w:firstColumn="1" w:lastColumn="0" w:noHBand="0" w:noVBand="1"/>
      </w:tblPr>
      <w:tblGrid>
        <w:gridCol w:w="1080"/>
        <w:gridCol w:w="1080"/>
        <w:gridCol w:w="1080"/>
        <w:gridCol w:w="1080"/>
      </w:tblGrid>
      <w:tr w:rsidR="005E55DB" w14:paraId="23A8DCA9" w14:textId="77777777" w:rsidTr="000B324A">
        <w:trPr>
          <w:trHeight w:val="315"/>
          <w:jc w:val="center"/>
        </w:trPr>
        <w:tc>
          <w:tcPr>
            <w:tcW w:w="1080" w:type="dxa"/>
            <w:noWrap/>
            <w:hideMark/>
          </w:tcPr>
          <w:p w14:paraId="03C87C89" w14:textId="77777777" w:rsidR="005E55DB" w:rsidRDefault="005E55DB" w:rsidP="000B324A"/>
        </w:tc>
        <w:tc>
          <w:tcPr>
            <w:tcW w:w="1080" w:type="dxa"/>
            <w:noWrap/>
            <w:hideMark/>
          </w:tcPr>
          <w:p w14:paraId="3D5E3D35" w14:textId="77777777" w:rsidR="005E55DB" w:rsidRDefault="005E55DB" w:rsidP="000B324A">
            <w:pPr>
              <w:rPr>
                <w:rFonts w:ascii="Calibri" w:hAnsi="Calibri"/>
                <w:color w:val="000000"/>
                <w:sz w:val="24"/>
                <w:szCs w:val="24"/>
              </w:rPr>
            </w:pPr>
            <w:r>
              <w:rPr>
                <w:rFonts w:ascii="Calibri" w:hAnsi="Calibri"/>
                <w:color w:val="000000"/>
              </w:rPr>
              <w:t>FCFS</w:t>
            </w:r>
          </w:p>
        </w:tc>
        <w:tc>
          <w:tcPr>
            <w:tcW w:w="1080" w:type="dxa"/>
            <w:noWrap/>
            <w:hideMark/>
          </w:tcPr>
          <w:p w14:paraId="635EDEE3" w14:textId="77777777" w:rsidR="005E55DB" w:rsidRDefault="005E55DB" w:rsidP="000B324A">
            <w:pPr>
              <w:rPr>
                <w:rFonts w:ascii="Calibri" w:hAnsi="Calibri"/>
                <w:color w:val="000000"/>
              </w:rPr>
            </w:pPr>
            <w:r>
              <w:rPr>
                <w:rFonts w:ascii="Calibri" w:hAnsi="Calibri"/>
                <w:color w:val="000000"/>
              </w:rPr>
              <w:t>RR</w:t>
            </w:r>
          </w:p>
        </w:tc>
        <w:tc>
          <w:tcPr>
            <w:tcW w:w="1080" w:type="dxa"/>
            <w:noWrap/>
            <w:hideMark/>
          </w:tcPr>
          <w:p w14:paraId="499992FD" w14:textId="77777777" w:rsidR="005E55DB" w:rsidRDefault="005E55DB" w:rsidP="000B324A">
            <w:pPr>
              <w:rPr>
                <w:rFonts w:ascii="Calibri" w:hAnsi="Calibri"/>
                <w:color w:val="000000"/>
              </w:rPr>
            </w:pPr>
            <w:r>
              <w:rPr>
                <w:rFonts w:ascii="Calibri" w:hAnsi="Calibri"/>
                <w:color w:val="000000"/>
              </w:rPr>
              <w:t>CGC</w:t>
            </w:r>
          </w:p>
        </w:tc>
      </w:tr>
      <w:tr w:rsidR="005E55DB" w14:paraId="37BC5202" w14:textId="77777777" w:rsidTr="000B324A">
        <w:trPr>
          <w:trHeight w:val="315"/>
          <w:jc w:val="center"/>
        </w:trPr>
        <w:tc>
          <w:tcPr>
            <w:tcW w:w="0" w:type="auto"/>
            <w:noWrap/>
            <w:hideMark/>
          </w:tcPr>
          <w:p w14:paraId="202616B0" w14:textId="77777777" w:rsidR="005E55DB" w:rsidRDefault="005E55DB" w:rsidP="000B324A">
            <w:pPr>
              <w:rPr>
                <w:rFonts w:ascii="Calibri" w:hAnsi="Calibri"/>
                <w:color w:val="000000"/>
              </w:rPr>
            </w:pPr>
            <w:r>
              <w:rPr>
                <w:rFonts w:ascii="Calibri" w:hAnsi="Calibri"/>
                <w:color w:val="000000"/>
              </w:rPr>
              <w:t>avgD</w:t>
            </w:r>
          </w:p>
        </w:tc>
        <w:tc>
          <w:tcPr>
            <w:tcW w:w="0" w:type="auto"/>
            <w:noWrap/>
            <w:hideMark/>
          </w:tcPr>
          <w:p w14:paraId="704128DD" w14:textId="77777777" w:rsidR="005E55DB" w:rsidRDefault="005E55DB" w:rsidP="000B324A">
            <w:pPr>
              <w:jc w:val="center"/>
              <w:rPr>
                <w:rFonts w:ascii="Calibri" w:hAnsi="Calibri"/>
                <w:color w:val="000000"/>
              </w:rPr>
            </w:pPr>
            <w:r>
              <w:rPr>
                <w:rFonts w:ascii="Calibri" w:hAnsi="Calibri"/>
                <w:color w:val="000000"/>
              </w:rPr>
              <w:t>9.935823</w:t>
            </w:r>
          </w:p>
        </w:tc>
        <w:tc>
          <w:tcPr>
            <w:tcW w:w="0" w:type="auto"/>
            <w:noWrap/>
            <w:hideMark/>
          </w:tcPr>
          <w:p w14:paraId="0EC998B4" w14:textId="77777777" w:rsidR="005E55DB" w:rsidRDefault="005E55DB" w:rsidP="000B324A">
            <w:pPr>
              <w:jc w:val="right"/>
              <w:rPr>
                <w:rFonts w:ascii="Calibri" w:hAnsi="Calibri"/>
                <w:color w:val="000000"/>
              </w:rPr>
            </w:pPr>
            <w:r>
              <w:rPr>
                <w:rFonts w:ascii="Calibri" w:hAnsi="Calibri"/>
                <w:color w:val="000000"/>
              </w:rPr>
              <w:t>9.749073</w:t>
            </w:r>
          </w:p>
        </w:tc>
        <w:tc>
          <w:tcPr>
            <w:tcW w:w="0" w:type="auto"/>
            <w:noWrap/>
            <w:hideMark/>
          </w:tcPr>
          <w:p w14:paraId="66F3F2F3" w14:textId="77777777" w:rsidR="005E55DB" w:rsidRDefault="005E55DB" w:rsidP="000B324A">
            <w:pPr>
              <w:jc w:val="right"/>
              <w:rPr>
                <w:rFonts w:ascii="Calibri" w:hAnsi="Calibri"/>
                <w:color w:val="000000"/>
              </w:rPr>
            </w:pPr>
            <w:r>
              <w:rPr>
                <w:rFonts w:ascii="Calibri" w:hAnsi="Calibri"/>
                <w:color w:val="000000"/>
              </w:rPr>
              <w:t>10.24744</w:t>
            </w:r>
          </w:p>
        </w:tc>
      </w:tr>
      <w:tr w:rsidR="005E55DB" w14:paraId="162BDEF7" w14:textId="77777777" w:rsidTr="000B324A">
        <w:trPr>
          <w:trHeight w:val="315"/>
          <w:jc w:val="center"/>
        </w:trPr>
        <w:tc>
          <w:tcPr>
            <w:tcW w:w="0" w:type="auto"/>
            <w:noWrap/>
            <w:hideMark/>
          </w:tcPr>
          <w:p w14:paraId="4EA2E89F" w14:textId="77777777" w:rsidR="005E55DB" w:rsidRDefault="005E55DB" w:rsidP="000B324A">
            <w:pPr>
              <w:rPr>
                <w:rFonts w:ascii="Calibri" w:hAnsi="Calibri"/>
                <w:color w:val="000000"/>
              </w:rPr>
            </w:pPr>
            <w:r>
              <w:rPr>
                <w:rFonts w:ascii="Calibri" w:hAnsi="Calibri"/>
                <w:color w:val="000000"/>
              </w:rPr>
              <w:t>CV</w:t>
            </w:r>
          </w:p>
        </w:tc>
        <w:tc>
          <w:tcPr>
            <w:tcW w:w="0" w:type="auto"/>
            <w:noWrap/>
            <w:hideMark/>
          </w:tcPr>
          <w:p w14:paraId="5AC30A0E" w14:textId="77777777" w:rsidR="005E55DB" w:rsidRDefault="005E55DB" w:rsidP="000B324A">
            <w:pPr>
              <w:jc w:val="right"/>
              <w:rPr>
                <w:rFonts w:ascii="Calibri" w:hAnsi="Calibri"/>
                <w:color w:val="000000"/>
              </w:rPr>
            </w:pPr>
            <w:r>
              <w:rPr>
                <w:rFonts w:ascii="Calibri" w:hAnsi="Calibri"/>
                <w:color w:val="000000"/>
              </w:rPr>
              <w:t>2.107633</w:t>
            </w:r>
          </w:p>
        </w:tc>
        <w:tc>
          <w:tcPr>
            <w:tcW w:w="0" w:type="auto"/>
            <w:noWrap/>
            <w:hideMark/>
          </w:tcPr>
          <w:p w14:paraId="0765A351" w14:textId="77777777" w:rsidR="005E55DB" w:rsidRDefault="005E55DB" w:rsidP="000B324A">
            <w:pPr>
              <w:jc w:val="right"/>
              <w:rPr>
                <w:rFonts w:ascii="Calibri" w:hAnsi="Calibri"/>
                <w:color w:val="000000"/>
              </w:rPr>
            </w:pPr>
            <w:r>
              <w:rPr>
                <w:rFonts w:ascii="Calibri" w:hAnsi="Calibri"/>
                <w:color w:val="000000"/>
              </w:rPr>
              <w:t>1.441481</w:t>
            </w:r>
          </w:p>
        </w:tc>
        <w:tc>
          <w:tcPr>
            <w:tcW w:w="0" w:type="auto"/>
            <w:noWrap/>
            <w:hideMark/>
          </w:tcPr>
          <w:p w14:paraId="613700F0" w14:textId="77777777" w:rsidR="005E55DB" w:rsidRDefault="005E55DB" w:rsidP="005E55DB">
            <w:pPr>
              <w:keepNext/>
              <w:jc w:val="right"/>
              <w:rPr>
                <w:rFonts w:ascii="Calibri" w:hAnsi="Calibri"/>
                <w:color w:val="000000"/>
              </w:rPr>
            </w:pPr>
            <w:r>
              <w:rPr>
                <w:rFonts w:ascii="Calibri" w:hAnsi="Calibri"/>
                <w:color w:val="000000"/>
              </w:rPr>
              <w:t>2.635491</w:t>
            </w:r>
          </w:p>
        </w:tc>
      </w:tr>
    </w:tbl>
    <w:p w14:paraId="287DF90F" w14:textId="6AA6FD24" w:rsidR="005E55DB" w:rsidRDefault="005E55DB" w:rsidP="005E55DB">
      <w:pPr>
        <w:pStyle w:val="Caption"/>
      </w:pPr>
      <w:bookmarkStart w:id="330" w:name="_Ref447197880"/>
      <w:bookmarkStart w:id="331" w:name="_Toc447223789"/>
      <w:r>
        <w:t xml:space="preserve">Table </w:t>
      </w:r>
      <w:fldSimple w:instr=" SEQ Table \* ARABIC ">
        <w:r w:rsidR="00E553BD">
          <w:rPr>
            <w:noProof/>
          </w:rPr>
          <w:t>4</w:t>
        </w:r>
      </w:fldSimple>
      <w:r>
        <w:t>. Average Sum of avgD and CV</w:t>
      </w:r>
      <w:bookmarkEnd w:id="330"/>
      <w:bookmarkEnd w:id="331"/>
    </w:p>
    <w:p w14:paraId="79BBF0AA" w14:textId="127DAE45" w:rsidR="00170CA9" w:rsidRDefault="005062ED" w:rsidP="00763F2D">
      <w:r>
        <w:t xml:space="preserve">The bad performance of CGC </w:t>
      </w:r>
      <w:r w:rsidR="00170CA9">
        <w:t>might be</w:t>
      </w:r>
      <w:r>
        <w:t xml:space="preserve"> attributed</w:t>
      </w:r>
      <w:r w:rsidR="00170CA9">
        <w:t xml:space="preserve"> to its complex distribution of capacity in comparison to RR and FCFS.</w:t>
      </w:r>
      <w:r>
        <w:t xml:space="preserve"> The CGC discipline is inconsistent because of the rules that lay at its root</w:t>
      </w:r>
      <w:r w:rsidR="00C0196B">
        <w:t>, expected is that this cause</w:t>
      </w:r>
      <w:r w:rsidR="00A031BA">
        <w:t xml:space="preserve">s </w:t>
      </w:r>
      <w:r w:rsidR="00C0196B">
        <w:t>the bad performance in comparison to RR and FCFS.</w:t>
      </w:r>
    </w:p>
    <w:p w14:paraId="161AD386" w14:textId="1DD87F0B" w:rsidR="005B4FBC" w:rsidRDefault="00C0196B" w:rsidP="00763F2D">
      <w:r>
        <w:t>At the start of the research t</w:t>
      </w:r>
      <w:r w:rsidR="006833F3">
        <w:t>he</w:t>
      </w:r>
      <w:r w:rsidR="00170CA9">
        <w:t xml:space="preserve"> following hypotheses were </w:t>
      </w:r>
      <w:r>
        <w:t>posited</w:t>
      </w:r>
      <w:r w:rsidR="006833F3">
        <w:t>:</w:t>
      </w:r>
      <w:r>
        <w:t xml:space="preserve"> </w:t>
      </w:r>
    </w:p>
    <w:p w14:paraId="1EEDE8AB" w14:textId="77777777" w:rsidR="006833F3" w:rsidRDefault="006833F3" w:rsidP="006833F3">
      <w:pPr>
        <w:rPr>
          <w:i/>
        </w:rPr>
      </w:pPr>
      <w:commentRangeStart w:id="332"/>
      <w:r>
        <w:rPr>
          <w:i/>
        </w:rPr>
        <w:t>H1: CGC has a lower cycle time for the queue with the smallest job stream than the FCFS rule.</w:t>
      </w:r>
    </w:p>
    <w:p w14:paraId="2942F50D" w14:textId="4497C19D" w:rsidR="006833F3" w:rsidRPr="006833F3" w:rsidRDefault="00C0196B" w:rsidP="006833F3">
      <w:r>
        <w:t>This hypothesis</w:t>
      </w:r>
      <w:r w:rsidR="006833F3">
        <w:t xml:space="preserve"> was rejected since the results showed that the average cycle time of job stream A in FCFS was lower than that in CGC.</w:t>
      </w:r>
    </w:p>
    <w:p w14:paraId="31F89A44" w14:textId="77777777" w:rsidR="006833F3" w:rsidRDefault="006833F3" w:rsidP="006833F3">
      <w:pPr>
        <w:rPr>
          <w:i/>
        </w:rPr>
      </w:pPr>
      <w:r>
        <w:rPr>
          <w:i/>
        </w:rPr>
        <w:t>H2: The CV of CGC has less variance amongst the queues in comparison to the CV of the RR queues.</w:t>
      </w:r>
    </w:p>
    <w:p w14:paraId="436CBFE9" w14:textId="0AD11EEC" w:rsidR="00914392" w:rsidRDefault="006833F3" w:rsidP="00763F2D">
      <w:r>
        <w:t xml:space="preserve">Hypothesis 2 was not rejected, the variance in CGC is spread more equal amongst the queues than in RR with </w:t>
      </w:r>
      <w:r w:rsidR="00C0196B">
        <w:t>in</w:t>
      </w:r>
      <w:r>
        <w:t xml:space="preserve"> this research. However because of the high avgD and CV</w:t>
      </w:r>
      <w:r w:rsidR="00C0196B">
        <w:t>,</w:t>
      </w:r>
      <w:r>
        <w:t xml:space="preserve"> CGC remains </w:t>
      </w:r>
      <w:r w:rsidR="00A031BA">
        <w:t>unable to</w:t>
      </w:r>
      <w:r>
        <w:t xml:space="preserve"> even compete with RR.</w:t>
      </w:r>
      <w:r w:rsidR="000D5BD3">
        <w:t xml:space="preserve"> </w:t>
      </w:r>
      <w:r w:rsidR="00A031BA">
        <w:t>Thus CGC is unviable as a queueing discipline</w:t>
      </w:r>
      <w:commentRangeEnd w:id="332"/>
      <w:r w:rsidR="0004210C">
        <w:rPr>
          <w:rStyle w:val="CommentReference"/>
        </w:rPr>
        <w:commentReference w:id="332"/>
      </w:r>
    </w:p>
    <w:p w14:paraId="0CFF0DA3" w14:textId="13B29B5D" w:rsidR="00914392" w:rsidRDefault="00914392" w:rsidP="00763F2D">
      <w:r>
        <w:t>The limitation</w:t>
      </w:r>
      <w:r w:rsidR="0062580D">
        <w:t>s</w:t>
      </w:r>
      <w:r>
        <w:t xml:space="preserve"> in the design and study of CGC</w:t>
      </w:r>
      <w:r w:rsidR="00A031BA">
        <w:t xml:space="preserve"> extended to,</w:t>
      </w:r>
      <w:r>
        <w:t xml:space="preserve"> limited variability</w:t>
      </w:r>
      <w:r w:rsidR="0062580D">
        <w:t xml:space="preserve"> which is shown by</w:t>
      </w:r>
      <w:r>
        <w:t xml:space="preserve"> </w:t>
      </w:r>
      <w:r w:rsidR="0062580D">
        <w:t xml:space="preserve">not considering </w:t>
      </w:r>
      <w:r>
        <w:t xml:space="preserve">variability in capacity </w:t>
      </w:r>
      <w:r w:rsidR="0062580D">
        <w:t>and</w:t>
      </w:r>
      <w:r>
        <w:t xml:space="preserve"> neither possible failures nor scrapping of jobs.</w:t>
      </w:r>
      <w:r w:rsidR="00A031BA">
        <w:t xml:space="preserve"> And</w:t>
      </w:r>
      <w:r w:rsidR="0062580D">
        <w:t xml:space="preserve"> in RR jobs could not be partially finished. </w:t>
      </w:r>
    </w:p>
    <w:p w14:paraId="7E305305" w14:textId="3E0B1C3F" w:rsidR="006833F3" w:rsidRDefault="000D5BD3" w:rsidP="00763F2D">
      <w:commentRangeStart w:id="333"/>
      <w:r>
        <w:t xml:space="preserve">Further research towards CGC seems unadvisable, however the relationship between different kinds of complexity in a queueing discipline </w:t>
      </w:r>
      <w:r w:rsidR="00703DC4">
        <w:t xml:space="preserve">in relation </w:t>
      </w:r>
      <w:r>
        <w:t xml:space="preserve">to its performance </w:t>
      </w:r>
      <w:r w:rsidR="00703DC4">
        <w:t>might be a suitable subject.</w:t>
      </w:r>
      <w:commentRangeEnd w:id="333"/>
      <w:r w:rsidR="0004210C">
        <w:rPr>
          <w:rStyle w:val="CommentReference"/>
        </w:rPr>
        <w:commentReference w:id="333"/>
      </w:r>
    </w:p>
    <w:p w14:paraId="3AA71FD4" w14:textId="73CA49D0" w:rsidR="004E3EBE" w:rsidRDefault="004E3EBE" w:rsidP="00247E36">
      <w:r>
        <w:br w:type="page"/>
      </w:r>
    </w:p>
    <w:bookmarkStart w:id="334" w:name="_Toc447223766" w:displacedByCustomXml="next"/>
    <w:sdt>
      <w:sdtPr>
        <w:rPr>
          <w:rFonts w:asciiTheme="minorHAnsi" w:eastAsiaTheme="minorHAnsi" w:hAnsiTheme="minorHAnsi" w:cstheme="minorBidi"/>
          <w:color w:val="auto"/>
          <w:sz w:val="22"/>
          <w:szCs w:val="22"/>
        </w:rPr>
        <w:id w:val="-1827656015"/>
        <w:docPartObj>
          <w:docPartGallery w:val="Bibliographies"/>
          <w:docPartUnique/>
        </w:docPartObj>
      </w:sdtPr>
      <w:sdtContent>
        <w:p w14:paraId="387CEB5F" w14:textId="77777777" w:rsidR="00D14502" w:rsidRDefault="00D14502">
          <w:pPr>
            <w:pStyle w:val="Heading1"/>
          </w:pPr>
          <w:r>
            <w:t>Bibliography</w:t>
          </w:r>
          <w:bookmarkEnd w:id="334"/>
        </w:p>
        <w:sdt>
          <w:sdtPr>
            <w:id w:val="111145805"/>
            <w:bibliography/>
          </w:sdtPr>
          <w:sdtContent>
            <w:p w14:paraId="1ED635EC" w14:textId="77777777" w:rsidR="006302C0" w:rsidRDefault="00D14502" w:rsidP="006302C0">
              <w:pPr>
                <w:pStyle w:val="Bibliography"/>
                <w:ind w:left="720" w:hanging="720"/>
                <w:rPr>
                  <w:noProof/>
                  <w:sz w:val="24"/>
                  <w:szCs w:val="24"/>
                </w:rPr>
              </w:pPr>
              <w:r>
                <w:fldChar w:fldCharType="begin"/>
              </w:r>
              <w:r w:rsidRPr="00866CEE">
                <w:instrText xml:space="preserve"> BIBLIOGRAPHY </w:instrText>
              </w:r>
              <w:r>
                <w:fldChar w:fldCharType="separate"/>
              </w:r>
              <w:r w:rsidR="006302C0" w:rsidRPr="00866CEE">
                <w:rPr>
                  <w:noProof/>
                </w:rPr>
                <w:t xml:space="preserve">Alomari, F., &amp; Menascé, D. A. (2014). </w:t>
              </w:r>
              <w:r w:rsidR="006302C0">
                <w:rPr>
                  <w:noProof/>
                </w:rPr>
                <w:t xml:space="preserve">Efficient Response Time Approximations for Multiclass Fork and Join Queues in Open and Closed Queuing Networks. </w:t>
              </w:r>
              <w:r w:rsidR="006302C0">
                <w:rPr>
                  <w:i/>
                  <w:iCs/>
                  <w:noProof/>
                </w:rPr>
                <w:t>IEEE TRANSACTIONS ON PARALLEL AND DISTRIBUTED SYSTEMS</w:t>
              </w:r>
              <w:r w:rsidR="006302C0">
                <w:rPr>
                  <w:noProof/>
                </w:rPr>
                <w:t>, 1437-1446.</w:t>
              </w:r>
            </w:p>
            <w:p w14:paraId="1ADF6C5D" w14:textId="77777777" w:rsidR="006302C0" w:rsidRDefault="006302C0" w:rsidP="006302C0">
              <w:pPr>
                <w:pStyle w:val="Bibliography"/>
                <w:ind w:left="720" w:hanging="720"/>
                <w:rPr>
                  <w:noProof/>
                </w:rPr>
              </w:pPr>
              <w:r>
                <w:rPr>
                  <w:noProof/>
                </w:rPr>
                <w:t xml:space="preserve">Arpaci-Dusseau, R. H., &amp; Arpaci-Dusseau, A. C. (2014). Scheduling: Introduction. In Arpaci-Dusseau, </w:t>
              </w:r>
              <w:r>
                <w:rPr>
                  <w:i/>
                  <w:iCs/>
                  <w:noProof/>
                </w:rPr>
                <w:t>Operating Systems</w:t>
              </w:r>
              <w:r>
                <w:rPr>
                  <w:noProof/>
                </w:rPr>
                <w:t xml:space="preserve"> (pp. 1-12). Arpaci-Dusseau Books.</w:t>
              </w:r>
            </w:p>
            <w:p w14:paraId="084CE628" w14:textId="77777777" w:rsidR="006302C0" w:rsidRDefault="006302C0" w:rsidP="006302C0">
              <w:pPr>
                <w:pStyle w:val="Bibliography"/>
                <w:ind w:left="720" w:hanging="720"/>
                <w:rPr>
                  <w:noProof/>
                </w:rPr>
              </w:pPr>
              <w:r>
                <w:rPr>
                  <w:noProof/>
                </w:rPr>
                <w:t xml:space="preserve">Aumann, R. J. (2002). Game Theory in the Talmud. </w:t>
              </w:r>
              <w:r>
                <w:rPr>
                  <w:i/>
                  <w:iCs/>
                  <w:noProof/>
                </w:rPr>
                <w:t>Research bulletin Series on Jewish Law and Economics</w:t>
              </w:r>
              <w:r>
                <w:rPr>
                  <w:noProof/>
                </w:rPr>
                <w:t>.</w:t>
              </w:r>
            </w:p>
            <w:p w14:paraId="0926531E" w14:textId="77777777" w:rsidR="006302C0" w:rsidRDefault="006302C0" w:rsidP="006302C0">
              <w:pPr>
                <w:pStyle w:val="Bibliography"/>
                <w:ind w:left="720" w:hanging="720"/>
                <w:rPr>
                  <w:noProof/>
                </w:rPr>
              </w:pPr>
              <w:r>
                <w:rPr>
                  <w:noProof/>
                </w:rPr>
                <w:t xml:space="preserve">Azarfar, A., Frigon, J., &amp; Sansò, B. (2012). Dynamic Selection of Priority Queueing Discipline in Cognitive Radio Networks. </w:t>
              </w:r>
              <w:r>
                <w:rPr>
                  <w:i/>
                  <w:iCs/>
                  <w:noProof/>
                </w:rPr>
                <w:t>Vehicular Technology Conference</w:t>
              </w:r>
              <w:r>
                <w:rPr>
                  <w:noProof/>
                </w:rPr>
                <w:t>, 1-5.</w:t>
              </w:r>
            </w:p>
            <w:p w14:paraId="1E4F5D6C" w14:textId="77777777" w:rsidR="006302C0" w:rsidRDefault="006302C0" w:rsidP="006302C0">
              <w:pPr>
                <w:pStyle w:val="Bibliography"/>
                <w:ind w:left="720" w:hanging="720"/>
                <w:rPr>
                  <w:noProof/>
                </w:rPr>
              </w:pPr>
              <w:r>
                <w:rPr>
                  <w:noProof/>
                </w:rPr>
                <w:t xml:space="preserve">Bertrand, J., Wortmann, J., &amp; Wijngaard, J. (1998). </w:t>
              </w:r>
              <w:r>
                <w:rPr>
                  <w:i/>
                  <w:iCs/>
                  <w:noProof/>
                </w:rPr>
                <w:t>Productiebeheersing en material management.</w:t>
              </w:r>
              <w:r>
                <w:rPr>
                  <w:noProof/>
                </w:rPr>
                <w:t xml:space="preserve"> Educatieve Partners Nederland.</w:t>
              </w:r>
            </w:p>
            <w:p w14:paraId="65BFC290" w14:textId="77777777" w:rsidR="006302C0" w:rsidRDefault="006302C0" w:rsidP="006302C0">
              <w:pPr>
                <w:pStyle w:val="Bibliography"/>
                <w:ind w:left="720" w:hanging="720"/>
                <w:rPr>
                  <w:noProof/>
                </w:rPr>
              </w:pPr>
              <w:r>
                <w:rPr>
                  <w:noProof/>
                </w:rPr>
                <w:t xml:space="preserve">Demers, A., Keshav, S., &amp; Shenker, S. (1989). Analysis and simulation of a fair queueing algorithm. </w:t>
              </w:r>
              <w:r>
                <w:rPr>
                  <w:i/>
                  <w:iCs/>
                  <w:noProof/>
                </w:rPr>
                <w:t>ACM SIGCOMM Computer Communication Review</w:t>
              </w:r>
              <w:r>
                <w:rPr>
                  <w:noProof/>
                </w:rPr>
                <w:t>, 3-26.</w:t>
              </w:r>
            </w:p>
            <w:p w14:paraId="0897EF59" w14:textId="77777777" w:rsidR="006302C0" w:rsidRDefault="006302C0" w:rsidP="006302C0">
              <w:pPr>
                <w:pStyle w:val="Bibliography"/>
                <w:ind w:left="720" w:hanging="720"/>
                <w:rPr>
                  <w:noProof/>
                </w:rPr>
              </w:pPr>
              <w:r>
                <w:rPr>
                  <w:noProof/>
                </w:rPr>
                <w:t xml:space="preserve">Goldberg, H. M. (1977). Analysis of the Earliest Due Date Scheduling Rule in Queueing Systems. </w:t>
              </w:r>
              <w:r>
                <w:rPr>
                  <w:i/>
                  <w:iCs/>
                  <w:noProof/>
                </w:rPr>
                <w:t>Mathematics of Operations Research,</w:t>
              </w:r>
              <w:r>
                <w:rPr>
                  <w:noProof/>
                </w:rPr>
                <w:t>, 145-154.</w:t>
              </w:r>
            </w:p>
            <w:p w14:paraId="47C5E56D" w14:textId="77777777" w:rsidR="006302C0" w:rsidRDefault="006302C0" w:rsidP="006302C0">
              <w:pPr>
                <w:pStyle w:val="Bibliography"/>
                <w:ind w:left="720" w:hanging="720"/>
                <w:rPr>
                  <w:noProof/>
                </w:rPr>
              </w:pPr>
              <w:r>
                <w:rPr>
                  <w:noProof/>
                </w:rPr>
                <w:t xml:space="preserve">Hall, R. (1991). </w:t>
              </w:r>
              <w:r>
                <w:rPr>
                  <w:i/>
                  <w:iCs/>
                  <w:noProof/>
                </w:rPr>
                <w:t>Queueing Methods: For Services and Manufacturing.</w:t>
              </w:r>
              <w:r>
                <w:rPr>
                  <w:noProof/>
                </w:rPr>
                <w:t xml:space="preserve"> Prentice Hall.</w:t>
              </w:r>
            </w:p>
            <w:p w14:paraId="0DFF5401" w14:textId="77777777" w:rsidR="006302C0" w:rsidRDefault="006302C0" w:rsidP="006302C0">
              <w:pPr>
                <w:pStyle w:val="Bibliography"/>
                <w:ind w:left="720" w:hanging="720"/>
                <w:rPr>
                  <w:noProof/>
                </w:rPr>
              </w:pPr>
              <w:r>
                <w:rPr>
                  <w:noProof/>
                </w:rPr>
                <w:t xml:space="preserve">Hopp, W., &amp; Spearman, M. (2008). </w:t>
              </w:r>
              <w:r>
                <w:rPr>
                  <w:i/>
                  <w:iCs/>
                  <w:noProof/>
                </w:rPr>
                <w:t>Factory Physics.</w:t>
              </w:r>
              <w:r>
                <w:rPr>
                  <w:noProof/>
                </w:rPr>
                <w:t xml:space="preserve"> Singapore: McGraw-Hill.</w:t>
              </w:r>
            </w:p>
            <w:p w14:paraId="17464FD5" w14:textId="77777777" w:rsidR="006302C0" w:rsidRDefault="006302C0" w:rsidP="006302C0">
              <w:pPr>
                <w:pStyle w:val="Bibliography"/>
                <w:ind w:left="720" w:hanging="720"/>
                <w:rPr>
                  <w:noProof/>
                </w:rPr>
              </w:pPr>
              <w:r>
                <w:rPr>
                  <w:noProof/>
                </w:rPr>
                <w:t xml:space="preserve">Jackson, J. R. (1961). Queues with Dynamic Priority Discipline. </w:t>
              </w:r>
              <w:r>
                <w:rPr>
                  <w:i/>
                  <w:iCs/>
                  <w:noProof/>
                </w:rPr>
                <w:t>Management Science</w:t>
              </w:r>
              <w:r>
                <w:rPr>
                  <w:noProof/>
                </w:rPr>
                <w:t>, 18 - 34.</w:t>
              </w:r>
            </w:p>
            <w:p w14:paraId="7F714AF5" w14:textId="77777777" w:rsidR="006302C0" w:rsidRDefault="006302C0" w:rsidP="006302C0">
              <w:pPr>
                <w:pStyle w:val="Bibliography"/>
                <w:ind w:left="720" w:hanging="720"/>
                <w:rPr>
                  <w:noProof/>
                </w:rPr>
              </w:pPr>
              <w:r>
                <w:rPr>
                  <w:noProof/>
                </w:rPr>
                <w:t xml:space="preserve">Kendall. (1953). Stochastic Processes Occurring in the Theory of Queues and their Analysis by the Method of the Imbedded Markov Chain. </w:t>
              </w:r>
              <w:r>
                <w:rPr>
                  <w:i/>
                  <w:iCs/>
                  <w:noProof/>
                </w:rPr>
                <w:t>The Annals of Mathematical Statistics</w:t>
              </w:r>
              <w:r>
                <w:rPr>
                  <w:noProof/>
                </w:rPr>
                <w:t>, 338-354.</w:t>
              </w:r>
            </w:p>
            <w:p w14:paraId="38559C21" w14:textId="77777777" w:rsidR="006302C0" w:rsidRDefault="006302C0" w:rsidP="006302C0">
              <w:pPr>
                <w:pStyle w:val="Bibliography"/>
                <w:ind w:left="720" w:hanging="720"/>
                <w:rPr>
                  <w:noProof/>
                </w:rPr>
              </w:pPr>
              <w:r>
                <w:rPr>
                  <w:noProof/>
                </w:rPr>
                <w:t xml:space="preserve">Law, A. M. (2003). HOW TO CONDUCT A SUCCESSFULL SIMULATION STUDY. </w:t>
              </w:r>
              <w:r>
                <w:rPr>
                  <w:i/>
                  <w:iCs/>
                  <w:noProof/>
                </w:rPr>
                <w:t>Proceedings of the 2003 Winter Simulation Conference</w:t>
              </w:r>
              <w:r>
                <w:rPr>
                  <w:noProof/>
                </w:rPr>
                <w:t>.</w:t>
              </w:r>
            </w:p>
            <w:p w14:paraId="47537308" w14:textId="77777777" w:rsidR="006302C0" w:rsidRDefault="006302C0" w:rsidP="006302C0">
              <w:pPr>
                <w:pStyle w:val="Bibliography"/>
                <w:ind w:left="720" w:hanging="720"/>
                <w:rPr>
                  <w:noProof/>
                </w:rPr>
              </w:pPr>
              <w:r>
                <w:rPr>
                  <w:noProof/>
                </w:rPr>
                <w:t xml:space="preserve">Nagle, J. B. (1987). On Packet Switches with Infinite Storage. </w:t>
              </w:r>
              <w:r>
                <w:rPr>
                  <w:i/>
                  <w:iCs/>
                  <w:noProof/>
                </w:rPr>
                <w:t>IEEE Transactions on Communications</w:t>
              </w:r>
              <w:r>
                <w:rPr>
                  <w:noProof/>
                </w:rPr>
                <w:t>, 435-438.</w:t>
              </w:r>
            </w:p>
            <w:p w14:paraId="6770D9F6" w14:textId="77777777" w:rsidR="006302C0" w:rsidRDefault="006302C0" w:rsidP="006302C0">
              <w:pPr>
                <w:pStyle w:val="Bibliography"/>
                <w:ind w:left="720" w:hanging="720"/>
                <w:rPr>
                  <w:noProof/>
                </w:rPr>
              </w:pPr>
              <w:r>
                <w:rPr>
                  <w:noProof/>
                </w:rPr>
                <w:t xml:space="preserve">Ouelhadj, D., &amp; Petrovic, S. (2009). A survey of dynamic scheduling in manufacturing systems. </w:t>
              </w:r>
              <w:r>
                <w:rPr>
                  <w:i/>
                  <w:iCs/>
                  <w:noProof/>
                </w:rPr>
                <w:t>Journal of Scheduling</w:t>
              </w:r>
              <w:r>
                <w:rPr>
                  <w:noProof/>
                </w:rPr>
                <w:t>, 417 - 431.</w:t>
              </w:r>
            </w:p>
            <w:p w14:paraId="6F66AD52" w14:textId="77777777" w:rsidR="006302C0" w:rsidRDefault="006302C0" w:rsidP="006302C0">
              <w:pPr>
                <w:pStyle w:val="Bibliography"/>
                <w:ind w:left="720" w:hanging="720"/>
                <w:rPr>
                  <w:noProof/>
                </w:rPr>
              </w:pPr>
              <w:r>
                <w:rPr>
                  <w:noProof/>
                </w:rPr>
                <w:t xml:space="preserve">Sargent, R. G. (2003). Verification and Validation of Simulation Models. </w:t>
              </w:r>
              <w:r>
                <w:rPr>
                  <w:i/>
                  <w:iCs/>
                  <w:noProof/>
                </w:rPr>
                <w:t>Proceedings of the 2003 Winter Simulation Conference</w:t>
              </w:r>
              <w:r>
                <w:rPr>
                  <w:noProof/>
                </w:rPr>
                <w:t>.</w:t>
              </w:r>
            </w:p>
            <w:p w14:paraId="511425C3" w14:textId="77777777" w:rsidR="006302C0" w:rsidRDefault="006302C0" w:rsidP="006302C0">
              <w:pPr>
                <w:pStyle w:val="Bibliography"/>
                <w:ind w:left="720" w:hanging="720"/>
                <w:rPr>
                  <w:noProof/>
                </w:rPr>
              </w:pPr>
              <w:r>
                <w:rPr>
                  <w:noProof/>
                </w:rPr>
                <w:t xml:space="preserve">Schrage, L. (1968). Letter to the Editor - A Proof of the Optimality of the Shortest Remaining Processing Time Discipline. </w:t>
              </w:r>
              <w:r>
                <w:rPr>
                  <w:i/>
                  <w:iCs/>
                  <w:noProof/>
                </w:rPr>
                <w:t>Operations Research</w:t>
              </w:r>
              <w:r>
                <w:rPr>
                  <w:noProof/>
                </w:rPr>
                <w:t>, 687-690.</w:t>
              </w:r>
            </w:p>
            <w:p w14:paraId="0CF9972A" w14:textId="77777777" w:rsidR="006302C0" w:rsidRDefault="006302C0" w:rsidP="006302C0">
              <w:pPr>
                <w:pStyle w:val="Bibliography"/>
                <w:ind w:left="720" w:hanging="720"/>
                <w:rPr>
                  <w:noProof/>
                </w:rPr>
              </w:pPr>
              <w:r>
                <w:rPr>
                  <w:noProof/>
                </w:rPr>
                <w:t xml:space="preserve">Sen, R. (2010). </w:t>
              </w:r>
              <w:r>
                <w:rPr>
                  <w:i/>
                  <w:iCs/>
                  <w:noProof/>
                </w:rPr>
                <w:t>Operations Research: Algorithms And Applications.</w:t>
              </w:r>
              <w:r>
                <w:rPr>
                  <w:noProof/>
                </w:rPr>
                <w:t xml:space="preserve"> Prentice-Hall of India.</w:t>
              </w:r>
            </w:p>
            <w:p w14:paraId="5E28DA42" w14:textId="77777777" w:rsidR="006302C0" w:rsidRDefault="006302C0" w:rsidP="006302C0">
              <w:pPr>
                <w:pStyle w:val="Bibliography"/>
                <w:ind w:left="720" w:hanging="720"/>
                <w:rPr>
                  <w:noProof/>
                </w:rPr>
              </w:pPr>
              <w:r>
                <w:rPr>
                  <w:noProof/>
                </w:rPr>
                <w:t xml:space="preserve">Sundarapandian, &amp; V. (2009). Queueing Theory. In </w:t>
              </w:r>
              <w:r>
                <w:rPr>
                  <w:i/>
                  <w:iCs/>
                  <w:noProof/>
                </w:rPr>
                <w:t>Probability, Statistics and Queueing Theory.</w:t>
              </w:r>
              <w:r>
                <w:rPr>
                  <w:noProof/>
                </w:rPr>
                <w:t xml:space="preserve"> PHI Learning.</w:t>
              </w:r>
            </w:p>
            <w:p w14:paraId="6B6EB06F" w14:textId="77777777" w:rsidR="00D14502" w:rsidRDefault="00D14502" w:rsidP="006302C0">
              <w:r>
                <w:rPr>
                  <w:b/>
                  <w:bCs/>
                  <w:noProof/>
                </w:rPr>
                <w:fldChar w:fldCharType="end"/>
              </w:r>
            </w:p>
          </w:sdtContent>
        </w:sdt>
      </w:sdtContent>
    </w:sdt>
    <w:p w14:paraId="10737229" w14:textId="77777777" w:rsidR="00742174" w:rsidRDefault="00742174" w:rsidP="00A649BE">
      <w:pPr>
        <w:rPr>
          <w:rFonts w:eastAsiaTheme="minorEastAsia"/>
        </w:rPr>
      </w:pPr>
    </w:p>
    <w:p w14:paraId="6A87D459" w14:textId="77777777" w:rsidR="00B06DED" w:rsidRDefault="00714330" w:rsidP="00714330">
      <w:pPr>
        <w:pStyle w:val="Heading1"/>
        <w:rPr>
          <w:rFonts w:eastAsiaTheme="minorEastAsia"/>
        </w:rPr>
      </w:pPr>
      <w:bookmarkStart w:id="335" w:name="_Ref446848709"/>
      <w:bookmarkStart w:id="336" w:name="_Toc447223767"/>
      <w:bookmarkStart w:id="337" w:name="_Ref440040316"/>
      <w:r>
        <w:rPr>
          <w:rFonts w:eastAsiaTheme="minorEastAsia"/>
        </w:rPr>
        <w:lastRenderedPageBreak/>
        <w:t>Appendix A. Model Testing</w:t>
      </w:r>
      <w:bookmarkEnd w:id="335"/>
      <w:bookmarkEnd w:id="336"/>
    </w:p>
    <w:p w14:paraId="766CD527" w14:textId="76608DA7" w:rsidR="007A19F8" w:rsidRDefault="00B06DED" w:rsidP="00B06DED">
      <w:r>
        <w:t xml:space="preserve">To follow is a list with tests which are performed with the code which is used. In some cases the results are shown, showing the results of all the test would be overwhelming. </w:t>
      </w:r>
      <w:r w:rsidR="00115C15">
        <w:t>These test have been performed for all the different arrivals of the first queue.</w:t>
      </w:r>
    </w:p>
    <w:p w14:paraId="1F9E2AAD" w14:textId="77777777" w:rsidR="007A19F8" w:rsidRDefault="007A19F8" w:rsidP="007A19F8">
      <w:pPr>
        <w:pStyle w:val="ListParagraph"/>
        <w:numPr>
          <w:ilvl w:val="0"/>
          <w:numId w:val="12"/>
        </w:numPr>
      </w:pPr>
      <w:r>
        <w:t>Build CGC according to the description of Aumann (2002), and test if the results identical to that represented by Aumann (2002).</w:t>
      </w:r>
    </w:p>
    <w:p w14:paraId="4D72B2C3" w14:textId="225DC9DC" w:rsidR="00FF1107" w:rsidRDefault="00FF1107" w:rsidP="00FF1107">
      <w:pPr>
        <w:pStyle w:val="ListParagraph"/>
        <w:numPr>
          <w:ilvl w:val="0"/>
          <w:numId w:val="12"/>
        </w:numPr>
      </w:pPr>
      <w:r>
        <w:t>Check the workings of FCFS, RR, and CGC</w:t>
      </w:r>
      <w:r w:rsidR="0058524A">
        <w:t xml:space="preserve"> in a period</w:t>
      </w:r>
      <w:r>
        <w:t>.</w:t>
      </w:r>
    </w:p>
    <w:p w14:paraId="5BD7E44D" w14:textId="77777777" w:rsidR="00DA4683" w:rsidRDefault="00FF1107" w:rsidP="00DA4683">
      <w:pPr>
        <w:keepNext/>
      </w:pPr>
      <w:r>
        <w:rPr>
          <w:noProof/>
          <w:lang w:eastAsia="en-GB"/>
        </w:rPr>
        <w:drawing>
          <wp:inline distT="0" distB="0" distL="0" distR="0" wp14:anchorId="4B799A06" wp14:editId="1316A343">
            <wp:extent cx="5731510" cy="4608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08195"/>
                    </a:xfrm>
                    <a:prstGeom prst="rect">
                      <a:avLst/>
                    </a:prstGeom>
                  </pic:spPr>
                </pic:pic>
              </a:graphicData>
            </a:graphic>
          </wp:inline>
        </w:drawing>
      </w:r>
    </w:p>
    <w:p w14:paraId="78D5EC16" w14:textId="27DB3D5C" w:rsidR="00FF1107" w:rsidRDefault="00DA4683" w:rsidP="00DA4683">
      <w:pPr>
        <w:pStyle w:val="Caption"/>
      </w:pPr>
      <w:bookmarkStart w:id="338" w:name="_Toc447223783"/>
      <w:r>
        <w:t xml:space="preserve">Figure </w:t>
      </w:r>
      <w:fldSimple w:instr=" SEQ Figure \* ARABIC ">
        <w:r w:rsidR="00E553BD">
          <w:rPr>
            <w:noProof/>
          </w:rPr>
          <w:t>12</w:t>
        </w:r>
      </w:fldSimple>
      <w:r>
        <w:t>. Results of random selected period</w:t>
      </w:r>
      <w:bookmarkEnd w:id="338"/>
    </w:p>
    <w:p w14:paraId="09211948" w14:textId="23FBE453" w:rsidR="00DB5ED1" w:rsidRDefault="00DB5ED1" w:rsidP="00FF1107">
      <w:pPr>
        <w:pStyle w:val="ListParagraph"/>
        <w:numPr>
          <w:ilvl w:val="0"/>
          <w:numId w:val="13"/>
        </w:numPr>
      </w:pPr>
      <w:r>
        <w:t>Set capacity equal to arrivals to see queues fill.</w:t>
      </w:r>
    </w:p>
    <w:p w14:paraId="0038D549" w14:textId="11730F11" w:rsidR="00DB5ED1" w:rsidRDefault="00DB5ED1" w:rsidP="00FF1107">
      <w:pPr>
        <w:pStyle w:val="ListParagraph"/>
        <w:numPr>
          <w:ilvl w:val="0"/>
          <w:numId w:val="13"/>
        </w:numPr>
      </w:pPr>
      <w:r>
        <w:t>Change averages of arrival.</w:t>
      </w:r>
    </w:p>
    <w:p w14:paraId="0615ACBC" w14:textId="6B985800" w:rsidR="00DB5ED1" w:rsidRDefault="00DB5ED1" w:rsidP="00FF1107">
      <w:pPr>
        <w:pStyle w:val="ListParagraph"/>
        <w:numPr>
          <w:ilvl w:val="0"/>
          <w:numId w:val="13"/>
        </w:numPr>
      </w:pPr>
      <w:r>
        <w:t>Change number of queues.</w:t>
      </w:r>
    </w:p>
    <w:p w14:paraId="70503A1F" w14:textId="094F5424" w:rsidR="00DB5ED1" w:rsidRDefault="00DB5ED1" w:rsidP="00FF1107">
      <w:pPr>
        <w:pStyle w:val="ListParagraph"/>
        <w:numPr>
          <w:ilvl w:val="0"/>
          <w:numId w:val="13"/>
        </w:numPr>
      </w:pPr>
      <w:r>
        <w:t>Compare queue length across queuing disciplines.</w:t>
      </w:r>
    </w:p>
    <w:p w14:paraId="7FEA9C71" w14:textId="75AEE03C" w:rsidR="00C62B0E" w:rsidRDefault="00C62B0E" w:rsidP="00FF1107">
      <w:pPr>
        <w:pStyle w:val="ListParagraph"/>
        <w:numPr>
          <w:ilvl w:val="0"/>
          <w:numId w:val="13"/>
        </w:numPr>
      </w:pPr>
      <w:r>
        <w:t>Printing several code lines to check functioning.</w:t>
      </w:r>
    </w:p>
    <w:p w14:paraId="2B2563F3" w14:textId="684A044B" w:rsidR="008530C1" w:rsidRDefault="008530C1" w:rsidP="00FF1107">
      <w:pPr>
        <w:pStyle w:val="ListParagraph"/>
        <w:numPr>
          <w:ilvl w:val="0"/>
          <w:numId w:val="13"/>
        </w:numPr>
      </w:pPr>
      <w:r>
        <w:t>Comparison to the workings of simplified models.</w:t>
      </w:r>
    </w:p>
    <w:p w14:paraId="72916278" w14:textId="313CCD29" w:rsidR="001465EC" w:rsidRDefault="001465EC" w:rsidP="00FF1107">
      <w:pPr>
        <w:pStyle w:val="ListParagraph"/>
        <w:numPr>
          <w:ilvl w:val="0"/>
          <w:numId w:val="13"/>
        </w:numPr>
      </w:pPr>
      <w:r>
        <w:t>Change number of jobs in warm-up period.</w:t>
      </w:r>
    </w:p>
    <w:p w14:paraId="42D49476" w14:textId="77777777" w:rsidR="00DB5ED1" w:rsidRDefault="00DB5ED1">
      <w:r>
        <w:br w:type="page"/>
      </w:r>
    </w:p>
    <w:p w14:paraId="4E74DE5A" w14:textId="793A0B68" w:rsidR="00DB5ED1" w:rsidRDefault="00DB5ED1" w:rsidP="00FF1107">
      <w:pPr>
        <w:pStyle w:val="ListParagraph"/>
        <w:numPr>
          <w:ilvl w:val="0"/>
          <w:numId w:val="13"/>
        </w:numPr>
      </w:pPr>
      <w:r>
        <w:lastRenderedPageBreak/>
        <w:t>Measure the WIP and TH which should be equal across all queueing disciplines.</w:t>
      </w:r>
    </w:p>
    <w:p w14:paraId="5067EAC5" w14:textId="77777777" w:rsidR="00DA4683" w:rsidRDefault="00DB5ED1" w:rsidP="00DA4683">
      <w:pPr>
        <w:keepNext/>
      </w:pPr>
      <w:r>
        <w:rPr>
          <w:noProof/>
          <w:lang w:eastAsia="en-GB"/>
        </w:rPr>
        <w:drawing>
          <wp:inline distT="0" distB="0" distL="0" distR="0" wp14:anchorId="1B5D11C3" wp14:editId="1786E9E4">
            <wp:extent cx="5731510" cy="43554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55465"/>
                    </a:xfrm>
                    <a:prstGeom prst="rect">
                      <a:avLst/>
                    </a:prstGeom>
                  </pic:spPr>
                </pic:pic>
              </a:graphicData>
            </a:graphic>
          </wp:inline>
        </w:drawing>
      </w:r>
    </w:p>
    <w:p w14:paraId="7A5BB640" w14:textId="7429D6C0" w:rsidR="00DB5ED1" w:rsidRDefault="00DA4683" w:rsidP="00DA4683">
      <w:pPr>
        <w:pStyle w:val="Caption"/>
      </w:pPr>
      <w:bookmarkStart w:id="339" w:name="_Toc447223784"/>
      <w:r>
        <w:t xml:space="preserve">Figure </w:t>
      </w:r>
      <w:fldSimple w:instr=" SEQ Figure \* ARABIC ">
        <w:r w:rsidR="00E553BD">
          <w:rPr>
            <w:noProof/>
          </w:rPr>
          <w:t>13</w:t>
        </w:r>
      </w:fldSimple>
      <w:r>
        <w:t>. Results of a scenario</w:t>
      </w:r>
      <w:bookmarkEnd w:id="339"/>
    </w:p>
    <w:p w14:paraId="3A287348" w14:textId="1F5AF962" w:rsidR="00714330" w:rsidRDefault="00714330" w:rsidP="00FF1107">
      <w:pPr>
        <w:pStyle w:val="ListParagraph"/>
        <w:numPr>
          <w:ilvl w:val="0"/>
          <w:numId w:val="13"/>
        </w:numPr>
      </w:pPr>
      <w:r>
        <w:br w:type="page"/>
      </w:r>
    </w:p>
    <w:p w14:paraId="72A972F9" w14:textId="110A83DC" w:rsidR="00166981" w:rsidRDefault="000118FA" w:rsidP="00166981">
      <w:pPr>
        <w:pStyle w:val="Heading1"/>
        <w:rPr>
          <w:rFonts w:eastAsiaTheme="minorEastAsia"/>
        </w:rPr>
      </w:pPr>
      <w:bookmarkStart w:id="340" w:name="_Ref447118814"/>
      <w:bookmarkStart w:id="341" w:name="_Toc447223768"/>
      <w:r>
        <w:rPr>
          <w:rFonts w:eastAsiaTheme="minorEastAsia"/>
        </w:rPr>
        <w:lastRenderedPageBreak/>
        <w:t xml:space="preserve">Appendix </w:t>
      </w:r>
      <w:r w:rsidR="00714330">
        <w:rPr>
          <w:rFonts w:eastAsiaTheme="minorEastAsia"/>
        </w:rPr>
        <w:t>B.</w:t>
      </w:r>
      <w:r>
        <w:rPr>
          <w:rFonts w:eastAsiaTheme="minorEastAsia"/>
        </w:rPr>
        <w:t xml:space="preserve"> Code</w:t>
      </w:r>
      <w:bookmarkEnd w:id="337"/>
      <w:bookmarkEnd w:id="340"/>
      <w:bookmarkEnd w:id="341"/>
    </w:p>
    <w:p w14:paraId="241434A8" w14:textId="53613A06" w:rsidR="00245239" w:rsidRDefault="000F7C3E" w:rsidP="000F7C3E">
      <w:pPr>
        <w:rPr>
          <w:noProof/>
          <w:lang w:eastAsia="en-GB"/>
        </w:rPr>
      </w:pPr>
      <w:r>
        <w:rPr>
          <w:noProof/>
          <w:lang w:eastAsia="en-GB"/>
        </w:rPr>
        <w:drawing>
          <wp:inline distT="0" distB="0" distL="0" distR="0" wp14:anchorId="53FBE400" wp14:editId="7454BBCD">
            <wp:extent cx="5731510" cy="82143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214360"/>
                    </a:xfrm>
                    <a:prstGeom prst="rect">
                      <a:avLst/>
                    </a:prstGeom>
                  </pic:spPr>
                </pic:pic>
              </a:graphicData>
            </a:graphic>
          </wp:inline>
        </w:drawing>
      </w:r>
    </w:p>
    <w:p w14:paraId="1C5FA83B" w14:textId="31EA353F" w:rsidR="00245239" w:rsidRDefault="00245239" w:rsidP="00705CC7">
      <w:pPr>
        <w:jc w:val="center"/>
        <w:rPr>
          <w:noProof/>
          <w:lang w:eastAsia="en-GB"/>
        </w:rPr>
      </w:pPr>
    </w:p>
    <w:p w14:paraId="7BEA7F04" w14:textId="02847682" w:rsidR="00245239" w:rsidRDefault="000F7C3E">
      <w:pPr>
        <w:rPr>
          <w:noProof/>
          <w:lang w:eastAsia="en-GB"/>
        </w:rPr>
      </w:pPr>
      <w:r>
        <w:rPr>
          <w:noProof/>
          <w:lang w:eastAsia="en-GB"/>
        </w:rPr>
        <w:lastRenderedPageBreak/>
        <w:drawing>
          <wp:inline distT="0" distB="0" distL="0" distR="0" wp14:anchorId="2EC304C3" wp14:editId="55660744">
            <wp:extent cx="5731510" cy="71691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169150"/>
                    </a:xfrm>
                    <a:prstGeom prst="rect">
                      <a:avLst/>
                    </a:prstGeom>
                  </pic:spPr>
                </pic:pic>
              </a:graphicData>
            </a:graphic>
          </wp:inline>
        </w:drawing>
      </w:r>
    </w:p>
    <w:p w14:paraId="2673139B" w14:textId="010983F0" w:rsidR="00245239" w:rsidRDefault="00245239" w:rsidP="00705CC7">
      <w:pPr>
        <w:jc w:val="center"/>
        <w:rPr>
          <w:noProof/>
          <w:lang w:eastAsia="en-GB"/>
        </w:rPr>
      </w:pPr>
    </w:p>
    <w:p w14:paraId="6048DD43" w14:textId="65173DB1" w:rsidR="00705CC7" w:rsidRDefault="00C60885" w:rsidP="00705CC7">
      <w:pPr>
        <w:rPr>
          <w:noProof/>
          <w:lang w:eastAsia="en-GB"/>
        </w:rPr>
      </w:pPr>
      <w:r>
        <w:rPr>
          <w:noProof/>
          <w:lang w:eastAsia="en-GB"/>
        </w:rPr>
        <w:br w:type="page"/>
      </w:r>
    </w:p>
    <w:p w14:paraId="1A6245DE" w14:textId="2FF38147" w:rsidR="00705CC7" w:rsidRDefault="000F7C3E">
      <w:pPr>
        <w:rPr>
          <w:noProof/>
          <w:lang w:eastAsia="en-GB"/>
        </w:rPr>
      </w:pPr>
      <w:r>
        <w:rPr>
          <w:noProof/>
          <w:lang w:eastAsia="en-GB"/>
        </w:rPr>
        <w:lastRenderedPageBreak/>
        <w:drawing>
          <wp:inline distT="0" distB="0" distL="0" distR="0" wp14:anchorId="3B0CFBC5" wp14:editId="6BCCEED6">
            <wp:extent cx="5731510" cy="82899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289925"/>
                    </a:xfrm>
                    <a:prstGeom prst="rect">
                      <a:avLst/>
                    </a:prstGeom>
                  </pic:spPr>
                </pic:pic>
              </a:graphicData>
            </a:graphic>
          </wp:inline>
        </w:drawing>
      </w:r>
    </w:p>
    <w:p w14:paraId="789B8300" w14:textId="47A68F49" w:rsidR="00705CC7" w:rsidRDefault="00705CC7" w:rsidP="00705CC7">
      <w:pPr>
        <w:jc w:val="center"/>
        <w:rPr>
          <w:noProof/>
          <w:lang w:eastAsia="en-GB"/>
        </w:rPr>
      </w:pPr>
      <w:r>
        <w:rPr>
          <w:noProof/>
          <w:lang w:eastAsia="en-GB"/>
        </w:rPr>
        <w:br w:type="page"/>
      </w:r>
    </w:p>
    <w:p w14:paraId="0894646A" w14:textId="4C161E67" w:rsidR="000F7C3E" w:rsidRDefault="000F7C3E">
      <w:pPr>
        <w:rPr>
          <w:rFonts w:asciiTheme="majorHAnsi" w:eastAsiaTheme="majorEastAsia" w:hAnsiTheme="majorHAnsi" w:cstheme="majorBidi"/>
          <w:noProof/>
          <w:color w:val="2E74B5" w:themeColor="accent1" w:themeShade="BF"/>
          <w:sz w:val="32"/>
          <w:szCs w:val="32"/>
          <w:lang w:eastAsia="en-GB"/>
        </w:rPr>
      </w:pPr>
      <w:bookmarkStart w:id="342" w:name="_Ref441488566"/>
      <w:r>
        <w:rPr>
          <w:noProof/>
          <w:lang w:eastAsia="en-GB"/>
        </w:rPr>
        <w:lastRenderedPageBreak/>
        <w:drawing>
          <wp:inline distT="0" distB="0" distL="0" distR="0" wp14:anchorId="534C8AB7" wp14:editId="3A8253DB">
            <wp:extent cx="6248400" cy="66381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2338" cy="6642329"/>
                    </a:xfrm>
                    <a:prstGeom prst="rect">
                      <a:avLst/>
                    </a:prstGeom>
                  </pic:spPr>
                </pic:pic>
              </a:graphicData>
            </a:graphic>
          </wp:inline>
        </w:drawing>
      </w:r>
    </w:p>
    <w:p w14:paraId="18F7FAFF" w14:textId="77777777"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14:paraId="1C418926" w14:textId="43025E70"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lastRenderedPageBreak/>
        <w:drawing>
          <wp:inline distT="0" distB="0" distL="0" distR="0" wp14:anchorId="4ABF13A1" wp14:editId="7D29FF1C">
            <wp:extent cx="6134100" cy="761563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6597" cy="7618735"/>
                    </a:xfrm>
                    <a:prstGeom prst="rect">
                      <a:avLst/>
                    </a:prstGeom>
                  </pic:spPr>
                </pic:pic>
              </a:graphicData>
            </a:graphic>
          </wp:inline>
        </w:drawing>
      </w:r>
    </w:p>
    <w:p w14:paraId="5B439CEB" w14:textId="0FE78286" w:rsidR="000F7C3E" w:rsidRDefault="000F7C3E">
      <w:pPr>
        <w:rPr>
          <w:rFonts w:asciiTheme="majorHAnsi" w:eastAsiaTheme="majorEastAsia" w:hAnsiTheme="majorHAnsi" w:cstheme="majorBidi"/>
          <w:noProof/>
          <w:color w:val="2E74B5" w:themeColor="accent1" w:themeShade="BF"/>
          <w:sz w:val="32"/>
          <w:szCs w:val="32"/>
          <w:lang w:eastAsia="en-GB"/>
        </w:rPr>
      </w:pPr>
    </w:p>
    <w:p w14:paraId="159A438C" w14:textId="5E37CAAF"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r>
        <w:rPr>
          <w:noProof/>
          <w:lang w:eastAsia="en-GB"/>
        </w:rPr>
        <w:lastRenderedPageBreak/>
        <w:drawing>
          <wp:inline distT="0" distB="0" distL="0" distR="0" wp14:anchorId="1D678454" wp14:editId="6C8D391A">
            <wp:extent cx="6270574" cy="6810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6937" cy="6839008"/>
                    </a:xfrm>
                    <a:prstGeom prst="rect">
                      <a:avLst/>
                    </a:prstGeom>
                  </pic:spPr>
                </pic:pic>
              </a:graphicData>
            </a:graphic>
          </wp:inline>
        </w:drawing>
      </w:r>
    </w:p>
    <w:p w14:paraId="3E2802F9" w14:textId="77777777"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14:paraId="42FE0E74" w14:textId="73E0BB6A"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lastRenderedPageBreak/>
        <w:drawing>
          <wp:inline distT="0" distB="0" distL="0" distR="0" wp14:anchorId="376001A5" wp14:editId="413264C3">
            <wp:extent cx="6029325" cy="7747409"/>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32560" cy="7751566"/>
                    </a:xfrm>
                    <a:prstGeom prst="rect">
                      <a:avLst/>
                    </a:prstGeom>
                  </pic:spPr>
                </pic:pic>
              </a:graphicData>
            </a:graphic>
          </wp:inline>
        </w:drawing>
      </w:r>
    </w:p>
    <w:p w14:paraId="5B360D30" w14:textId="77777777"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14:paraId="4D3B64B1" w14:textId="77777777" w:rsidR="00DA4683" w:rsidRDefault="000F7C3E" w:rsidP="00DA4683">
      <w:pPr>
        <w:keepNext/>
      </w:pPr>
      <w:r>
        <w:rPr>
          <w:noProof/>
          <w:lang w:eastAsia="en-GB"/>
        </w:rPr>
        <w:lastRenderedPageBreak/>
        <w:drawing>
          <wp:inline distT="0" distB="0" distL="0" distR="0" wp14:anchorId="0CD19A82" wp14:editId="0DCA538E">
            <wp:extent cx="6067425" cy="558947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72338" cy="5594005"/>
                    </a:xfrm>
                    <a:prstGeom prst="rect">
                      <a:avLst/>
                    </a:prstGeom>
                  </pic:spPr>
                </pic:pic>
              </a:graphicData>
            </a:graphic>
          </wp:inline>
        </w:drawing>
      </w:r>
    </w:p>
    <w:p w14:paraId="7A92C273" w14:textId="53492EF2" w:rsidR="00DA4683" w:rsidRDefault="00DA4683" w:rsidP="00DA4683">
      <w:pPr>
        <w:pStyle w:val="Caption"/>
      </w:pPr>
      <w:bookmarkStart w:id="343" w:name="_Toc447223785"/>
      <w:r>
        <w:t xml:space="preserve">Figure </w:t>
      </w:r>
      <w:fldSimple w:instr=" SEQ Figure \* ARABIC ">
        <w:r w:rsidR="00E553BD">
          <w:rPr>
            <w:noProof/>
          </w:rPr>
          <w:t>14</w:t>
        </w:r>
      </w:fldSimple>
      <w:r>
        <w:t>. Code of the simulation</w:t>
      </w:r>
      <w:bookmarkEnd w:id="343"/>
    </w:p>
    <w:p w14:paraId="22A77DF7" w14:textId="21296CB0" w:rsidR="000F7C3E" w:rsidRDefault="000F7C3E">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14:paraId="17B6C20E" w14:textId="43A4C1B1" w:rsidR="00166981" w:rsidRDefault="00C60885" w:rsidP="00C60885">
      <w:pPr>
        <w:pStyle w:val="Heading1"/>
        <w:rPr>
          <w:noProof/>
          <w:lang w:eastAsia="en-GB"/>
        </w:rPr>
      </w:pPr>
      <w:bookmarkStart w:id="344" w:name="_Toc447223769"/>
      <w:r>
        <w:rPr>
          <w:noProof/>
          <w:lang w:eastAsia="en-GB"/>
        </w:rPr>
        <w:lastRenderedPageBreak/>
        <w:t xml:space="preserve">Appendix </w:t>
      </w:r>
      <w:r w:rsidR="00714330">
        <w:rPr>
          <w:noProof/>
          <w:lang w:eastAsia="en-GB"/>
        </w:rPr>
        <w:t>C.</w:t>
      </w:r>
      <w:r>
        <w:rPr>
          <w:noProof/>
          <w:lang w:eastAsia="en-GB"/>
        </w:rPr>
        <w:t xml:space="preserve"> Results</w:t>
      </w:r>
      <w:bookmarkEnd w:id="342"/>
      <w:bookmarkEnd w:id="344"/>
    </w:p>
    <w:p w14:paraId="1575C374" w14:textId="77080BF3" w:rsidR="001B2EE1" w:rsidRPr="001B2EE1" w:rsidRDefault="001B2EE1" w:rsidP="001B2EE1">
      <w:pPr>
        <w:rPr>
          <w:lang w:eastAsia="en-GB"/>
        </w:rPr>
      </w:pPr>
      <w:r>
        <w:rPr>
          <w:lang w:eastAsia="en-GB"/>
        </w:rPr>
        <w:t>The results from the simulation are shown below. The first tables represent the averages of the seed values. The raw results represent the results which were extracted from the simulation.</w:t>
      </w:r>
    </w:p>
    <w:p w14:paraId="450CCDCC" w14:textId="7B4AEFF0" w:rsidR="001B2EE1" w:rsidRPr="001B2EE1" w:rsidRDefault="001B2EE1" w:rsidP="001B2EE1">
      <w:pPr>
        <w:pStyle w:val="Heading2"/>
        <w:rPr>
          <w:lang w:eastAsia="en-GB"/>
        </w:rPr>
      </w:pPr>
      <w:bookmarkStart w:id="345" w:name="_Toc447223770"/>
      <w:r>
        <w:rPr>
          <w:lang w:eastAsia="en-GB"/>
        </w:rPr>
        <w:t>Average Scenario Values</w:t>
      </w:r>
      <w:bookmarkEnd w:id="345"/>
    </w:p>
    <w:tbl>
      <w:tblPr>
        <w:tblStyle w:val="TableGridLight"/>
        <w:tblW w:w="7560" w:type="dxa"/>
        <w:tblLook w:val="04A0" w:firstRow="1" w:lastRow="0" w:firstColumn="1" w:lastColumn="0" w:noHBand="0" w:noVBand="1"/>
      </w:tblPr>
      <w:tblGrid>
        <w:gridCol w:w="1080"/>
        <w:gridCol w:w="1129"/>
        <w:gridCol w:w="1129"/>
        <w:gridCol w:w="1129"/>
        <w:gridCol w:w="1129"/>
        <w:gridCol w:w="1129"/>
        <w:gridCol w:w="1129"/>
      </w:tblGrid>
      <w:tr w:rsidR="000F7C3E" w:rsidRPr="000F7C3E" w14:paraId="69DA305A" w14:textId="77777777" w:rsidTr="000F7C3E">
        <w:trPr>
          <w:trHeight w:val="315"/>
        </w:trPr>
        <w:tc>
          <w:tcPr>
            <w:tcW w:w="1080" w:type="dxa"/>
            <w:noWrap/>
            <w:hideMark/>
          </w:tcPr>
          <w:p w14:paraId="4AE6181C"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 = 1</w:t>
            </w:r>
          </w:p>
        </w:tc>
        <w:tc>
          <w:tcPr>
            <w:tcW w:w="1080" w:type="dxa"/>
            <w:noWrap/>
            <w:hideMark/>
          </w:tcPr>
          <w:p w14:paraId="7837C249"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avgD_a</w:t>
            </w:r>
          </w:p>
        </w:tc>
        <w:tc>
          <w:tcPr>
            <w:tcW w:w="1080" w:type="dxa"/>
            <w:noWrap/>
            <w:hideMark/>
          </w:tcPr>
          <w:p w14:paraId="0E255BB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avgD_b</w:t>
            </w:r>
          </w:p>
        </w:tc>
        <w:tc>
          <w:tcPr>
            <w:tcW w:w="1080" w:type="dxa"/>
            <w:noWrap/>
            <w:hideMark/>
          </w:tcPr>
          <w:p w14:paraId="4A3D26D2"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avgD_c</w:t>
            </w:r>
          </w:p>
        </w:tc>
        <w:tc>
          <w:tcPr>
            <w:tcW w:w="1080" w:type="dxa"/>
            <w:noWrap/>
            <w:hideMark/>
          </w:tcPr>
          <w:p w14:paraId="270712DE"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CV_a</w:t>
            </w:r>
          </w:p>
        </w:tc>
        <w:tc>
          <w:tcPr>
            <w:tcW w:w="1080" w:type="dxa"/>
            <w:noWrap/>
            <w:hideMark/>
          </w:tcPr>
          <w:p w14:paraId="556B9A8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CV_b</w:t>
            </w:r>
          </w:p>
        </w:tc>
        <w:tc>
          <w:tcPr>
            <w:tcW w:w="1080" w:type="dxa"/>
            <w:noWrap/>
            <w:hideMark/>
          </w:tcPr>
          <w:p w14:paraId="1C14ED24"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CB_c</w:t>
            </w:r>
          </w:p>
        </w:tc>
      </w:tr>
      <w:tr w:rsidR="000F7C3E" w:rsidRPr="000F7C3E" w14:paraId="4909A4DF" w14:textId="77777777" w:rsidTr="000F7C3E">
        <w:trPr>
          <w:trHeight w:val="315"/>
        </w:trPr>
        <w:tc>
          <w:tcPr>
            <w:tcW w:w="1080" w:type="dxa"/>
            <w:noWrap/>
            <w:hideMark/>
          </w:tcPr>
          <w:p w14:paraId="727DE853"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 xml:space="preserve">FCFS s1 </w:t>
            </w:r>
          </w:p>
        </w:tc>
        <w:tc>
          <w:tcPr>
            <w:tcW w:w="1080" w:type="dxa"/>
            <w:noWrap/>
            <w:hideMark/>
          </w:tcPr>
          <w:p w14:paraId="6346AD1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1.001039</w:t>
            </w:r>
          </w:p>
        </w:tc>
        <w:tc>
          <w:tcPr>
            <w:tcW w:w="1080" w:type="dxa"/>
            <w:noWrap/>
            <w:hideMark/>
          </w:tcPr>
          <w:p w14:paraId="296C203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1.034758</w:t>
            </w:r>
          </w:p>
        </w:tc>
        <w:tc>
          <w:tcPr>
            <w:tcW w:w="1080" w:type="dxa"/>
            <w:noWrap/>
            <w:hideMark/>
          </w:tcPr>
          <w:p w14:paraId="341C4F9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1.10672</w:t>
            </w:r>
          </w:p>
        </w:tc>
        <w:tc>
          <w:tcPr>
            <w:tcW w:w="1080" w:type="dxa"/>
            <w:noWrap/>
            <w:hideMark/>
          </w:tcPr>
          <w:p w14:paraId="3D2658D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0.0289</w:t>
            </w:r>
          </w:p>
        </w:tc>
        <w:tc>
          <w:tcPr>
            <w:tcW w:w="1080" w:type="dxa"/>
            <w:noWrap/>
            <w:hideMark/>
          </w:tcPr>
          <w:p w14:paraId="032B8CD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0.176454</w:t>
            </w:r>
          </w:p>
        </w:tc>
        <w:tc>
          <w:tcPr>
            <w:tcW w:w="1080" w:type="dxa"/>
            <w:noWrap/>
            <w:hideMark/>
          </w:tcPr>
          <w:p w14:paraId="38C718A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0.279126</w:t>
            </w:r>
          </w:p>
        </w:tc>
      </w:tr>
      <w:tr w:rsidR="000F7C3E" w:rsidRPr="000F7C3E" w14:paraId="73EC2A6B" w14:textId="77777777" w:rsidTr="000F7C3E">
        <w:trPr>
          <w:trHeight w:val="315"/>
        </w:trPr>
        <w:tc>
          <w:tcPr>
            <w:tcW w:w="1080" w:type="dxa"/>
            <w:noWrap/>
            <w:hideMark/>
          </w:tcPr>
          <w:p w14:paraId="1206E691"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s2</w:t>
            </w:r>
          </w:p>
        </w:tc>
        <w:tc>
          <w:tcPr>
            <w:tcW w:w="1080" w:type="dxa"/>
            <w:noWrap/>
            <w:hideMark/>
          </w:tcPr>
          <w:p w14:paraId="2DC7FD3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1.000196</w:t>
            </w:r>
          </w:p>
        </w:tc>
        <w:tc>
          <w:tcPr>
            <w:tcW w:w="1080" w:type="dxa"/>
            <w:noWrap/>
            <w:hideMark/>
          </w:tcPr>
          <w:p w14:paraId="6C49740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1.017783</w:t>
            </w:r>
          </w:p>
        </w:tc>
        <w:tc>
          <w:tcPr>
            <w:tcW w:w="1080" w:type="dxa"/>
            <w:noWrap/>
            <w:hideMark/>
          </w:tcPr>
          <w:p w14:paraId="58F51CF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1.098916</w:t>
            </w:r>
          </w:p>
        </w:tc>
        <w:tc>
          <w:tcPr>
            <w:tcW w:w="1080" w:type="dxa"/>
            <w:noWrap/>
            <w:hideMark/>
          </w:tcPr>
          <w:p w14:paraId="4E65034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0.011297</w:t>
            </w:r>
          </w:p>
        </w:tc>
        <w:tc>
          <w:tcPr>
            <w:tcW w:w="1080" w:type="dxa"/>
            <w:noWrap/>
            <w:hideMark/>
          </w:tcPr>
          <w:p w14:paraId="143B829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0.129407</w:t>
            </w:r>
          </w:p>
        </w:tc>
        <w:tc>
          <w:tcPr>
            <w:tcW w:w="1080" w:type="dxa"/>
            <w:noWrap/>
            <w:hideMark/>
          </w:tcPr>
          <w:p w14:paraId="4A0D1BB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0.271544</w:t>
            </w:r>
          </w:p>
        </w:tc>
      </w:tr>
      <w:tr w:rsidR="000F7C3E" w:rsidRPr="000F7C3E" w14:paraId="42E5967B" w14:textId="77777777" w:rsidTr="000F7C3E">
        <w:trPr>
          <w:trHeight w:val="315"/>
        </w:trPr>
        <w:tc>
          <w:tcPr>
            <w:tcW w:w="1080" w:type="dxa"/>
            <w:noWrap/>
            <w:hideMark/>
          </w:tcPr>
          <w:p w14:paraId="462431E6"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s3</w:t>
            </w:r>
          </w:p>
        </w:tc>
        <w:tc>
          <w:tcPr>
            <w:tcW w:w="1080" w:type="dxa"/>
            <w:noWrap/>
            <w:hideMark/>
          </w:tcPr>
          <w:p w14:paraId="759B151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1.039064</w:t>
            </w:r>
          </w:p>
        </w:tc>
        <w:tc>
          <w:tcPr>
            <w:tcW w:w="1080" w:type="dxa"/>
            <w:noWrap/>
            <w:hideMark/>
          </w:tcPr>
          <w:p w14:paraId="59856A6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1.111068</w:t>
            </w:r>
          </w:p>
        </w:tc>
        <w:tc>
          <w:tcPr>
            <w:tcW w:w="1080" w:type="dxa"/>
            <w:noWrap/>
            <w:hideMark/>
          </w:tcPr>
          <w:p w14:paraId="6E4FB0E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1.281499</w:t>
            </w:r>
          </w:p>
        </w:tc>
        <w:tc>
          <w:tcPr>
            <w:tcW w:w="1080" w:type="dxa"/>
            <w:noWrap/>
            <w:hideMark/>
          </w:tcPr>
          <w:p w14:paraId="0241A22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0.183349</w:t>
            </w:r>
          </w:p>
        </w:tc>
        <w:tc>
          <w:tcPr>
            <w:tcW w:w="1080" w:type="dxa"/>
            <w:noWrap/>
            <w:hideMark/>
          </w:tcPr>
          <w:p w14:paraId="2AF7445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0.28739</w:t>
            </w:r>
          </w:p>
        </w:tc>
        <w:tc>
          <w:tcPr>
            <w:tcW w:w="1080" w:type="dxa"/>
            <w:noWrap/>
            <w:hideMark/>
          </w:tcPr>
          <w:p w14:paraId="6B053C4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0.363579</w:t>
            </w:r>
          </w:p>
        </w:tc>
      </w:tr>
      <w:tr w:rsidR="000F7C3E" w:rsidRPr="000F7C3E" w14:paraId="0B780284" w14:textId="77777777" w:rsidTr="000F7C3E">
        <w:trPr>
          <w:trHeight w:val="315"/>
        </w:trPr>
        <w:tc>
          <w:tcPr>
            <w:tcW w:w="1080" w:type="dxa"/>
            <w:noWrap/>
            <w:hideMark/>
          </w:tcPr>
          <w:p w14:paraId="7CCAB2B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s1</w:t>
            </w:r>
          </w:p>
        </w:tc>
        <w:tc>
          <w:tcPr>
            <w:tcW w:w="1080" w:type="dxa"/>
            <w:noWrap/>
            <w:hideMark/>
          </w:tcPr>
          <w:p w14:paraId="0737F67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w:t>
            </w:r>
          </w:p>
        </w:tc>
        <w:tc>
          <w:tcPr>
            <w:tcW w:w="1080" w:type="dxa"/>
            <w:noWrap/>
            <w:hideMark/>
          </w:tcPr>
          <w:p w14:paraId="08F8271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1.006996</w:t>
            </w:r>
          </w:p>
        </w:tc>
        <w:tc>
          <w:tcPr>
            <w:tcW w:w="1080" w:type="dxa"/>
            <w:noWrap/>
            <w:hideMark/>
          </w:tcPr>
          <w:p w14:paraId="3300D66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1.120701</w:t>
            </w:r>
          </w:p>
        </w:tc>
        <w:tc>
          <w:tcPr>
            <w:tcW w:w="1080" w:type="dxa"/>
            <w:noWrap/>
            <w:hideMark/>
          </w:tcPr>
          <w:p w14:paraId="422F067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w:t>
            </w:r>
          </w:p>
        </w:tc>
        <w:tc>
          <w:tcPr>
            <w:tcW w:w="1080" w:type="dxa"/>
            <w:noWrap/>
            <w:hideMark/>
          </w:tcPr>
          <w:p w14:paraId="2117C82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0.082539</w:t>
            </w:r>
          </w:p>
        </w:tc>
        <w:tc>
          <w:tcPr>
            <w:tcW w:w="1080" w:type="dxa"/>
            <w:noWrap/>
            <w:hideMark/>
          </w:tcPr>
          <w:p w14:paraId="2866D14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0.294751</w:t>
            </w:r>
          </w:p>
        </w:tc>
      </w:tr>
      <w:tr w:rsidR="000F7C3E" w:rsidRPr="000F7C3E" w14:paraId="0497ACEA" w14:textId="77777777" w:rsidTr="000F7C3E">
        <w:trPr>
          <w:trHeight w:val="315"/>
        </w:trPr>
        <w:tc>
          <w:tcPr>
            <w:tcW w:w="1080" w:type="dxa"/>
            <w:noWrap/>
            <w:hideMark/>
          </w:tcPr>
          <w:p w14:paraId="16053462"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s2</w:t>
            </w:r>
          </w:p>
        </w:tc>
        <w:tc>
          <w:tcPr>
            <w:tcW w:w="1080" w:type="dxa"/>
            <w:noWrap/>
            <w:hideMark/>
          </w:tcPr>
          <w:p w14:paraId="60B7507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w:t>
            </w:r>
          </w:p>
        </w:tc>
        <w:tc>
          <w:tcPr>
            <w:tcW w:w="1080" w:type="dxa"/>
            <w:noWrap/>
            <w:hideMark/>
          </w:tcPr>
          <w:p w14:paraId="7395EBC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1.004223</w:t>
            </w:r>
          </w:p>
        </w:tc>
        <w:tc>
          <w:tcPr>
            <w:tcW w:w="1080" w:type="dxa"/>
            <w:noWrap/>
            <w:hideMark/>
          </w:tcPr>
          <w:p w14:paraId="5982D3E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1.105725</w:t>
            </w:r>
          </w:p>
        </w:tc>
        <w:tc>
          <w:tcPr>
            <w:tcW w:w="1080" w:type="dxa"/>
            <w:noWrap/>
            <w:hideMark/>
          </w:tcPr>
          <w:p w14:paraId="0B08687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w:t>
            </w:r>
          </w:p>
        </w:tc>
        <w:tc>
          <w:tcPr>
            <w:tcW w:w="1080" w:type="dxa"/>
            <w:noWrap/>
            <w:hideMark/>
          </w:tcPr>
          <w:p w14:paraId="5C9D4AE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0.064546</w:t>
            </w:r>
          </w:p>
        </w:tc>
        <w:tc>
          <w:tcPr>
            <w:tcW w:w="1080" w:type="dxa"/>
            <w:noWrap/>
            <w:hideMark/>
          </w:tcPr>
          <w:p w14:paraId="194EF19C"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0.278368</w:t>
            </w:r>
          </w:p>
        </w:tc>
      </w:tr>
      <w:tr w:rsidR="000F7C3E" w:rsidRPr="000F7C3E" w14:paraId="179FEF63" w14:textId="77777777" w:rsidTr="000F7C3E">
        <w:trPr>
          <w:trHeight w:val="315"/>
        </w:trPr>
        <w:tc>
          <w:tcPr>
            <w:tcW w:w="1080" w:type="dxa"/>
            <w:noWrap/>
            <w:hideMark/>
          </w:tcPr>
          <w:p w14:paraId="49D14C2C"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s3</w:t>
            </w:r>
          </w:p>
        </w:tc>
        <w:tc>
          <w:tcPr>
            <w:tcW w:w="1080" w:type="dxa"/>
            <w:noWrap/>
            <w:hideMark/>
          </w:tcPr>
          <w:p w14:paraId="7D64128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w:t>
            </w:r>
          </w:p>
        </w:tc>
        <w:tc>
          <w:tcPr>
            <w:tcW w:w="1080" w:type="dxa"/>
            <w:noWrap/>
            <w:hideMark/>
          </w:tcPr>
          <w:p w14:paraId="0328412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1.005968</w:t>
            </w:r>
          </w:p>
        </w:tc>
        <w:tc>
          <w:tcPr>
            <w:tcW w:w="1080" w:type="dxa"/>
            <w:noWrap/>
            <w:hideMark/>
          </w:tcPr>
          <w:p w14:paraId="3A593DB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1.336593</w:t>
            </w:r>
          </w:p>
        </w:tc>
        <w:tc>
          <w:tcPr>
            <w:tcW w:w="1080" w:type="dxa"/>
            <w:noWrap/>
            <w:hideMark/>
          </w:tcPr>
          <w:p w14:paraId="0CA1F55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w:t>
            </w:r>
          </w:p>
        </w:tc>
        <w:tc>
          <w:tcPr>
            <w:tcW w:w="1080" w:type="dxa"/>
            <w:noWrap/>
            <w:hideMark/>
          </w:tcPr>
          <w:p w14:paraId="3C4EFE1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0.07626</w:t>
            </w:r>
          </w:p>
        </w:tc>
        <w:tc>
          <w:tcPr>
            <w:tcW w:w="1080" w:type="dxa"/>
            <w:noWrap/>
            <w:hideMark/>
          </w:tcPr>
          <w:p w14:paraId="3D76F4F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0.411451</w:t>
            </w:r>
          </w:p>
        </w:tc>
      </w:tr>
      <w:tr w:rsidR="000F7C3E" w:rsidRPr="000F7C3E" w14:paraId="5C837EDC" w14:textId="77777777" w:rsidTr="000F7C3E">
        <w:trPr>
          <w:trHeight w:val="315"/>
        </w:trPr>
        <w:tc>
          <w:tcPr>
            <w:tcW w:w="1080" w:type="dxa"/>
            <w:noWrap/>
            <w:hideMark/>
          </w:tcPr>
          <w:p w14:paraId="6DAF6C06"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s1</w:t>
            </w:r>
          </w:p>
        </w:tc>
        <w:tc>
          <w:tcPr>
            <w:tcW w:w="1080" w:type="dxa"/>
            <w:noWrap/>
            <w:hideMark/>
          </w:tcPr>
          <w:p w14:paraId="7DD011D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1.064131</w:t>
            </w:r>
          </w:p>
        </w:tc>
        <w:tc>
          <w:tcPr>
            <w:tcW w:w="1080" w:type="dxa"/>
            <w:noWrap/>
            <w:hideMark/>
          </w:tcPr>
          <w:p w14:paraId="3248980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1.10847</w:t>
            </w:r>
          </w:p>
        </w:tc>
        <w:tc>
          <w:tcPr>
            <w:tcW w:w="1080" w:type="dxa"/>
            <w:noWrap/>
            <w:hideMark/>
          </w:tcPr>
          <w:p w14:paraId="25FC3BC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1.065849</w:t>
            </w:r>
          </w:p>
        </w:tc>
        <w:tc>
          <w:tcPr>
            <w:tcW w:w="1080" w:type="dxa"/>
            <w:noWrap/>
            <w:hideMark/>
          </w:tcPr>
          <w:p w14:paraId="588EEE5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0.231482</w:t>
            </w:r>
          </w:p>
        </w:tc>
        <w:tc>
          <w:tcPr>
            <w:tcW w:w="1080" w:type="dxa"/>
            <w:noWrap/>
            <w:hideMark/>
          </w:tcPr>
          <w:p w14:paraId="7E5AEC7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0.282836</w:t>
            </w:r>
          </w:p>
        </w:tc>
        <w:tc>
          <w:tcPr>
            <w:tcW w:w="1080" w:type="dxa"/>
            <w:noWrap/>
            <w:hideMark/>
          </w:tcPr>
          <w:p w14:paraId="012DFE5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0.232864</w:t>
            </w:r>
          </w:p>
        </w:tc>
      </w:tr>
      <w:tr w:rsidR="000F7C3E" w:rsidRPr="000F7C3E" w14:paraId="797E982A" w14:textId="77777777" w:rsidTr="000F7C3E">
        <w:trPr>
          <w:trHeight w:val="315"/>
        </w:trPr>
        <w:tc>
          <w:tcPr>
            <w:tcW w:w="1080" w:type="dxa"/>
            <w:noWrap/>
            <w:hideMark/>
          </w:tcPr>
          <w:p w14:paraId="3BA6B8A8"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s2</w:t>
            </w:r>
          </w:p>
        </w:tc>
        <w:tc>
          <w:tcPr>
            <w:tcW w:w="1080" w:type="dxa"/>
            <w:noWrap/>
            <w:hideMark/>
          </w:tcPr>
          <w:p w14:paraId="0606D83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1.045743</w:t>
            </w:r>
          </w:p>
        </w:tc>
        <w:tc>
          <w:tcPr>
            <w:tcW w:w="1080" w:type="dxa"/>
            <w:noWrap/>
            <w:hideMark/>
          </w:tcPr>
          <w:p w14:paraId="4FA10E3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1.087386</w:t>
            </w:r>
          </w:p>
        </w:tc>
        <w:tc>
          <w:tcPr>
            <w:tcW w:w="1080" w:type="dxa"/>
            <w:noWrap/>
            <w:hideMark/>
          </w:tcPr>
          <w:p w14:paraId="70AA5CB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1.061196</w:t>
            </w:r>
          </w:p>
        </w:tc>
        <w:tc>
          <w:tcPr>
            <w:tcW w:w="1080" w:type="dxa"/>
            <w:noWrap/>
            <w:hideMark/>
          </w:tcPr>
          <w:p w14:paraId="52B2EBE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0.201194</w:t>
            </w:r>
          </w:p>
        </w:tc>
        <w:tc>
          <w:tcPr>
            <w:tcW w:w="1080" w:type="dxa"/>
            <w:noWrap/>
            <w:hideMark/>
          </w:tcPr>
          <w:p w14:paraId="35111BF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0.260249</w:t>
            </w:r>
          </w:p>
        </w:tc>
        <w:tc>
          <w:tcPr>
            <w:tcW w:w="1080" w:type="dxa"/>
            <w:noWrap/>
            <w:hideMark/>
          </w:tcPr>
          <w:p w14:paraId="6C6BAAA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0.225762</w:t>
            </w:r>
          </w:p>
        </w:tc>
      </w:tr>
      <w:tr w:rsidR="000F7C3E" w:rsidRPr="000F7C3E" w14:paraId="110F352A" w14:textId="77777777" w:rsidTr="000F7C3E">
        <w:trPr>
          <w:trHeight w:val="315"/>
        </w:trPr>
        <w:tc>
          <w:tcPr>
            <w:tcW w:w="1080" w:type="dxa"/>
            <w:noWrap/>
            <w:hideMark/>
          </w:tcPr>
          <w:p w14:paraId="08A078D3"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s3</w:t>
            </w:r>
          </w:p>
        </w:tc>
        <w:tc>
          <w:tcPr>
            <w:tcW w:w="1080" w:type="dxa"/>
            <w:noWrap/>
            <w:hideMark/>
          </w:tcPr>
          <w:p w14:paraId="0F47E9F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1.089909</w:t>
            </w:r>
          </w:p>
        </w:tc>
        <w:tc>
          <w:tcPr>
            <w:tcW w:w="1080" w:type="dxa"/>
            <w:noWrap/>
            <w:hideMark/>
          </w:tcPr>
          <w:p w14:paraId="54E805E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1.2766</w:t>
            </w:r>
          </w:p>
        </w:tc>
        <w:tc>
          <w:tcPr>
            <w:tcW w:w="1080" w:type="dxa"/>
            <w:noWrap/>
            <w:hideMark/>
          </w:tcPr>
          <w:p w14:paraId="6437EA0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1.195418</w:t>
            </w:r>
          </w:p>
        </w:tc>
        <w:tc>
          <w:tcPr>
            <w:tcW w:w="1080" w:type="dxa"/>
            <w:noWrap/>
            <w:hideMark/>
          </w:tcPr>
          <w:p w14:paraId="5018F5D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0.267716</w:t>
            </w:r>
          </w:p>
        </w:tc>
        <w:tc>
          <w:tcPr>
            <w:tcW w:w="1080" w:type="dxa"/>
            <w:noWrap/>
            <w:hideMark/>
          </w:tcPr>
          <w:p w14:paraId="689C0BE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0.363572</w:t>
            </w:r>
          </w:p>
        </w:tc>
        <w:tc>
          <w:tcPr>
            <w:tcW w:w="1080" w:type="dxa"/>
            <w:noWrap/>
            <w:hideMark/>
          </w:tcPr>
          <w:p w14:paraId="45816BBE" w14:textId="77777777" w:rsidR="000F7C3E" w:rsidRPr="000F7C3E" w:rsidRDefault="000F7C3E" w:rsidP="00742894">
            <w:pPr>
              <w:keepNext/>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0.351242</w:t>
            </w:r>
          </w:p>
        </w:tc>
      </w:tr>
    </w:tbl>
    <w:p w14:paraId="33B2C8FD" w14:textId="39F110A2" w:rsidR="00DB540B" w:rsidRDefault="00742894" w:rsidP="00742894">
      <w:pPr>
        <w:pStyle w:val="Caption"/>
        <w:rPr>
          <w:lang w:eastAsia="en-GB"/>
        </w:rPr>
      </w:pPr>
      <w:bookmarkStart w:id="346" w:name="_Toc447223790"/>
      <w:r>
        <w:t xml:space="preserve">Table </w:t>
      </w:r>
      <w:fldSimple w:instr=" SEQ Table \* ARABIC ">
        <w:r w:rsidR="00E553BD">
          <w:rPr>
            <w:noProof/>
          </w:rPr>
          <w:t>5</w:t>
        </w:r>
      </w:fldSimple>
      <w:r>
        <w:t>. Average results with arrivals [1,8,16]</w:t>
      </w:r>
      <w:bookmarkEnd w:id="346"/>
    </w:p>
    <w:tbl>
      <w:tblPr>
        <w:tblStyle w:val="TableGridLight"/>
        <w:tblW w:w="7560" w:type="dxa"/>
        <w:tblLook w:val="04A0" w:firstRow="1" w:lastRow="0" w:firstColumn="1" w:lastColumn="0" w:noHBand="0" w:noVBand="1"/>
      </w:tblPr>
      <w:tblGrid>
        <w:gridCol w:w="1080"/>
        <w:gridCol w:w="1129"/>
        <w:gridCol w:w="1129"/>
        <w:gridCol w:w="1129"/>
        <w:gridCol w:w="1129"/>
        <w:gridCol w:w="1129"/>
        <w:gridCol w:w="1129"/>
      </w:tblGrid>
      <w:tr w:rsidR="000F7C3E" w:rsidRPr="000F7C3E" w14:paraId="1C4D86C9" w14:textId="77777777" w:rsidTr="000F7C3E">
        <w:trPr>
          <w:trHeight w:val="315"/>
        </w:trPr>
        <w:tc>
          <w:tcPr>
            <w:tcW w:w="1080" w:type="dxa"/>
            <w:noWrap/>
            <w:hideMark/>
          </w:tcPr>
          <w:p w14:paraId="6F189CC9"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 = 3</w:t>
            </w:r>
          </w:p>
        </w:tc>
        <w:tc>
          <w:tcPr>
            <w:tcW w:w="1080" w:type="dxa"/>
            <w:noWrap/>
            <w:hideMark/>
          </w:tcPr>
          <w:p w14:paraId="1E43AF8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avgD_a</w:t>
            </w:r>
          </w:p>
        </w:tc>
        <w:tc>
          <w:tcPr>
            <w:tcW w:w="1080" w:type="dxa"/>
            <w:noWrap/>
            <w:hideMark/>
          </w:tcPr>
          <w:p w14:paraId="25B08B4E"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avgD_b</w:t>
            </w:r>
          </w:p>
        </w:tc>
        <w:tc>
          <w:tcPr>
            <w:tcW w:w="1080" w:type="dxa"/>
            <w:noWrap/>
            <w:hideMark/>
          </w:tcPr>
          <w:p w14:paraId="00DD05F5"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avgD_c</w:t>
            </w:r>
          </w:p>
        </w:tc>
        <w:tc>
          <w:tcPr>
            <w:tcW w:w="1080" w:type="dxa"/>
            <w:noWrap/>
            <w:hideMark/>
          </w:tcPr>
          <w:p w14:paraId="3A3A3A95"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CV_a</w:t>
            </w:r>
          </w:p>
        </w:tc>
        <w:tc>
          <w:tcPr>
            <w:tcW w:w="1080" w:type="dxa"/>
            <w:noWrap/>
            <w:hideMark/>
          </w:tcPr>
          <w:p w14:paraId="66E630E8"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CV_b</w:t>
            </w:r>
          </w:p>
        </w:tc>
        <w:tc>
          <w:tcPr>
            <w:tcW w:w="1080" w:type="dxa"/>
            <w:noWrap/>
            <w:hideMark/>
          </w:tcPr>
          <w:p w14:paraId="27EF243A"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CB_c</w:t>
            </w:r>
          </w:p>
        </w:tc>
      </w:tr>
      <w:tr w:rsidR="000F7C3E" w:rsidRPr="000F7C3E" w14:paraId="0A184236" w14:textId="77777777" w:rsidTr="000F7C3E">
        <w:trPr>
          <w:trHeight w:val="315"/>
        </w:trPr>
        <w:tc>
          <w:tcPr>
            <w:tcW w:w="1080" w:type="dxa"/>
            <w:noWrap/>
            <w:hideMark/>
          </w:tcPr>
          <w:p w14:paraId="65388BF5"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 xml:space="preserve">FCFS s1 </w:t>
            </w:r>
          </w:p>
        </w:tc>
        <w:tc>
          <w:tcPr>
            <w:tcW w:w="1080" w:type="dxa"/>
            <w:noWrap/>
            <w:hideMark/>
          </w:tcPr>
          <w:p w14:paraId="455E260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1.004696</w:t>
            </w:r>
          </w:p>
        </w:tc>
        <w:tc>
          <w:tcPr>
            <w:tcW w:w="1080" w:type="dxa"/>
            <w:noWrap/>
            <w:hideMark/>
          </w:tcPr>
          <w:p w14:paraId="47E57CDC"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1.025833</w:t>
            </w:r>
          </w:p>
        </w:tc>
        <w:tc>
          <w:tcPr>
            <w:tcW w:w="1080" w:type="dxa"/>
            <w:noWrap/>
            <w:hideMark/>
          </w:tcPr>
          <w:p w14:paraId="49F3E51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1.123585</w:t>
            </w:r>
          </w:p>
        </w:tc>
        <w:tc>
          <w:tcPr>
            <w:tcW w:w="1080" w:type="dxa"/>
            <w:noWrap/>
            <w:hideMark/>
          </w:tcPr>
          <w:p w14:paraId="2CA906D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0.06757</w:t>
            </w:r>
          </w:p>
        </w:tc>
        <w:tc>
          <w:tcPr>
            <w:tcW w:w="1080" w:type="dxa"/>
            <w:noWrap/>
            <w:hideMark/>
          </w:tcPr>
          <w:p w14:paraId="6B782B4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0.154543</w:t>
            </w:r>
          </w:p>
        </w:tc>
        <w:tc>
          <w:tcPr>
            <w:tcW w:w="1080" w:type="dxa"/>
            <w:noWrap/>
            <w:hideMark/>
          </w:tcPr>
          <w:p w14:paraId="7C209C4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0.293222</w:t>
            </w:r>
          </w:p>
        </w:tc>
      </w:tr>
      <w:tr w:rsidR="000F7C3E" w:rsidRPr="000F7C3E" w14:paraId="43C5BDFE" w14:textId="77777777" w:rsidTr="000F7C3E">
        <w:trPr>
          <w:trHeight w:val="315"/>
        </w:trPr>
        <w:tc>
          <w:tcPr>
            <w:tcW w:w="1080" w:type="dxa"/>
            <w:noWrap/>
            <w:hideMark/>
          </w:tcPr>
          <w:p w14:paraId="5FB0D32E"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s2</w:t>
            </w:r>
          </w:p>
        </w:tc>
        <w:tc>
          <w:tcPr>
            <w:tcW w:w="1080" w:type="dxa"/>
            <w:noWrap/>
            <w:hideMark/>
          </w:tcPr>
          <w:p w14:paraId="1DA2631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1.003828</w:t>
            </w:r>
          </w:p>
        </w:tc>
        <w:tc>
          <w:tcPr>
            <w:tcW w:w="1080" w:type="dxa"/>
            <w:noWrap/>
            <w:hideMark/>
          </w:tcPr>
          <w:p w14:paraId="79BFC82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1.027293</w:t>
            </w:r>
          </w:p>
        </w:tc>
        <w:tc>
          <w:tcPr>
            <w:tcW w:w="1080" w:type="dxa"/>
            <w:noWrap/>
            <w:hideMark/>
          </w:tcPr>
          <w:p w14:paraId="4D6EBB3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1.110832</w:t>
            </w:r>
          </w:p>
        </w:tc>
        <w:tc>
          <w:tcPr>
            <w:tcW w:w="1080" w:type="dxa"/>
            <w:noWrap/>
            <w:hideMark/>
          </w:tcPr>
          <w:p w14:paraId="2C1008A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0.056517</w:t>
            </w:r>
          </w:p>
        </w:tc>
        <w:tc>
          <w:tcPr>
            <w:tcW w:w="1080" w:type="dxa"/>
            <w:noWrap/>
            <w:hideMark/>
          </w:tcPr>
          <w:p w14:paraId="7E292EA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0.156794</w:t>
            </w:r>
          </w:p>
        </w:tc>
        <w:tc>
          <w:tcPr>
            <w:tcW w:w="1080" w:type="dxa"/>
            <w:noWrap/>
            <w:hideMark/>
          </w:tcPr>
          <w:p w14:paraId="0CEEE4A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0.282252</w:t>
            </w:r>
          </w:p>
        </w:tc>
      </w:tr>
      <w:tr w:rsidR="000F7C3E" w:rsidRPr="000F7C3E" w14:paraId="1BA0B754" w14:textId="77777777" w:rsidTr="000F7C3E">
        <w:trPr>
          <w:trHeight w:val="315"/>
        </w:trPr>
        <w:tc>
          <w:tcPr>
            <w:tcW w:w="1080" w:type="dxa"/>
            <w:noWrap/>
            <w:hideMark/>
          </w:tcPr>
          <w:p w14:paraId="14169A62"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s3</w:t>
            </w:r>
          </w:p>
        </w:tc>
        <w:tc>
          <w:tcPr>
            <w:tcW w:w="1080" w:type="dxa"/>
            <w:noWrap/>
            <w:hideMark/>
          </w:tcPr>
          <w:p w14:paraId="422D64A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1.087118</w:t>
            </w:r>
          </w:p>
        </w:tc>
        <w:tc>
          <w:tcPr>
            <w:tcW w:w="1080" w:type="dxa"/>
            <w:noWrap/>
            <w:hideMark/>
          </w:tcPr>
          <w:p w14:paraId="627B970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1.195094</w:t>
            </w:r>
          </w:p>
        </w:tc>
        <w:tc>
          <w:tcPr>
            <w:tcW w:w="1080" w:type="dxa"/>
            <w:noWrap/>
            <w:hideMark/>
          </w:tcPr>
          <w:p w14:paraId="3A5E26D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1.325432</w:t>
            </w:r>
          </w:p>
        </w:tc>
        <w:tc>
          <w:tcPr>
            <w:tcW w:w="1080" w:type="dxa"/>
            <w:noWrap/>
            <w:hideMark/>
          </w:tcPr>
          <w:p w14:paraId="4904AF2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0.279092</w:t>
            </w:r>
          </w:p>
        </w:tc>
        <w:tc>
          <w:tcPr>
            <w:tcW w:w="1080" w:type="dxa"/>
            <w:noWrap/>
            <w:hideMark/>
          </w:tcPr>
          <w:p w14:paraId="53C0CCC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0.36789</w:t>
            </w:r>
          </w:p>
        </w:tc>
        <w:tc>
          <w:tcPr>
            <w:tcW w:w="1080" w:type="dxa"/>
            <w:noWrap/>
            <w:hideMark/>
          </w:tcPr>
          <w:p w14:paraId="267CC51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0.396794</w:t>
            </w:r>
          </w:p>
        </w:tc>
      </w:tr>
      <w:tr w:rsidR="000F7C3E" w:rsidRPr="000F7C3E" w14:paraId="65A16118" w14:textId="77777777" w:rsidTr="000F7C3E">
        <w:trPr>
          <w:trHeight w:val="315"/>
        </w:trPr>
        <w:tc>
          <w:tcPr>
            <w:tcW w:w="1080" w:type="dxa"/>
            <w:noWrap/>
            <w:hideMark/>
          </w:tcPr>
          <w:p w14:paraId="7FA5D40C"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s1</w:t>
            </w:r>
          </w:p>
        </w:tc>
        <w:tc>
          <w:tcPr>
            <w:tcW w:w="1080" w:type="dxa"/>
            <w:noWrap/>
            <w:hideMark/>
          </w:tcPr>
          <w:p w14:paraId="17C4DBF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1.000022</w:t>
            </w:r>
          </w:p>
        </w:tc>
        <w:tc>
          <w:tcPr>
            <w:tcW w:w="1080" w:type="dxa"/>
            <w:noWrap/>
            <w:hideMark/>
          </w:tcPr>
          <w:p w14:paraId="7636E26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1.008068</w:t>
            </w:r>
          </w:p>
        </w:tc>
        <w:tc>
          <w:tcPr>
            <w:tcW w:w="1080" w:type="dxa"/>
            <w:noWrap/>
            <w:hideMark/>
          </w:tcPr>
          <w:p w14:paraId="32985D3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1.133397</w:t>
            </w:r>
          </w:p>
        </w:tc>
        <w:tc>
          <w:tcPr>
            <w:tcW w:w="1080" w:type="dxa"/>
            <w:noWrap/>
            <w:hideMark/>
          </w:tcPr>
          <w:p w14:paraId="1A3BD74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0.002699</w:t>
            </w:r>
          </w:p>
        </w:tc>
        <w:tc>
          <w:tcPr>
            <w:tcW w:w="1080" w:type="dxa"/>
            <w:noWrap/>
            <w:hideMark/>
          </w:tcPr>
          <w:p w14:paraId="04BE744C"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0.088731</w:t>
            </w:r>
          </w:p>
        </w:tc>
        <w:tc>
          <w:tcPr>
            <w:tcW w:w="1080" w:type="dxa"/>
            <w:noWrap/>
            <w:hideMark/>
          </w:tcPr>
          <w:p w14:paraId="19802F4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0.305375</w:t>
            </w:r>
          </w:p>
        </w:tc>
      </w:tr>
      <w:tr w:rsidR="000F7C3E" w:rsidRPr="000F7C3E" w14:paraId="7B04F142" w14:textId="77777777" w:rsidTr="000F7C3E">
        <w:trPr>
          <w:trHeight w:val="315"/>
        </w:trPr>
        <w:tc>
          <w:tcPr>
            <w:tcW w:w="1080" w:type="dxa"/>
            <w:noWrap/>
            <w:hideMark/>
          </w:tcPr>
          <w:p w14:paraId="7B16D46B"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s2</w:t>
            </w:r>
          </w:p>
        </w:tc>
        <w:tc>
          <w:tcPr>
            <w:tcW w:w="1080" w:type="dxa"/>
            <w:noWrap/>
            <w:hideMark/>
          </w:tcPr>
          <w:p w14:paraId="35E012F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1.000333</w:t>
            </w:r>
          </w:p>
        </w:tc>
        <w:tc>
          <w:tcPr>
            <w:tcW w:w="1080" w:type="dxa"/>
            <w:noWrap/>
            <w:hideMark/>
          </w:tcPr>
          <w:p w14:paraId="7045798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1.00444</w:t>
            </w:r>
          </w:p>
        </w:tc>
        <w:tc>
          <w:tcPr>
            <w:tcW w:w="1080" w:type="dxa"/>
            <w:noWrap/>
            <w:hideMark/>
          </w:tcPr>
          <w:p w14:paraId="345344E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1.123003</w:t>
            </w:r>
          </w:p>
        </w:tc>
        <w:tc>
          <w:tcPr>
            <w:tcW w:w="1080" w:type="dxa"/>
            <w:noWrap/>
            <w:hideMark/>
          </w:tcPr>
          <w:p w14:paraId="7986E8E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0.018181</w:t>
            </w:r>
          </w:p>
        </w:tc>
        <w:tc>
          <w:tcPr>
            <w:tcW w:w="1080" w:type="dxa"/>
            <w:noWrap/>
            <w:hideMark/>
          </w:tcPr>
          <w:p w14:paraId="47A2768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0.066106</w:t>
            </w:r>
          </w:p>
        </w:tc>
        <w:tc>
          <w:tcPr>
            <w:tcW w:w="1080" w:type="dxa"/>
            <w:noWrap/>
            <w:hideMark/>
          </w:tcPr>
          <w:p w14:paraId="3EA92BD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0.297144</w:t>
            </w:r>
          </w:p>
        </w:tc>
      </w:tr>
      <w:tr w:rsidR="000F7C3E" w:rsidRPr="000F7C3E" w14:paraId="69BE4245" w14:textId="77777777" w:rsidTr="000F7C3E">
        <w:trPr>
          <w:trHeight w:val="315"/>
        </w:trPr>
        <w:tc>
          <w:tcPr>
            <w:tcW w:w="1080" w:type="dxa"/>
            <w:noWrap/>
            <w:hideMark/>
          </w:tcPr>
          <w:p w14:paraId="07A87CB9"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s3</w:t>
            </w:r>
          </w:p>
        </w:tc>
        <w:tc>
          <w:tcPr>
            <w:tcW w:w="1080" w:type="dxa"/>
            <w:noWrap/>
            <w:hideMark/>
          </w:tcPr>
          <w:p w14:paraId="65C56F8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1.000022</w:t>
            </w:r>
          </w:p>
        </w:tc>
        <w:tc>
          <w:tcPr>
            <w:tcW w:w="1080" w:type="dxa"/>
            <w:noWrap/>
            <w:hideMark/>
          </w:tcPr>
          <w:p w14:paraId="6254F30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1.006523</w:t>
            </w:r>
          </w:p>
        </w:tc>
        <w:tc>
          <w:tcPr>
            <w:tcW w:w="1080" w:type="dxa"/>
            <w:noWrap/>
            <w:hideMark/>
          </w:tcPr>
          <w:p w14:paraId="6FFC0A9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1.436845</w:t>
            </w:r>
          </w:p>
        </w:tc>
        <w:tc>
          <w:tcPr>
            <w:tcW w:w="1080" w:type="dxa"/>
            <w:noWrap/>
            <w:hideMark/>
          </w:tcPr>
          <w:p w14:paraId="3330164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0.00272</w:t>
            </w:r>
          </w:p>
        </w:tc>
        <w:tc>
          <w:tcPr>
            <w:tcW w:w="1080" w:type="dxa"/>
            <w:noWrap/>
            <w:hideMark/>
          </w:tcPr>
          <w:p w14:paraId="56D39BB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0.079952</w:t>
            </w:r>
          </w:p>
        </w:tc>
        <w:tc>
          <w:tcPr>
            <w:tcW w:w="1080" w:type="dxa"/>
            <w:noWrap/>
            <w:hideMark/>
          </w:tcPr>
          <w:p w14:paraId="0F09102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0.483727</w:t>
            </w:r>
          </w:p>
        </w:tc>
      </w:tr>
      <w:tr w:rsidR="000F7C3E" w:rsidRPr="000F7C3E" w14:paraId="77C774C7" w14:textId="77777777" w:rsidTr="000F7C3E">
        <w:trPr>
          <w:trHeight w:val="315"/>
        </w:trPr>
        <w:tc>
          <w:tcPr>
            <w:tcW w:w="1080" w:type="dxa"/>
            <w:noWrap/>
            <w:hideMark/>
          </w:tcPr>
          <w:p w14:paraId="43014C8C"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s1</w:t>
            </w:r>
          </w:p>
        </w:tc>
        <w:tc>
          <w:tcPr>
            <w:tcW w:w="1080" w:type="dxa"/>
            <w:noWrap/>
            <w:hideMark/>
          </w:tcPr>
          <w:p w14:paraId="23E27DE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1.097028</w:t>
            </w:r>
          </w:p>
        </w:tc>
        <w:tc>
          <w:tcPr>
            <w:tcW w:w="1080" w:type="dxa"/>
            <w:noWrap/>
            <w:hideMark/>
          </w:tcPr>
          <w:p w14:paraId="43043DF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1.112487</w:t>
            </w:r>
          </w:p>
        </w:tc>
        <w:tc>
          <w:tcPr>
            <w:tcW w:w="1080" w:type="dxa"/>
            <w:noWrap/>
            <w:hideMark/>
          </w:tcPr>
          <w:p w14:paraId="14C8FD2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1.062696</w:t>
            </w:r>
          </w:p>
        </w:tc>
        <w:tc>
          <w:tcPr>
            <w:tcW w:w="1080" w:type="dxa"/>
            <w:noWrap/>
            <w:hideMark/>
          </w:tcPr>
          <w:p w14:paraId="7DA56AC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0.272086</w:t>
            </w:r>
          </w:p>
        </w:tc>
        <w:tc>
          <w:tcPr>
            <w:tcW w:w="1080" w:type="dxa"/>
            <w:noWrap/>
            <w:hideMark/>
          </w:tcPr>
          <w:p w14:paraId="4DFE66C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0.286787</w:t>
            </w:r>
          </w:p>
        </w:tc>
        <w:tc>
          <w:tcPr>
            <w:tcW w:w="1080" w:type="dxa"/>
            <w:noWrap/>
            <w:hideMark/>
          </w:tcPr>
          <w:p w14:paraId="33B9BE5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0.22852</w:t>
            </w:r>
          </w:p>
        </w:tc>
      </w:tr>
      <w:tr w:rsidR="000F7C3E" w:rsidRPr="000F7C3E" w14:paraId="3471E20E" w14:textId="77777777" w:rsidTr="000F7C3E">
        <w:trPr>
          <w:trHeight w:val="315"/>
        </w:trPr>
        <w:tc>
          <w:tcPr>
            <w:tcW w:w="1080" w:type="dxa"/>
            <w:noWrap/>
            <w:hideMark/>
          </w:tcPr>
          <w:p w14:paraId="39D7F572"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s2</w:t>
            </w:r>
          </w:p>
        </w:tc>
        <w:tc>
          <w:tcPr>
            <w:tcW w:w="1080" w:type="dxa"/>
            <w:noWrap/>
            <w:hideMark/>
          </w:tcPr>
          <w:p w14:paraId="2CEFF9B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1.084801</w:t>
            </w:r>
          </w:p>
        </w:tc>
        <w:tc>
          <w:tcPr>
            <w:tcW w:w="1080" w:type="dxa"/>
            <w:noWrap/>
            <w:hideMark/>
          </w:tcPr>
          <w:p w14:paraId="0D4AEEF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1.095815</w:t>
            </w:r>
          </w:p>
        </w:tc>
        <w:tc>
          <w:tcPr>
            <w:tcW w:w="1080" w:type="dxa"/>
            <w:noWrap/>
            <w:hideMark/>
          </w:tcPr>
          <w:p w14:paraId="0EBF4B2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1.06117</w:t>
            </w:r>
          </w:p>
        </w:tc>
        <w:tc>
          <w:tcPr>
            <w:tcW w:w="1080" w:type="dxa"/>
            <w:noWrap/>
            <w:hideMark/>
          </w:tcPr>
          <w:p w14:paraId="5BB22E6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0.25872</w:t>
            </w:r>
          </w:p>
        </w:tc>
        <w:tc>
          <w:tcPr>
            <w:tcW w:w="1080" w:type="dxa"/>
            <w:noWrap/>
            <w:hideMark/>
          </w:tcPr>
          <w:p w14:paraId="5DAB9B4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0.270479</w:t>
            </w:r>
          </w:p>
        </w:tc>
        <w:tc>
          <w:tcPr>
            <w:tcW w:w="1080" w:type="dxa"/>
            <w:noWrap/>
            <w:hideMark/>
          </w:tcPr>
          <w:p w14:paraId="1B700B6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0.225595</w:t>
            </w:r>
          </w:p>
        </w:tc>
      </w:tr>
      <w:tr w:rsidR="000F7C3E" w:rsidRPr="000F7C3E" w14:paraId="016B356D" w14:textId="77777777" w:rsidTr="000F7C3E">
        <w:trPr>
          <w:trHeight w:val="315"/>
        </w:trPr>
        <w:tc>
          <w:tcPr>
            <w:tcW w:w="1080" w:type="dxa"/>
            <w:noWrap/>
            <w:hideMark/>
          </w:tcPr>
          <w:p w14:paraId="0FFA0E0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s3</w:t>
            </w:r>
          </w:p>
        </w:tc>
        <w:tc>
          <w:tcPr>
            <w:tcW w:w="1080" w:type="dxa"/>
            <w:noWrap/>
            <w:hideMark/>
          </w:tcPr>
          <w:p w14:paraId="06F9CFD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1.233625</w:t>
            </w:r>
          </w:p>
        </w:tc>
        <w:tc>
          <w:tcPr>
            <w:tcW w:w="1080" w:type="dxa"/>
            <w:noWrap/>
            <w:hideMark/>
          </w:tcPr>
          <w:p w14:paraId="38A6E05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1.308179</w:t>
            </w:r>
          </w:p>
        </w:tc>
        <w:tc>
          <w:tcPr>
            <w:tcW w:w="1080" w:type="dxa"/>
            <w:noWrap/>
            <w:hideMark/>
          </w:tcPr>
          <w:p w14:paraId="74F8574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1.241245</w:t>
            </w:r>
          </w:p>
        </w:tc>
        <w:tc>
          <w:tcPr>
            <w:tcW w:w="1080" w:type="dxa"/>
            <w:noWrap/>
            <w:hideMark/>
          </w:tcPr>
          <w:p w14:paraId="7638D5B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0.348926</w:t>
            </w:r>
          </w:p>
        </w:tc>
        <w:tc>
          <w:tcPr>
            <w:tcW w:w="1080" w:type="dxa"/>
            <w:noWrap/>
            <w:hideMark/>
          </w:tcPr>
          <w:p w14:paraId="7D6BE42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0.371894</w:t>
            </w:r>
          </w:p>
        </w:tc>
        <w:tc>
          <w:tcPr>
            <w:tcW w:w="1080" w:type="dxa"/>
            <w:noWrap/>
            <w:hideMark/>
          </w:tcPr>
          <w:p w14:paraId="2F1CDD86" w14:textId="77777777" w:rsidR="000F7C3E" w:rsidRPr="000F7C3E" w:rsidRDefault="000F7C3E" w:rsidP="00742894">
            <w:pPr>
              <w:keepNext/>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0.426013</w:t>
            </w:r>
          </w:p>
        </w:tc>
      </w:tr>
    </w:tbl>
    <w:p w14:paraId="454F0272" w14:textId="6E01F325" w:rsidR="000F7C3E" w:rsidRDefault="00742894" w:rsidP="00742894">
      <w:pPr>
        <w:pStyle w:val="Caption"/>
        <w:rPr>
          <w:lang w:eastAsia="en-GB"/>
        </w:rPr>
      </w:pPr>
      <w:bookmarkStart w:id="347" w:name="_Toc447223791"/>
      <w:r>
        <w:t xml:space="preserve">Table </w:t>
      </w:r>
      <w:fldSimple w:instr=" SEQ Table \* ARABIC ">
        <w:r w:rsidR="00E553BD">
          <w:rPr>
            <w:noProof/>
          </w:rPr>
          <w:t>6</w:t>
        </w:r>
      </w:fldSimple>
      <w:r>
        <w:t xml:space="preserve">. </w:t>
      </w:r>
      <w:r w:rsidRPr="001760DD">
        <w:t>Average results with arrivals [</w:t>
      </w:r>
      <w:r>
        <w:t>3</w:t>
      </w:r>
      <w:r w:rsidRPr="001760DD">
        <w:t>,8,16]</w:t>
      </w:r>
      <w:bookmarkEnd w:id="347"/>
    </w:p>
    <w:tbl>
      <w:tblPr>
        <w:tblStyle w:val="TableGridLight"/>
        <w:tblW w:w="7560" w:type="dxa"/>
        <w:tblLook w:val="04A0" w:firstRow="1" w:lastRow="0" w:firstColumn="1" w:lastColumn="0" w:noHBand="0" w:noVBand="1"/>
      </w:tblPr>
      <w:tblGrid>
        <w:gridCol w:w="1080"/>
        <w:gridCol w:w="1129"/>
        <w:gridCol w:w="1129"/>
        <w:gridCol w:w="1129"/>
        <w:gridCol w:w="1129"/>
        <w:gridCol w:w="1129"/>
        <w:gridCol w:w="1129"/>
      </w:tblGrid>
      <w:tr w:rsidR="000F7C3E" w:rsidRPr="000F7C3E" w14:paraId="45DB45F5" w14:textId="77777777" w:rsidTr="000F7C3E">
        <w:trPr>
          <w:trHeight w:val="315"/>
        </w:trPr>
        <w:tc>
          <w:tcPr>
            <w:tcW w:w="1080" w:type="dxa"/>
            <w:noWrap/>
            <w:hideMark/>
          </w:tcPr>
          <w:p w14:paraId="22F9C53E"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 = 5</w:t>
            </w:r>
          </w:p>
        </w:tc>
        <w:tc>
          <w:tcPr>
            <w:tcW w:w="1080" w:type="dxa"/>
            <w:noWrap/>
            <w:hideMark/>
          </w:tcPr>
          <w:p w14:paraId="6310B164"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avgD_a</w:t>
            </w:r>
          </w:p>
        </w:tc>
        <w:tc>
          <w:tcPr>
            <w:tcW w:w="1080" w:type="dxa"/>
            <w:noWrap/>
            <w:hideMark/>
          </w:tcPr>
          <w:p w14:paraId="1272295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avgD_b</w:t>
            </w:r>
          </w:p>
        </w:tc>
        <w:tc>
          <w:tcPr>
            <w:tcW w:w="1080" w:type="dxa"/>
            <w:noWrap/>
            <w:hideMark/>
          </w:tcPr>
          <w:p w14:paraId="40A7AFB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avgD_c</w:t>
            </w:r>
          </w:p>
        </w:tc>
        <w:tc>
          <w:tcPr>
            <w:tcW w:w="1080" w:type="dxa"/>
            <w:noWrap/>
            <w:hideMark/>
          </w:tcPr>
          <w:p w14:paraId="7C0BD3AB"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CV_a</w:t>
            </w:r>
          </w:p>
        </w:tc>
        <w:tc>
          <w:tcPr>
            <w:tcW w:w="1080" w:type="dxa"/>
            <w:noWrap/>
            <w:hideMark/>
          </w:tcPr>
          <w:p w14:paraId="6CC4341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CV_b</w:t>
            </w:r>
          </w:p>
        </w:tc>
        <w:tc>
          <w:tcPr>
            <w:tcW w:w="1080" w:type="dxa"/>
            <w:noWrap/>
            <w:hideMark/>
          </w:tcPr>
          <w:p w14:paraId="3E0E4E36"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CB_c</w:t>
            </w:r>
          </w:p>
        </w:tc>
      </w:tr>
      <w:tr w:rsidR="000F7C3E" w:rsidRPr="000F7C3E" w14:paraId="59354CD4" w14:textId="77777777" w:rsidTr="000F7C3E">
        <w:trPr>
          <w:trHeight w:val="315"/>
        </w:trPr>
        <w:tc>
          <w:tcPr>
            <w:tcW w:w="1080" w:type="dxa"/>
            <w:noWrap/>
            <w:hideMark/>
          </w:tcPr>
          <w:p w14:paraId="0817A7C4"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 xml:space="preserve">FCFS s1 </w:t>
            </w:r>
          </w:p>
        </w:tc>
        <w:tc>
          <w:tcPr>
            <w:tcW w:w="1080" w:type="dxa"/>
            <w:noWrap/>
            <w:hideMark/>
          </w:tcPr>
          <w:p w14:paraId="0E8BC2E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1.014369</w:t>
            </w:r>
          </w:p>
        </w:tc>
        <w:tc>
          <w:tcPr>
            <w:tcW w:w="1080" w:type="dxa"/>
            <w:noWrap/>
            <w:hideMark/>
          </w:tcPr>
          <w:p w14:paraId="22C1C4D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1.036045</w:t>
            </w:r>
          </w:p>
        </w:tc>
        <w:tc>
          <w:tcPr>
            <w:tcW w:w="1080" w:type="dxa"/>
            <w:noWrap/>
            <w:hideMark/>
          </w:tcPr>
          <w:p w14:paraId="7EA8E4D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1.133092</w:t>
            </w:r>
          </w:p>
        </w:tc>
        <w:tc>
          <w:tcPr>
            <w:tcW w:w="1080" w:type="dxa"/>
            <w:noWrap/>
            <w:hideMark/>
          </w:tcPr>
          <w:p w14:paraId="305FCE3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0.116053</w:t>
            </w:r>
          </w:p>
        </w:tc>
        <w:tc>
          <w:tcPr>
            <w:tcW w:w="1080" w:type="dxa"/>
            <w:noWrap/>
            <w:hideMark/>
          </w:tcPr>
          <w:p w14:paraId="66760FB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0.180053</w:t>
            </w:r>
          </w:p>
        </w:tc>
        <w:tc>
          <w:tcPr>
            <w:tcW w:w="1080" w:type="dxa"/>
            <w:noWrap/>
            <w:hideMark/>
          </w:tcPr>
          <w:p w14:paraId="5A46624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0.301286</w:t>
            </w:r>
          </w:p>
        </w:tc>
      </w:tr>
      <w:tr w:rsidR="000F7C3E" w:rsidRPr="000F7C3E" w14:paraId="03BCE8AD" w14:textId="77777777" w:rsidTr="000F7C3E">
        <w:trPr>
          <w:trHeight w:val="315"/>
        </w:trPr>
        <w:tc>
          <w:tcPr>
            <w:tcW w:w="1080" w:type="dxa"/>
            <w:noWrap/>
            <w:hideMark/>
          </w:tcPr>
          <w:p w14:paraId="6CD157B3"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s2</w:t>
            </w:r>
          </w:p>
        </w:tc>
        <w:tc>
          <w:tcPr>
            <w:tcW w:w="1080" w:type="dxa"/>
            <w:noWrap/>
            <w:hideMark/>
          </w:tcPr>
          <w:p w14:paraId="361E637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1.009312</w:t>
            </w:r>
          </w:p>
        </w:tc>
        <w:tc>
          <w:tcPr>
            <w:tcW w:w="1080" w:type="dxa"/>
            <w:noWrap/>
            <w:hideMark/>
          </w:tcPr>
          <w:p w14:paraId="46D9B1C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1.02064</w:t>
            </w:r>
          </w:p>
        </w:tc>
        <w:tc>
          <w:tcPr>
            <w:tcW w:w="1080" w:type="dxa"/>
            <w:noWrap/>
            <w:hideMark/>
          </w:tcPr>
          <w:p w14:paraId="2886F7D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1.126934</w:t>
            </w:r>
          </w:p>
        </w:tc>
        <w:tc>
          <w:tcPr>
            <w:tcW w:w="1080" w:type="dxa"/>
            <w:noWrap/>
            <w:hideMark/>
          </w:tcPr>
          <w:p w14:paraId="5CDDC77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0.094123</w:t>
            </w:r>
          </w:p>
        </w:tc>
        <w:tc>
          <w:tcPr>
            <w:tcW w:w="1080" w:type="dxa"/>
            <w:noWrap/>
            <w:hideMark/>
          </w:tcPr>
          <w:p w14:paraId="433934E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0.138656</w:t>
            </w:r>
          </w:p>
        </w:tc>
        <w:tc>
          <w:tcPr>
            <w:tcW w:w="1080" w:type="dxa"/>
            <w:noWrap/>
            <w:hideMark/>
          </w:tcPr>
          <w:p w14:paraId="04B08A7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0.295271</w:t>
            </w:r>
          </w:p>
        </w:tc>
      </w:tr>
      <w:tr w:rsidR="000F7C3E" w:rsidRPr="000F7C3E" w14:paraId="6931E66A" w14:textId="77777777" w:rsidTr="000F7C3E">
        <w:trPr>
          <w:trHeight w:val="315"/>
        </w:trPr>
        <w:tc>
          <w:tcPr>
            <w:tcW w:w="1080" w:type="dxa"/>
            <w:noWrap/>
            <w:hideMark/>
          </w:tcPr>
          <w:p w14:paraId="0136E87A"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s3</w:t>
            </w:r>
          </w:p>
        </w:tc>
        <w:tc>
          <w:tcPr>
            <w:tcW w:w="1080" w:type="dxa"/>
            <w:noWrap/>
            <w:hideMark/>
          </w:tcPr>
          <w:p w14:paraId="3281499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1.146485</w:t>
            </w:r>
          </w:p>
        </w:tc>
        <w:tc>
          <w:tcPr>
            <w:tcW w:w="1080" w:type="dxa"/>
            <w:noWrap/>
            <w:hideMark/>
          </w:tcPr>
          <w:p w14:paraId="24F010D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1.172575</w:t>
            </w:r>
          </w:p>
        </w:tc>
        <w:tc>
          <w:tcPr>
            <w:tcW w:w="1080" w:type="dxa"/>
            <w:noWrap/>
            <w:hideMark/>
          </w:tcPr>
          <w:p w14:paraId="28C2492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1.35065</w:t>
            </w:r>
          </w:p>
        </w:tc>
        <w:tc>
          <w:tcPr>
            <w:tcW w:w="1080" w:type="dxa"/>
            <w:noWrap/>
            <w:hideMark/>
          </w:tcPr>
          <w:p w14:paraId="407C4A5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0.333055</w:t>
            </w:r>
          </w:p>
        </w:tc>
        <w:tc>
          <w:tcPr>
            <w:tcW w:w="1080" w:type="dxa"/>
            <w:noWrap/>
            <w:hideMark/>
          </w:tcPr>
          <w:p w14:paraId="7B3D01D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0.35048</w:t>
            </w:r>
          </w:p>
        </w:tc>
        <w:tc>
          <w:tcPr>
            <w:tcW w:w="1080" w:type="dxa"/>
            <w:noWrap/>
            <w:hideMark/>
          </w:tcPr>
          <w:p w14:paraId="6E7DBFB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0.396467</w:t>
            </w:r>
          </w:p>
        </w:tc>
      </w:tr>
      <w:tr w:rsidR="000F7C3E" w:rsidRPr="000F7C3E" w14:paraId="7ACAF653" w14:textId="77777777" w:rsidTr="000F7C3E">
        <w:trPr>
          <w:trHeight w:val="315"/>
        </w:trPr>
        <w:tc>
          <w:tcPr>
            <w:tcW w:w="1080" w:type="dxa"/>
            <w:noWrap/>
            <w:hideMark/>
          </w:tcPr>
          <w:p w14:paraId="3A615D3B"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s1</w:t>
            </w:r>
          </w:p>
        </w:tc>
        <w:tc>
          <w:tcPr>
            <w:tcW w:w="1080" w:type="dxa"/>
            <w:noWrap/>
            <w:hideMark/>
          </w:tcPr>
          <w:p w14:paraId="4442696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1.003541</w:t>
            </w:r>
          </w:p>
        </w:tc>
        <w:tc>
          <w:tcPr>
            <w:tcW w:w="1080" w:type="dxa"/>
            <w:noWrap/>
            <w:hideMark/>
          </w:tcPr>
          <w:p w14:paraId="42D2DE3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1.009427</w:t>
            </w:r>
          </w:p>
        </w:tc>
        <w:tc>
          <w:tcPr>
            <w:tcW w:w="1080" w:type="dxa"/>
            <w:noWrap/>
            <w:hideMark/>
          </w:tcPr>
          <w:p w14:paraId="2EA32A7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1.149824</w:t>
            </w:r>
          </w:p>
        </w:tc>
        <w:tc>
          <w:tcPr>
            <w:tcW w:w="1080" w:type="dxa"/>
            <w:noWrap/>
            <w:hideMark/>
          </w:tcPr>
          <w:p w14:paraId="449FD15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0.059113</w:t>
            </w:r>
          </w:p>
        </w:tc>
        <w:tc>
          <w:tcPr>
            <w:tcW w:w="1080" w:type="dxa"/>
            <w:noWrap/>
            <w:hideMark/>
          </w:tcPr>
          <w:p w14:paraId="422F01D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0.095725</w:t>
            </w:r>
          </w:p>
        </w:tc>
        <w:tc>
          <w:tcPr>
            <w:tcW w:w="1080" w:type="dxa"/>
            <w:noWrap/>
            <w:hideMark/>
          </w:tcPr>
          <w:p w14:paraId="2065C1D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0.326198</w:t>
            </w:r>
          </w:p>
        </w:tc>
      </w:tr>
      <w:tr w:rsidR="000F7C3E" w:rsidRPr="000F7C3E" w14:paraId="561C9AF8" w14:textId="77777777" w:rsidTr="000F7C3E">
        <w:trPr>
          <w:trHeight w:val="315"/>
        </w:trPr>
        <w:tc>
          <w:tcPr>
            <w:tcW w:w="1080" w:type="dxa"/>
            <w:noWrap/>
            <w:hideMark/>
          </w:tcPr>
          <w:p w14:paraId="5758D373"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s2</w:t>
            </w:r>
          </w:p>
        </w:tc>
        <w:tc>
          <w:tcPr>
            <w:tcW w:w="1080" w:type="dxa"/>
            <w:noWrap/>
            <w:hideMark/>
          </w:tcPr>
          <w:p w14:paraId="05B4C20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1.000293</w:t>
            </w:r>
          </w:p>
        </w:tc>
        <w:tc>
          <w:tcPr>
            <w:tcW w:w="1080" w:type="dxa"/>
            <w:noWrap/>
            <w:hideMark/>
          </w:tcPr>
          <w:p w14:paraId="0283C1C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1.005114</w:t>
            </w:r>
          </w:p>
        </w:tc>
        <w:tc>
          <w:tcPr>
            <w:tcW w:w="1080" w:type="dxa"/>
            <w:noWrap/>
            <w:hideMark/>
          </w:tcPr>
          <w:p w14:paraId="13AD130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1.137533</w:t>
            </w:r>
          </w:p>
        </w:tc>
        <w:tc>
          <w:tcPr>
            <w:tcW w:w="1080" w:type="dxa"/>
            <w:noWrap/>
            <w:hideMark/>
          </w:tcPr>
          <w:p w14:paraId="71C0E94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0.01705</w:t>
            </w:r>
          </w:p>
        </w:tc>
        <w:tc>
          <w:tcPr>
            <w:tcW w:w="1080" w:type="dxa"/>
            <w:noWrap/>
            <w:hideMark/>
          </w:tcPr>
          <w:p w14:paraId="10C2874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0.070959</w:t>
            </w:r>
          </w:p>
        </w:tc>
        <w:tc>
          <w:tcPr>
            <w:tcW w:w="1080" w:type="dxa"/>
            <w:noWrap/>
            <w:hideMark/>
          </w:tcPr>
          <w:p w14:paraId="11CBE4FE"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0.310753</w:t>
            </w:r>
          </w:p>
        </w:tc>
      </w:tr>
      <w:tr w:rsidR="000F7C3E" w:rsidRPr="000F7C3E" w14:paraId="56036DE3" w14:textId="77777777" w:rsidTr="000F7C3E">
        <w:trPr>
          <w:trHeight w:val="315"/>
        </w:trPr>
        <w:tc>
          <w:tcPr>
            <w:tcW w:w="1080" w:type="dxa"/>
            <w:noWrap/>
            <w:hideMark/>
          </w:tcPr>
          <w:p w14:paraId="22720CD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s3</w:t>
            </w:r>
          </w:p>
        </w:tc>
        <w:tc>
          <w:tcPr>
            <w:tcW w:w="1080" w:type="dxa"/>
            <w:noWrap/>
            <w:hideMark/>
          </w:tcPr>
          <w:p w14:paraId="0C643BE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1.000281</w:t>
            </w:r>
          </w:p>
        </w:tc>
        <w:tc>
          <w:tcPr>
            <w:tcW w:w="1080" w:type="dxa"/>
            <w:noWrap/>
            <w:hideMark/>
          </w:tcPr>
          <w:p w14:paraId="7C5BAB1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1.007443</w:t>
            </w:r>
          </w:p>
        </w:tc>
        <w:tc>
          <w:tcPr>
            <w:tcW w:w="1080" w:type="dxa"/>
            <w:noWrap/>
            <w:hideMark/>
          </w:tcPr>
          <w:p w14:paraId="63BE9F5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1.47917</w:t>
            </w:r>
          </w:p>
        </w:tc>
        <w:tc>
          <w:tcPr>
            <w:tcW w:w="1080" w:type="dxa"/>
            <w:noWrap/>
            <w:hideMark/>
          </w:tcPr>
          <w:p w14:paraId="22F2AEE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0.016282</w:t>
            </w:r>
          </w:p>
        </w:tc>
        <w:tc>
          <w:tcPr>
            <w:tcW w:w="1080" w:type="dxa"/>
            <w:noWrap/>
            <w:hideMark/>
          </w:tcPr>
          <w:p w14:paraId="532BE06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0.085315</w:t>
            </w:r>
          </w:p>
        </w:tc>
        <w:tc>
          <w:tcPr>
            <w:tcW w:w="1080" w:type="dxa"/>
            <w:noWrap/>
            <w:hideMark/>
          </w:tcPr>
          <w:p w14:paraId="554BBFA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0.503894</w:t>
            </w:r>
          </w:p>
        </w:tc>
      </w:tr>
      <w:tr w:rsidR="000F7C3E" w:rsidRPr="000F7C3E" w14:paraId="034DB7A7" w14:textId="77777777" w:rsidTr="000F7C3E">
        <w:trPr>
          <w:trHeight w:val="315"/>
        </w:trPr>
        <w:tc>
          <w:tcPr>
            <w:tcW w:w="1080" w:type="dxa"/>
            <w:noWrap/>
            <w:hideMark/>
          </w:tcPr>
          <w:p w14:paraId="5C9B749B"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s1</w:t>
            </w:r>
          </w:p>
        </w:tc>
        <w:tc>
          <w:tcPr>
            <w:tcW w:w="1080" w:type="dxa"/>
            <w:noWrap/>
            <w:hideMark/>
          </w:tcPr>
          <w:p w14:paraId="52D541A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1.097892</w:t>
            </w:r>
          </w:p>
        </w:tc>
        <w:tc>
          <w:tcPr>
            <w:tcW w:w="1080" w:type="dxa"/>
            <w:noWrap/>
            <w:hideMark/>
          </w:tcPr>
          <w:p w14:paraId="5A44EB0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1.117053</w:t>
            </w:r>
          </w:p>
        </w:tc>
        <w:tc>
          <w:tcPr>
            <w:tcW w:w="1080" w:type="dxa"/>
            <w:noWrap/>
            <w:hideMark/>
          </w:tcPr>
          <w:p w14:paraId="20FA38D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1.066379</w:t>
            </w:r>
          </w:p>
        </w:tc>
        <w:tc>
          <w:tcPr>
            <w:tcW w:w="1080" w:type="dxa"/>
            <w:noWrap/>
            <w:hideMark/>
          </w:tcPr>
          <w:p w14:paraId="3A62CE1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0.272671</w:t>
            </w:r>
          </w:p>
        </w:tc>
        <w:tc>
          <w:tcPr>
            <w:tcW w:w="1080" w:type="dxa"/>
            <w:noWrap/>
            <w:hideMark/>
          </w:tcPr>
          <w:p w14:paraId="7B89479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0.291174</w:t>
            </w:r>
          </w:p>
        </w:tc>
        <w:tc>
          <w:tcPr>
            <w:tcW w:w="1080" w:type="dxa"/>
            <w:noWrap/>
            <w:hideMark/>
          </w:tcPr>
          <w:p w14:paraId="5C8C094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0.235757</w:t>
            </w:r>
          </w:p>
        </w:tc>
      </w:tr>
      <w:tr w:rsidR="000F7C3E" w:rsidRPr="000F7C3E" w14:paraId="518E63EB" w14:textId="77777777" w:rsidTr="000F7C3E">
        <w:trPr>
          <w:trHeight w:val="315"/>
        </w:trPr>
        <w:tc>
          <w:tcPr>
            <w:tcW w:w="1080" w:type="dxa"/>
            <w:noWrap/>
            <w:hideMark/>
          </w:tcPr>
          <w:p w14:paraId="578B2BA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s2</w:t>
            </w:r>
          </w:p>
        </w:tc>
        <w:tc>
          <w:tcPr>
            <w:tcW w:w="1080" w:type="dxa"/>
            <w:noWrap/>
            <w:hideMark/>
          </w:tcPr>
          <w:p w14:paraId="11158E8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1.08002</w:t>
            </w:r>
          </w:p>
        </w:tc>
        <w:tc>
          <w:tcPr>
            <w:tcW w:w="1080" w:type="dxa"/>
            <w:noWrap/>
            <w:hideMark/>
          </w:tcPr>
          <w:p w14:paraId="030A26D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1.103329</w:t>
            </w:r>
          </w:p>
        </w:tc>
        <w:tc>
          <w:tcPr>
            <w:tcW w:w="1080" w:type="dxa"/>
            <w:noWrap/>
            <w:hideMark/>
          </w:tcPr>
          <w:p w14:paraId="377FDBD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1.063382</w:t>
            </w:r>
          </w:p>
        </w:tc>
        <w:tc>
          <w:tcPr>
            <w:tcW w:w="1080" w:type="dxa"/>
            <w:noWrap/>
            <w:hideMark/>
          </w:tcPr>
          <w:p w14:paraId="3F22B97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0.251746</w:t>
            </w:r>
          </w:p>
        </w:tc>
        <w:tc>
          <w:tcPr>
            <w:tcW w:w="1080" w:type="dxa"/>
            <w:noWrap/>
            <w:hideMark/>
          </w:tcPr>
          <w:p w14:paraId="3232686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0.277775</w:t>
            </w:r>
          </w:p>
        </w:tc>
        <w:tc>
          <w:tcPr>
            <w:tcW w:w="1080" w:type="dxa"/>
            <w:noWrap/>
            <w:hideMark/>
          </w:tcPr>
          <w:p w14:paraId="52DBB3D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0.229275</w:t>
            </w:r>
          </w:p>
        </w:tc>
      </w:tr>
      <w:tr w:rsidR="000F7C3E" w:rsidRPr="000F7C3E" w14:paraId="1F44F2FD" w14:textId="77777777" w:rsidTr="000F7C3E">
        <w:trPr>
          <w:trHeight w:val="315"/>
        </w:trPr>
        <w:tc>
          <w:tcPr>
            <w:tcW w:w="1080" w:type="dxa"/>
            <w:noWrap/>
            <w:hideMark/>
          </w:tcPr>
          <w:p w14:paraId="5E9C0609"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s3</w:t>
            </w:r>
          </w:p>
        </w:tc>
        <w:tc>
          <w:tcPr>
            <w:tcW w:w="1080" w:type="dxa"/>
            <w:noWrap/>
            <w:hideMark/>
          </w:tcPr>
          <w:p w14:paraId="22A0750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1.255582</w:t>
            </w:r>
          </w:p>
        </w:tc>
        <w:tc>
          <w:tcPr>
            <w:tcW w:w="1080" w:type="dxa"/>
            <w:noWrap/>
            <w:hideMark/>
          </w:tcPr>
          <w:p w14:paraId="00B6DE7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1.312182</w:t>
            </w:r>
          </w:p>
        </w:tc>
        <w:tc>
          <w:tcPr>
            <w:tcW w:w="1080" w:type="dxa"/>
            <w:noWrap/>
            <w:hideMark/>
          </w:tcPr>
          <w:p w14:paraId="02807EC7"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1.246589</w:t>
            </w:r>
          </w:p>
        </w:tc>
        <w:tc>
          <w:tcPr>
            <w:tcW w:w="1080" w:type="dxa"/>
            <w:noWrap/>
            <w:hideMark/>
          </w:tcPr>
          <w:p w14:paraId="168C571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0.35416</w:t>
            </w:r>
          </w:p>
        </w:tc>
        <w:tc>
          <w:tcPr>
            <w:tcW w:w="1080" w:type="dxa"/>
            <w:noWrap/>
            <w:hideMark/>
          </w:tcPr>
          <w:p w14:paraId="20F5AE3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0.37337</w:t>
            </w:r>
          </w:p>
        </w:tc>
        <w:tc>
          <w:tcPr>
            <w:tcW w:w="1080" w:type="dxa"/>
            <w:noWrap/>
            <w:hideMark/>
          </w:tcPr>
          <w:p w14:paraId="0C291630" w14:textId="77777777" w:rsidR="000F7C3E" w:rsidRPr="000F7C3E" w:rsidRDefault="000F7C3E" w:rsidP="00742894">
            <w:pPr>
              <w:keepNext/>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0.429828</w:t>
            </w:r>
          </w:p>
        </w:tc>
      </w:tr>
    </w:tbl>
    <w:p w14:paraId="031DB997" w14:textId="1C26AA3D" w:rsidR="000F7C3E" w:rsidRPr="00DB540B" w:rsidRDefault="00742894" w:rsidP="00742894">
      <w:pPr>
        <w:pStyle w:val="Caption"/>
        <w:rPr>
          <w:lang w:eastAsia="en-GB"/>
        </w:rPr>
      </w:pPr>
      <w:bookmarkStart w:id="348" w:name="_Toc447223792"/>
      <w:r>
        <w:t xml:space="preserve">Table </w:t>
      </w:r>
      <w:fldSimple w:instr=" SEQ Table \* ARABIC ">
        <w:r w:rsidR="00E553BD">
          <w:rPr>
            <w:noProof/>
          </w:rPr>
          <w:t>7</w:t>
        </w:r>
      </w:fldSimple>
      <w:r>
        <w:t xml:space="preserve">. </w:t>
      </w:r>
      <w:r w:rsidRPr="00D94B9A">
        <w:t>Average results with arrivals [</w:t>
      </w:r>
      <w:r>
        <w:t>5</w:t>
      </w:r>
      <w:r w:rsidRPr="00D94B9A">
        <w:t>,8,16]</w:t>
      </w:r>
      <w:bookmarkEnd w:id="348"/>
    </w:p>
    <w:p w14:paraId="6D2F20B6" w14:textId="332A90F1" w:rsidR="000F7C3E" w:rsidRDefault="000F7C3E">
      <w:pPr>
        <w:rPr>
          <w:lang w:eastAsia="en-GB"/>
        </w:rPr>
      </w:pPr>
      <w:r>
        <w:rPr>
          <w:lang w:eastAsia="en-GB"/>
        </w:rPr>
        <w:br w:type="page"/>
      </w:r>
    </w:p>
    <w:tbl>
      <w:tblPr>
        <w:tblStyle w:val="TableGridLight"/>
        <w:tblW w:w="7854" w:type="dxa"/>
        <w:tblLook w:val="04A0" w:firstRow="1" w:lastRow="0" w:firstColumn="1" w:lastColumn="0" w:noHBand="0" w:noVBand="1"/>
      </w:tblPr>
      <w:tblGrid>
        <w:gridCol w:w="1080"/>
        <w:gridCol w:w="1129"/>
        <w:gridCol w:w="1129"/>
        <w:gridCol w:w="1129"/>
        <w:gridCol w:w="1129"/>
        <w:gridCol w:w="1129"/>
        <w:gridCol w:w="1129"/>
      </w:tblGrid>
      <w:tr w:rsidR="000F7C3E" w:rsidRPr="000F7C3E" w14:paraId="3BCF2760" w14:textId="77777777" w:rsidTr="000F7C3E">
        <w:trPr>
          <w:trHeight w:val="315"/>
        </w:trPr>
        <w:tc>
          <w:tcPr>
            <w:tcW w:w="1080" w:type="dxa"/>
            <w:noWrap/>
            <w:hideMark/>
          </w:tcPr>
          <w:p w14:paraId="7DC906FA"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lastRenderedPageBreak/>
              <w:t>A = 8</w:t>
            </w:r>
          </w:p>
        </w:tc>
        <w:tc>
          <w:tcPr>
            <w:tcW w:w="1129" w:type="dxa"/>
            <w:noWrap/>
            <w:hideMark/>
          </w:tcPr>
          <w:p w14:paraId="241D94D7"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avgD_a</w:t>
            </w:r>
          </w:p>
        </w:tc>
        <w:tc>
          <w:tcPr>
            <w:tcW w:w="1129" w:type="dxa"/>
            <w:noWrap/>
            <w:hideMark/>
          </w:tcPr>
          <w:p w14:paraId="1DE3C4D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avgD_b</w:t>
            </w:r>
          </w:p>
        </w:tc>
        <w:tc>
          <w:tcPr>
            <w:tcW w:w="1129" w:type="dxa"/>
            <w:noWrap/>
            <w:hideMark/>
          </w:tcPr>
          <w:p w14:paraId="46041412"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avgD_c</w:t>
            </w:r>
          </w:p>
        </w:tc>
        <w:tc>
          <w:tcPr>
            <w:tcW w:w="1129" w:type="dxa"/>
            <w:noWrap/>
            <w:hideMark/>
          </w:tcPr>
          <w:p w14:paraId="2582E2D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CV_a</w:t>
            </w:r>
          </w:p>
        </w:tc>
        <w:tc>
          <w:tcPr>
            <w:tcW w:w="1129" w:type="dxa"/>
            <w:noWrap/>
            <w:hideMark/>
          </w:tcPr>
          <w:p w14:paraId="29440B19"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CV_b</w:t>
            </w:r>
          </w:p>
        </w:tc>
        <w:tc>
          <w:tcPr>
            <w:tcW w:w="1129" w:type="dxa"/>
            <w:noWrap/>
            <w:hideMark/>
          </w:tcPr>
          <w:p w14:paraId="326A8723"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CB_c</w:t>
            </w:r>
          </w:p>
        </w:tc>
      </w:tr>
      <w:tr w:rsidR="000F7C3E" w:rsidRPr="000F7C3E" w14:paraId="44229FBB" w14:textId="77777777" w:rsidTr="000F7C3E">
        <w:trPr>
          <w:trHeight w:val="315"/>
        </w:trPr>
        <w:tc>
          <w:tcPr>
            <w:tcW w:w="1080" w:type="dxa"/>
            <w:noWrap/>
            <w:hideMark/>
          </w:tcPr>
          <w:p w14:paraId="152669AA"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 xml:space="preserve">FCFS s1 </w:t>
            </w:r>
          </w:p>
        </w:tc>
        <w:tc>
          <w:tcPr>
            <w:tcW w:w="1129" w:type="dxa"/>
            <w:noWrap/>
            <w:hideMark/>
          </w:tcPr>
          <w:p w14:paraId="7DB065C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1.042352</w:t>
            </w:r>
          </w:p>
        </w:tc>
        <w:tc>
          <w:tcPr>
            <w:tcW w:w="1129" w:type="dxa"/>
            <w:noWrap/>
            <w:hideMark/>
          </w:tcPr>
          <w:p w14:paraId="733DD7B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1.039233</w:t>
            </w:r>
          </w:p>
        </w:tc>
        <w:tc>
          <w:tcPr>
            <w:tcW w:w="1129" w:type="dxa"/>
            <w:noWrap/>
            <w:hideMark/>
          </w:tcPr>
          <w:p w14:paraId="26895F8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1.134834</w:t>
            </w:r>
          </w:p>
        </w:tc>
        <w:tc>
          <w:tcPr>
            <w:tcW w:w="1129" w:type="dxa"/>
            <w:noWrap/>
            <w:hideMark/>
          </w:tcPr>
          <w:p w14:paraId="7F225BA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0.192836</w:t>
            </w:r>
          </w:p>
        </w:tc>
        <w:tc>
          <w:tcPr>
            <w:tcW w:w="1129" w:type="dxa"/>
            <w:noWrap/>
            <w:hideMark/>
          </w:tcPr>
          <w:p w14:paraId="642272C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0.186568</w:t>
            </w:r>
          </w:p>
        </w:tc>
        <w:tc>
          <w:tcPr>
            <w:tcW w:w="1129" w:type="dxa"/>
            <w:noWrap/>
            <w:hideMark/>
          </w:tcPr>
          <w:p w14:paraId="1899176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0.301064</w:t>
            </w:r>
          </w:p>
        </w:tc>
      </w:tr>
      <w:tr w:rsidR="000F7C3E" w:rsidRPr="000F7C3E" w14:paraId="7C880CC5" w14:textId="77777777" w:rsidTr="000F7C3E">
        <w:trPr>
          <w:trHeight w:val="315"/>
        </w:trPr>
        <w:tc>
          <w:tcPr>
            <w:tcW w:w="1080" w:type="dxa"/>
            <w:noWrap/>
            <w:hideMark/>
          </w:tcPr>
          <w:p w14:paraId="7F56AB5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s2</w:t>
            </w:r>
          </w:p>
        </w:tc>
        <w:tc>
          <w:tcPr>
            <w:tcW w:w="1129" w:type="dxa"/>
            <w:noWrap/>
            <w:hideMark/>
          </w:tcPr>
          <w:p w14:paraId="3AF708DC"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1.032547</w:t>
            </w:r>
          </w:p>
        </w:tc>
        <w:tc>
          <w:tcPr>
            <w:tcW w:w="1129" w:type="dxa"/>
            <w:noWrap/>
            <w:hideMark/>
          </w:tcPr>
          <w:p w14:paraId="321BAFD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1.037665</w:t>
            </w:r>
          </w:p>
        </w:tc>
        <w:tc>
          <w:tcPr>
            <w:tcW w:w="1129" w:type="dxa"/>
            <w:noWrap/>
            <w:hideMark/>
          </w:tcPr>
          <w:p w14:paraId="6B36D09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1.129805</w:t>
            </w:r>
          </w:p>
        </w:tc>
        <w:tc>
          <w:tcPr>
            <w:tcW w:w="1129" w:type="dxa"/>
            <w:noWrap/>
            <w:hideMark/>
          </w:tcPr>
          <w:p w14:paraId="30ECC46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0.170818</w:t>
            </w:r>
          </w:p>
        </w:tc>
        <w:tc>
          <w:tcPr>
            <w:tcW w:w="1129" w:type="dxa"/>
            <w:noWrap/>
            <w:hideMark/>
          </w:tcPr>
          <w:p w14:paraId="0637D9B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0.1825</w:t>
            </w:r>
          </w:p>
        </w:tc>
        <w:tc>
          <w:tcPr>
            <w:tcW w:w="1129" w:type="dxa"/>
            <w:noWrap/>
            <w:hideMark/>
          </w:tcPr>
          <w:p w14:paraId="27A83F1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0.297228</w:t>
            </w:r>
          </w:p>
        </w:tc>
      </w:tr>
      <w:tr w:rsidR="000F7C3E" w:rsidRPr="000F7C3E" w14:paraId="1B698989" w14:textId="77777777" w:rsidTr="000F7C3E">
        <w:trPr>
          <w:trHeight w:val="315"/>
        </w:trPr>
        <w:tc>
          <w:tcPr>
            <w:tcW w:w="1080" w:type="dxa"/>
            <w:noWrap/>
            <w:hideMark/>
          </w:tcPr>
          <w:p w14:paraId="0A5ED81B"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FCFS s3</w:t>
            </w:r>
          </w:p>
        </w:tc>
        <w:tc>
          <w:tcPr>
            <w:tcW w:w="1129" w:type="dxa"/>
            <w:noWrap/>
            <w:hideMark/>
          </w:tcPr>
          <w:p w14:paraId="7395451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1.189189</w:t>
            </w:r>
          </w:p>
        </w:tc>
        <w:tc>
          <w:tcPr>
            <w:tcW w:w="1129" w:type="dxa"/>
            <w:noWrap/>
            <w:hideMark/>
          </w:tcPr>
          <w:p w14:paraId="4087A56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1.176392</w:t>
            </w:r>
          </w:p>
        </w:tc>
        <w:tc>
          <w:tcPr>
            <w:tcW w:w="1129" w:type="dxa"/>
            <w:noWrap/>
            <w:hideMark/>
          </w:tcPr>
          <w:p w14:paraId="2EE0F63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1.356418</w:t>
            </w:r>
          </w:p>
        </w:tc>
        <w:tc>
          <w:tcPr>
            <w:tcW w:w="1129" w:type="dxa"/>
            <w:noWrap/>
            <w:hideMark/>
          </w:tcPr>
          <w:p w14:paraId="0752BD1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0.358514</w:t>
            </w:r>
          </w:p>
        </w:tc>
        <w:tc>
          <w:tcPr>
            <w:tcW w:w="1129" w:type="dxa"/>
            <w:noWrap/>
            <w:hideMark/>
          </w:tcPr>
          <w:p w14:paraId="0C2C6FF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0.353251</w:t>
            </w:r>
          </w:p>
        </w:tc>
        <w:tc>
          <w:tcPr>
            <w:tcW w:w="1129" w:type="dxa"/>
            <w:noWrap/>
            <w:hideMark/>
          </w:tcPr>
          <w:p w14:paraId="1FD076C8"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0.396589</w:t>
            </w:r>
          </w:p>
        </w:tc>
      </w:tr>
      <w:tr w:rsidR="000F7C3E" w:rsidRPr="000F7C3E" w14:paraId="18E230EE" w14:textId="77777777" w:rsidTr="000F7C3E">
        <w:trPr>
          <w:trHeight w:val="315"/>
        </w:trPr>
        <w:tc>
          <w:tcPr>
            <w:tcW w:w="1080" w:type="dxa"/>
            <w:noWrap/>
            <w:hideMark/>
          </w:tcPr>
          <w:p w14:paraId="3ACE0D0F"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s1</w:t>
            </w:r>
          </w:p>
        </w:tc>
        <w:tc>
          <w:tcPr>
            <w:tcW w:w="1129" w:type="dxa"/>
            <w:noWrap/>
            <w:hideMark/>
          </w:tcPr>
          <w:p w14:paraId="0DD7CC7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1.02924</w:t>
            </w:r>
          </w:p>
        </w:tc>
        <w:tc>
          <w:tcPr>
            <w:tcW w:w="1129" w:type="dxa"/>
            <w:noWrap/>
            <w:hideMark/>
          </w:tcPr>
          <w:p w14:paraId="2ACAFCA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1.009259</w:t>
            </w:r>
          </w:p>
        </w:tc>
        <w:tc>
          <w:tcPr>
            <w:tcW w:w="1129" w:type="dxa"/>
            <w:noWrap/>
            <w:hideMark/>
          </w:tcPr>
          <w:p w14:paraId="484B078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1.1565</w:t>
            </w:r>
          </w:p>
        </w:tc>
        <w:tc>
          <w:tcPr>
            <w:tcW w:w="1129" w:type="dxa"/>
            <w:noWrap/>
            <w:hideMark/>
          </w:tcPr>
          <w:p w14:paraId="016BB73C"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0.163616</w:t>
            </w:r>
          </w:p>
        </w:tc>
        <w:tc>
          <w:tcPr>
            <w:tcW w:w="1129" w:type="dxa"/>
            <w:noWrap/>
            <w:hideMark/>
          </w:tcPr>
          <w:p w14:paraId="1C61245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0.094896</w:t>
            </w:r>
          </w:p>
        </w:tc>
        <w:tc>
          <w:tcPr>
            <w:tcW w:w="1129" w:type="dxa"/>
            <w:noWrap/>
            <w:hideMark/>
          </w:tcPr>
          <w:p w14:paraId="55BB98C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0.326108</w:t>
            </w:r>
          </w:p>
        </w:tc>
      </w:tr>
      <w:tr w:rsidR="000F7C3E" w:rsidRPr="000F7C3E" w14:paraId="3DF00464" w14:textId="77777777" w:rsidTr="000F7C3E">
        <w:trPr>
          <w:trHeight w:val="315"/>
        </w:trPr>
        <w:tc>
          <w:tcPr>
            <w:tcW w:w="1080" w:type="dxa"/>
            <w:noWrap/>
            <w:hideMark/>
          </w:tcPr>
          <w:p w14:paraId="387BCFA9"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s2</w:t>
            </w:r>
          </w:p>
        </w:tc>
        <w:tc>
          <w:tcPr>
            <w:tcW w:w="1129" w:type="dxa"/>
            <w:noWrap/>
            <w:hideMark/>
          </w:tcPr>
          <w:p w14:paraId="00DA5EE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1.004958</w:t>
            </w:r>
          </w:p>
        </w:tc>
        <w:tc>
          <w:tcPr>
            <w:tcW w:w="1129" w:type="dxa"/>
            <w:noWrap/>
            <w:hideMark/>
          </w:tcPr>
          <w:p w14:paraId="5476F1CC"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1.006779</w:t>
            </w:r>
          </w:p>
        </w:tc>
        <w:tc>
          <w:tcPr>
            <w:tcW w:w="1129" w:type="dxa"/>
            <w:noWrap/>
            <w:hideMark/>
          </w:tcPr>
          <w:p w14:paraId="7226F5F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1.159193</w:t>
            </w:r>
          </w:p>
        </w:tc>
        <w:tc>
          <w:tcPr>
            <w:tcW w:w="1129" w:type="dxa"/>
            <w:noWrap/>
            <w:hideMark/>
          </w:tcPr>
          <w:p w14:paraId="5BB66496"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0.069652</w:t>
            </w:r>
          </w:p>
        </w:tc>
        <w:tc>
          <w:tcPr>
            <w:tcW w:w="1129" w:type="dxa"/>
            <w:noWrap/>
            <w:hideMark/>
          </w:tcPr>
          <w:p w14:paraId="7F3DAB5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0.081466</w:t>
            </w:r>
          </w:p>
        </w:tc>
        <w:tc>
          <w:tcPr>
            <w:tcW w:w="1129" w:type="dxa"/>
            <w:noWrap/>
            <w:hideMark/>
          </w:tcPr>
          <w:p w14:paraId="7BE2916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0.330162</w:t>
            </w:r>
          </w:p>
        </w:tc>
      </w:tr>
      <w:tr w:rsidR="000F7C3E" w:rsidRPr="000F7C3E" w14:paraId="64FD6576" w14:textId="77777777" w:rsidTr="000F7C3E">
        <w:trPr>
          <w:trHeight w:val="315"/>
        </w:trPr>
        <w:tc>
          <w:tcPr>
            <w:tcW w:w="1080" w:type="dxa"/>
            <w:noWrap/>
            <w:hideMark/>
          </w:tcPr>
          <w:p w14:paraId="3BE53530"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RR s3</w:t>
            </w:r>
          </w:p>
        </w:tc>
        <w:tc>
          <w:tcPr>
            <w:tcW w:w="1129" w:type="dxa"/>
            <w:noWrap/>
            <w:hideMark/>
          </w:tcPr>
          <w:p w14:paraId="6336498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1.004243</w:t>
            </w:r>
          </w:p>
        </w:tc>
        <w:tc>
          <w:tcPr>
            <w:tcW w:w="1129" w:type="dxa"/>
            <w:noWrap/>
            <w:hideMark/>
          </w:tcPr>
          <w:p w14:paraId="34AEB64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1.00527</w:t>
            </w:r>
          </w:p>
        </w:tc>
        <w:tc>
          <w:tcPr>
            <w:tcW w:w="1129" w:type="dxa"/>
            <w:noWrap/>
            <w:hideMark/>
          </w:tcPr>
          <w:p w14:paraId="2D928DA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1.535364</w:t>
            </w:r>
          </w:p>
        </w:tc>
        <w:tc>
          <w:tcPr>
            <w:tcW w:w="1129" w:type="dxa"/>
            <w:noWrap/>
            <w:hideMark/>
          </w:tcPr>
          <w:p w14:paraId="6A51997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0.064567</w:t>
            </w:r>
          </w:p>
        </w:tc>
        <w:tc>
          <w:tcPr>
            <w:tcW w:w="1129" w:type="dxa"/>
            <w:noWrap/>
            <w:hideMark/>
          </w:tcPr>
          <w:p w14:paraId="577A050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0.072007</w:t>
            </w:r>
          </w:p>
        </w:tc>
        <w:tc>
          <w:tcPr>
            <w:tcW w:w="1129" w:type="dxa"/>
            <w:noWrap/>
            <w:hideMark/>
          </w:tcPr>
          <w:p w14:paraId="7F1F0B31"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0.52561</w:t>
            </w:r>
          </w:p>
        </w:tc>
      </w:tr>
      <w:tr w:rsidR="000F7C3E" w:rsidRPr="000F7C3E" w14:paraId="5D6FFCEC" w14:textId="77777777" w:rsidTr="000F7C3E">
        <w:trPr>
          <w:trHeight w:val="315"/>
        </w:trPr>
        <w:tc>
          <w:tcPr>
            <w:tcW w:w="1080" w:type="dxa"/>
            <w:noWrap/>
            <w:hideMark/>
          </w:tcPr>
          <w:p w14:paraId="682A5A13"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s1</w:t>
            </w:r>
          </w:p>
        </w:tc>
        <w:tc>
          <w:tcPr>
            <w:tcW w:w="1129" w:type="dxa"/>
            <w:noWrap/>
            <w:hideMark/>
          </w:tcPr>
          <w:p w14:paraId="3BCE6E8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1.082637</w:t>
            </w:r>
          </w:p>
        </w:tc>
        <w:tc>
          <w:tcPr>
            <w:tcW w:w="1129" w:type="dxa"/>
            <w:noWrap/>
            <w:hideMark/>
          </w:tcPr>
          <w:p w14:paraId="79742DC0"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1.127953</w:t>
            </w:r>
          </w:p>
        </w:tc>
        <w:tc>
          <w:tcPr>
            <w:tcW w:w="1129" w:type="dxa"/>
            <w:noWrap/>
            <w:hideMark/>
          </w:tcPr>
          <w:p w14:paraId="790C1BBA"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1.069997</w:t>
            </w:r>
          </w:p>
        </w:tc>
        <w:tc>
          <w:tcPr>
            <w:tcW w:w="1129" w:type="dxa"/>
            <w:noWrap/>
            <w:hideMark/>
          </w:tcPr>
          <w:p w14:paraId="6090ADDF"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0.254857</w:t>
            </w:r>
          </w:p>
        </w:tc>
        <w:tc>
          <w:tcPr>
            <w:tcW w:w="1129" w:type="dxa"/>
            <w:noWrap/>
            <w:hideMark/>
          </w:tcPr>
          <w:p w14:paraId="296B353B"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0.298667</w:t>
            </w:r>
          </w:p>
        </w:tc>
        <w:tc>
          <w:tcPr>
            <w:tcW w:w="1129" w:type="dxa"/>
            <w:noWrap/>
            <w:hideMark/>
          </w:tcPr>
          <w:p w14:paraId="10E5DD8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0.238923</w:t>
            </w:r>
          </w:p>
        </w:tc>
      </w:tr>
      <w:tr w:rsidR="000F7C3E" w:rsidRPr="000F7C3E" w14:paraId="5CECF12A" w14:textId="77777777" w:rsidTr="000F7C3E">
        <w:trPr>
          <w:trHeight w:val="315"/>
        </w:trPr>
        <w:tc>
          <w:tcPr>
            <w:tcW w:w="1080" w:type="dxa"/>
            <w:noWrap/>
            <w:hideMark/>
          </w:tcPr>
          <w:p w14:paraId="2C46E01F"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s2</w:t>
            </w:r>
          </w:p>
        </w:tc>
        <w:tc>
          <w:tcPr>
            <w:tcW w:w="1129" w:type="dxa"/>
            <w:noWrap/>
            <w:hideMark/>
          </w:tcPr>
          <w:p w14:paraId="3610DEC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1.070089</w:t>
            </w:r>
          </w:p>
        </w:tc>
        <w:tc>
          <w:tcPr>
            <w:tcW w:w="1129" w:type="dxa"/>
            <w:noWrap/>
            <w:hideMark/>
          </w:tcPr>
          <w:p w14:paraId="40403AA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1.117238</w:t>
            </w:r>
          </w:p>
        </w:tc>
        <w:tc>
          <w:tcPr>
            <w:tcW w:w="1129" w:type="dxa"/>
            <w:noWrap/>
            <w:hideMark/>
          </w:tcPr>
          <w:p w14:paraId="7B1642B9"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1.070941</w:t>
            </w:r>
          </w:p>
        </w:tc>
        <w:tc>
          <w:tcPr>
            <w:tcW w:w="1129" w:type="dxa"/>
            <w:noWrap/>
            <w:hideMark/>
          </w:tcPr>
          <w:p w14:paraId="200AA64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0.238317</w:t>
            </w:r>
          </w:p>
        </w:tc>
        <w:tc>
          <w:tcPr>
            <w:tcW w:w="1129" w:type="dxa"/>
            <w:noWrap/>
            <w:hideMark/>
          </w:tcPr>
          <w:p w14:paraId="539A8B73"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0.290707</w:t>
            </w:r>
          </w:p>
        </w:tc>
        <w:tc>
          <w:tcPr>
            <w:tcW w:w="1129" w:type="dxa"/>
            <w:noWrap/>
            <w:hideMark/>
          </w:tcPr>
          <w:p w14:paraId="6AE48C7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0.239743</w:t>
            </w:r>
          </w:p>
        </w:tc>
      </w:tr>
      <w:tr w:rsidR="000F7C3E" w:rsidRPr="000F7C3E" w14:paraId="2E166672" w14:textId="77777777" w:rsidTr="000F7C3E">
        <w:trPr>
          <w:trHeight w:val="315"/>
        </w:trPr>
        <w:tc>
          <w:tcPr>
            <w:tcW w:w="1080" w:type="dxa"/>
            <w:noWrap/>
            <w:hideMark/>
          </w:tcPr>
          <w:p w14:paraId="08ECCCED" w14:textId="77777777" w:rsidR="000F7C3E" w:rsidRPr="000F7C3E" w:rsidRDefault="000F7C3E" w:rsidP="000F7C3E">
            <w:pPr>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CGC s3</w:t>
            </w:r>
          </w:p>
        </w:tc>
        <w:tc>
          <w:tcPr>
            <w:tcW w:w="1129" w:type="dxa"/>
            <w:noWrap/>
            <w:hideMark/>
          </w:tcPr>
          <w:p w14:paraId="7F7E4C74"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1.232846</w:t>
            </w:r>
          </w:p>
        </w:tc>
        <w:tc>
          <w:tcPr>
            <w:tcW w:w="1129" w:type="dxa"/>
            <w:noWrap/>
            <w:hideMark/>
          </w:tcPr>
          <w:p w14:paraId="2B47EC5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1.323286</w:t>
            </w:r>
          </w:p>
        </w:tc>
        <w:tc>
          <w:tcPr>
            <w:tcW w:w="1129" w:type="dxa"/>
            <w:noWrap/>
            <w:hideMark/>
          </w:tcPr>
          <w:p w14:paraId="014366C2"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1.260633</w:t>
            </w:r>
          </w:p>
        </w:tc>
        <w:tc>
          <w:tcPr>
            <w:tcW w:w="1129" w:type="dxa"/>
            <w:noWrap/>
            <w:hideMark/>
          </w:tcPr>
          <w:p w14:paraId="11C9D215"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0.345797</w:t>
            </w:r>
          </w:p>
        </w:tc>
        <w:tc>
          <w:tcPr>
            <w:tcW w:w="1129" w:type="dxa"/>
            <w:noWrap/>
            <w:hideMark/>
          </w:tcPr>
          <w:p w14:paraId="068D2C8D" w14:textId="77777777" w:rsidR="000F7C3E" w:rsidRPr="000F7C3E" w:rsidRDefault="000F7C3E" w:rsidP="000F7C3E">
            <w:pPr>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0.372525</w:t>
            </w:r>
          </w:p>
        </w:tc>
        <w:tc>
          <w:tcPr>
            <w:tcW w:w="1129" w:type="dxa"/>
            <w:noWrap/>
            <w:hideMark/>
          </w:tcPr>
          <w:p w14:paraId="70F2CFAF" w14:textId="77777777" w:rsidR="000F7C3E" w:rsidRPr="000F7C3E" w:rsidRDefault="000F7C3E" w:rsidP="00742894">
            <w:pPr>
              <w:keepNext/>
              <w:jc w:val="right"/>
              <w:rPr>
                <w:rFonts w:ascii="Calibri" w:eastAsia="Times New Roman" w:hAnsi="Calibri" w:cs="Times New Roman"/>
                <w:color w:val="000000"/>
                <w:sz w:val="24"/>
                <w:szCs w:val="24"/>
                <w:lang w:eastAsia="en-GB"/>
              </w:rPr>
            </w:pPr>
            <w:r w:rsidRPr="000F7C3E">
              <w:rPr>
                <w:rFonts w:ascii="Calibri" w:eastAsia="Times New Roman" w:hAnsi="Calibri" w:cs="Times New Roman"/>
                <w:color w:val="000000"/>
                <w:sz w:val="24"/>
                <w:szCs w:val="24"/>
                <w:lang w:eastAsia="en-GB"/>
              </w:rPr>
              <w:t>0.440733</w:t>
            </w:r>
          </w:p>
        </w:tc>
      </w:tr>
    </w:tbl>
    <w:p w14:paraId="1EE420C9" w14:textId="0C15909F" w:rsidR="00166981" w:rsidRPr="00166981" w:rsidRDefault="00742894" w:rsidP="00742894">
      <w:pPr>
        <w:pStyle w:val="Caption"/>
      </w:pPr>
      <w:bookmarkStart w:id="349" w:name="_Toc447223793"/>
      <w:r>
        <w:t xml:space="preserve">Table </w:t>
      </w:r>
      <w:fldSimple w:instr=" SEQ Table \* ARABIC ">
        <w:r w:rsidR="00E553BD">
          <w:rPr>
            <w:noProof/>
          </w:rPr>
          <w:t>8</w:t>
        </w:r>
      </w:fldSimple>
      <w:r>
        <w:t xml:space="preserve">. </w:t>
      </w:r>
      <w:r w:rsidRPr="005D2C0F">
        <w:t>Average results with arrivals [</w:t>
      </w:r>
      <w:r>
        <w:t>8</w:t>
      </w:r>
      <w:r w:rsidRPr="005D2C0F">
        <w:t>,8,16]</w:t>
      </w:r>
      <w:bookmarkEnd w:id="349"/>
    </w:p>
    <w:p w14:paraId="30CA8FA5" w14:textId="25DBA38D" w:rsidR="00166981" w:rsidRDefault="001B2EE1" w:rsidP="001B2EE1">
      <w:pPr>
        <w:pStyle w:val="Heading2"/>
      </w:pPr>
      <w:bookmarkStart w:id="350" w:name="_Toc447223771"/>
      <w:r>
        <w:t>Raw Results</w:t>
      </w:r>
      <w:bookmarkEnd w:id="350"/>
    </w:p>
    <w:tbl>
      <w:tblPr>
        <w:tblStyle w:val="TableGridLight"/>
        <w:tblW w:w="5000" w:type="pct"/>
        <w:tblLook w:val="04A0" w:firstRow="1" w:lastRow="0" w:firstColumn="1" w:lastColumn="0" w:noHBand="0" w:noVBand="1"/>
      </w:tblPr>
      <w:tblGrid>
        <w:gridCol w:w="675"/>
        <w:gridCol w:w="460"/>
        <w:gridCol w:w="945"/>
        <w:gridCol w:w="1156"/>
        <w:gridCol w:w="1156"/>
        <w:gridCol w:w="1157"/>
        <w:gridCol w:w="1157"/>
        <w:gridCol w:w="1157"/>
        <w:gridCol w:w="1153"/>
      </w:tblGrid>
      <w:tr w:rsidR="001B2EE1" w:rsidRPr="001B2EE1" w14:paraId="4C2BCD08" w14:textId="77777777" w:rsidTr="001B2EE1">
        <w:trPr>
          <w:trHeight w:val="315"/>
        </w:trPr>
        <w:tc>
          <w:tcPr>
            <w:tcW w:w="311" w:type="pct"/>
            <w:noWrap/>
            <w:hideMark/>
          </w:tcPr>
          <w:p w14:paraId="4D7AB65F" w14:textId="77777777" w:rsidR="001B2EE1" w:rsidRPr="001B2EE1" w:rsidRDefault="001B2EE1" w:rsidP="001B2EE1">
            <w:pPr>
              <w:rPr>
                <w:rFonts w:ascii="Calibri" w:eastAsia="Times New Roman" w:hAnsi="Calibri" w:cs="Times New Roman"/>
                <w:color w:val="000000"/>
                <w:sz w:val="24"/>
                <w:szCs w:val="24"/>
                <w:lang w:eastAsia="en-GB"/>
              </w:rPr>
            </w:pPr>
            <w:bookmarkStart w:id="351" w:name="RANGE!A1:I112"/>
            <w:r w:rsidRPr="001B2EE1">
              <w:rPr>
                <w:rFonts w:ascii="Calibri" w:eastAsia="Times New Roman" w:hAnsi="Calibri" w:cs="Times New Roman"/>
                <w:color w:val="000000"/>
                <w:sz w:val="24"/>
                <w:szCs w:val="24"/>
                <w:lang w:eastAsia="en-GB"/>
              </w:rPr>
              <w:t>seed</w:t>
            </w:r>
            <w:bookmarkEnd w:id="351"/>
          </w:p>
        </w:tc>
        <w:tc>
          <w:tcPr>
            <w:tcW w:w="212" w:type="pct"/>
            <w:noWrap/>
            <w:hideMark/>
          </w:tcPr>
          <w:p w14:paraId="77B33ED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fai</w:t>
            </w:r>
          </w:p>
        </w:tc>
        <w:tc>
          <w:tcPr>
            <w:tcW w:w="387" w:type="pct"/>
            <w:noWrap/>
            <w:hideMark/>
          </w:tcPr>
          <w:p w14:paraId="327EA043"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queue</w:t>
            </w:r>
          </w:p>
        </w:tc>
        <w:tc>
          <w:tcPr>
            <w:tcW w:w="682" w:type="pct"/>
            <w:noWrap/>
            <w:hideMark/>
          </w:tcPr>
          <w:p w14:paraId="3ED70262"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avgD_a</w:t>
            </w:r>
          </w:p>
        </w:tc>
        <w:tc>
          <w:tcPr>
            <w:tcW w:w="682" w:type="pct"/>
            <w:noWrap/>
            <w:hideMark/>
          </w:tcPr>
          <w:p w14:paraId="59832D7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avgD_b</w:t>
            </w:r>
          </w:p>
        </w:tc>
        <w:tc>
          <w:tcPr>
            <w:tcW w:w="682" w:type="pct"/>
            <w:noWrap/>
            <w:hideMark/>
          </w:tcPr>
          <w:p w14:paraId="1874DD9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avgD_c</w:t>
            </w:r>
          </w:p>
        </w:tc>
        <w:tc>
          <w:tcPr>
            <w:tcW w:w="682" w:type="pct"/>
            <w:noWrap/>
            <w:hideMark/>
          </w:tcPr>
          <w:p w14:paraId="5666BBA2"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CV_a</w:t>
            </w:r>
          </w:p>
        </w:tc>
        <w:tc>
          <w:tcPr>
            <w:tcW w:w="682" w:type="pct"/>
            <w:noWrap/>
            <w:hideMark/>
          </w:tcPr>
          <w:p w14:paraId="3E39096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CV_b</w:t>
            </w:r>
          </w:p>
        </w:tc>
        <w:tc>
          <w:tcPr>
            <w:tcW w:w="682" w:type="pct"/>
            <w:noWrap/>
            <w:hideMark/>
          </w:tcPr>
          <w:p w14:paraId="2D2A55D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CB_c</w:t>
            </w:r>
          </w:p>
        </w:tc>
      </w:tr>
      <w:tr w:rsidR="001B2EE1" w:rsidRPr="001B2EE1" w14:paraId="1477B8FD" w14:textId="77777777" w:rsidTr="001B2EE1">
        <w:trPr>
          <w:trHeight w:val="315"/>
        </w:trPr>
        <w:tc>
          <w:tcPr>
            <w:tcW w:w="311" w:type="pct"/>
            <w:noWrap/>
            <w:hideMark/>
          </w:tcPr>
          <w:p w14:paraId="4765810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1C13AA3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397583B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6C4B538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1.0006</w:t>
            </w:r>
          </w:p>
        </w:tc>
        <w:tc>
          <w:tcPr>
            <w:tcW w:w="682" w:type="pct"/>
            <w:noWrap/>
            <w:hideMark/>
          </w:tcPr>
          <w:p w14:paraId="20D1586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1.0366</w:t>
            </w:r>
          </w:p>
        </w:tc>
        <w:tc>
          <w:tcPr>
            <w:tcW w:w="682" w:type="pct"/>
            <w:noWrap/>
            <w:hideMark/>
          </w:tcPr>
          <w:p w14:paraId="1A3893B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1.1077</w:t>
            </w:r>
          </w:p>
        </w:tc>
        <w:tc>
          <w:tcPr>
            <w:tcW w:w="682" w:type="pct"/>
            <w:noWrap/>
            <w:hideMark/>
          </w:tcPr>
          <w:p w14:paraId="0787FE2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0.0248</w:t>
            </w:r>
          </w:p>
        </w:tc>
        <w:tc>
          <w:tcPr>
            <w:tcW w:w="682" w:type="pct"/>
            <w:noWrap/>
            <w:hideMark/>
          </w:tcPr>
          <w:p w14:paraId="072E88E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0.1812</w:t>
            </w:r>
          </w:p>
        </w:tc>
        <w:tc>
          <w:tcPr>
            <w:tcW w:w="682" w:type="pct"/>
            <w:noWrap/>
            <w:hideMark/>
          </w:tcPr>
          <w:p w14:paraId="1F477C4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0.2803</w:t>
            </w:r>
          </w:p>
        </w:tc>
      </w:tr>
      <w:tr w:rsidR="001B2EE1" w:rsidRPr="001B2EE1" w14:paraId="7AC9733C" w14:textId="77777777" w:rsidTr="001B2EE1">
        <w:trPr>
          <w:trHeight w:val="315"/>
        </w:trPr>
        <w:tc>
          <w:tcPr>
            <w:tcW w:w="311" w:type="pct"/>
            <w:noWrap/>
            <w:hideMark/>
          </w:tcPr>
          <w:p w14:paraId="50008BC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3FFFA1F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4CF57BE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009F8B2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1.0002</w:t>
            </w:r>
          </w:p>
        </w:tc>
        <w:tc>
          <w:tcPr>
            <w:tcW w:w="682" w:type="pct"/>
            <w:noWrap/>
            <w:hideMark/>
          </w:tcPr>
          <w:p w14:paraId="03AA84D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1.0175</w:t>
            </w:r>
          </w:p>
        </w:tc>
        <w:tc>
          <w:tcPr>
            <w:tcW w:w="682" w:type="pct"/>
            <w:noWrap/>
            <w:hideMark/>
          </w:tcPr>
          <w:p w14:paraId="3FB77A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1.0999</w:t>
            </w:r>
          </w:p>
        </w:tc>
        <w:tc>
          <w:tcPr>
            <w:tcW w:w="682" w:type="pct"/>
            <w:noWrap/>
            <w:hideMark/>
          </w:tcPr>
          <w:p w14:paraId="7CEA68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0.0143</w:t>
            </w:r>
          </w:p>
        </w:tc>
        <w:tc>
          <w:tcPr>
            <w:tcW w:w="682" w:type="pct"/>
            <w:noWrap/>
            <w:hideMark/>
          </w:tcPr>
          <w:p w14:paraId="47BB61B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0.1289</w:t>
            </w:r>
          </w:p>
        </w:tc>
        <w:tc>
          <w:tcPr>
            <w:tcW w:w="682" w:type="pct"/>
            <w:noWrap/>
            <w:hideMark/>
          </w:tcPr>
          <w:p w14:paraId="7AA082D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0.2726</w:t>
            </w:r>
          </w:p>
        </w:tc>
      </w:tr>
      <w:tr w:rsidR="001B2EE1" w:rsidRPr="001B2EE1" w14:paraId="4A855137" w14:textId="77777777" w:rsidTr="001B2EE1">
        <w:trPr>
          <w:trHeight w:val="315"/>
        </w:trPr>
        <w:tc>
          <w:tcPr>
            <w:tcW w:w="311" w:type="pct"/>
            <w:noWrap/>
            <w:hideMark/>
          </w:tcPr>
          <w:p w14:paraId="1D56B6E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2B3FB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6DB3564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1402986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1.0596</w:t>
            </w:r>
          </w:p>
        </w:tc>
        <w:tc>
          <w:tcPr>
            <w:tcW w:w="682" w:type="pct"/>
            <w:noWrap/>
            <w:hideMark/>
          </w:tcPr>
          <w:p w14:paraId="429C4A9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1.1412</w:t>
            </w:r>
          </w:p>
        </w:tc>
        <w:tc>
          <w:tcPr>
            <w:tcW w:w="682" w:type="pct"/>
            <w:noWrap/>
            <w:hideMark/>
          </w:tcPr>
          <w:p w14:paraId="00E6EAD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1.3155</w:t>
            </w:r>
          </w:p>
        </w:tc>
        <w:tc>
          <w:tcPr>
            <w:tcW w:w="682" w:type="pct"/>
            <w:noWrap/>
            <w:hideMark/>
          </w:tcPr>
          <w:p w14:paraId="35CBD50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0.2235</w:t>
            </w:r>
          </w:p>
        </w:tc>
        <w:tc>
          <w:tcPr>
            <w:tcW w:w="682" w:type="pct"/>
            <w:noWrap/>
            <w:hideMark/>
          </w:tcPr>
          <w:p w14:paraId="67B7693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0.3156</w:t>
            </w:r>
          </w:p>
        </w:tc>
        <w:tc>
          <w:tcPr>
            <w:tcW w:w="682" w:type="pct"/>
            <w:noWrap/>
            <w:hideMark/>
          </w:tcPr>
          <w:p w14:paraId="024C773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0.3740</w:t>
            </w:r>
          </w:p>
        </w:tc>
      </w:tr>
      <w:tr w:rsidR="001B2EE1" w:rsidRPr="001B2EE1" w14:paraId="0E0EF3CB" w14:textId="77777777" w:rsidTr="001B2EE1">
        <w:trPr>
          <w:trHeight w:val="315"/>
        </w:trPr>
        <w:tc>
          <w:tcPr>
            <w:tcW w:w="311" w:type="pct"/>
            <w:noWrap/>
            <w:hideMark/>
          </w:tcPr>
          <w:p w14:paraId="7789909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737CA0A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0F2C490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30FACFC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210232F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1.0067</w:t>
            </w:r>
          </w:p>
        </w:tc>
        <w:tc>
          <w:tcPr>
            <w:tcW w:w="682" w:type="pct"/>
            <w:noWrap/>
            <w:hideMark/>
          </w:tcPr>
          <w:p w14:paraId="6C6A7C4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1.1227</w:t>
            </w:r>
          </w:p>
        </w:tc>
        <w:tc>
          <w:tcPr>
            <w:tcW w:w="682" w:type="pct"/>
            <w:noWrap/>
            <w:hideMark/>
          </w:tcPr>
          <w:p w14:paraId="4C2FB43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5D21BA2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0.0808</w:t>
            </w:r>
          </w:p>
        </w:tc>
        <w:tc>
          <w:tcPr>
            <w:tcW w:w="682" w:type="pct"/>
            <w:noWrap/>
            <w:hideMark/>
          </w:tcPr>
          <w:p w14:paraId="71EF8D5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0.2976</w:t>
            </w:r>
          </w:p>
        </w:tc>
      </w:tr>
      <w:tr w:rsidR="001B2EE1" w:rsidRPr="001B2EE1" w14:paraId="2173F377" w14:textId="77777777" w:rsidTr="001B2EE1">
        <w:trPr>
          <w:trHeight w:val="315"/>
        </w:trPr>
        <w:tc>
          <w:tcPr>
            <w:tcW w:w="311" w:type="pct"/>
            <w:noWrap/>
            <w:hideMark/>
          </w:tcPr>
          <w:p w14:paraId="6EAB5F7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3F7AB60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61A5AA7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2B89907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5777FB0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1.0040</w:t>
            </w:r>
          </w:p>
        </w:tc>
        <w:tc>
          <w:tcPr>
            <w:tcW w:w="682" w:type="pct"/>
            <w:noWrap/>
            <w:hideMark/>
          </w:tcPr>
          <w:p w14:paraId="30E5EE3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1.1067</w:t>
            </w:r>
          </w:p>
        </w:tc>
        <w:tc>
          <w:tcPr>
            <w:tcW w:w="682" w:type="pct"/>
            <w:noWrap/>
            <w:hideMark/>
          </w:tcPr>
          <w:p w14:paraId="7FEFC5E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2C885C0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0.0629</w:t>
            </w:r>
          </w:p>
        </w:tc>
        <w:tc>
          <w:tcPr>
            <w:tcW w:w="682" w:type="pct"/>
            <w:noWrap/>
            <w:hideMark/>
          </w:tcPr>
          <w:p w14:paraId="063E5C9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0.2797</w:t>
            </w:r>
          </w:p>
        </w:tc>
      </w:tr>
      <w:tr w:rsidR="001B2EE1" w:rsidRPr="001B2EE1" w14:paraId="32B39DB1" w14:textId="77777777" w:rsidTr="001B2EE1">
        <w:trPr>
          <w:trHeight w:val="315"/>
        </w:trPr>
        <w:tc>
          <w:tcPr>
            <w:tcW w:w="311" w:type="pct"/>
            <w:noWrap/>
            <w:hideMark/>
          </w:tcPr>
          <w:p w14:paraId="784FDC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AC8CE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74A4946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68DDF4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25FDB95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1.0053</w:t>
            </w:r>
          </w:p>
        </w:tc>
        <w:tc>
          <w:tcPr>
            <w:tcW w:w="682" w:type="pct"/>
            <w:noWrap/>
            <w:hideMark/>
          </w:tcPr>
          <w:p w14:paraId="11BC596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1.3873</w:t>
            </w:r>
          </w:p>
        </w:tc>
        <w:tc>
          <w:tcPr>
            <w:tcW w:w="682" w:type="pct"/>
            <w:noWrap/>
            <w:hideMark/>
          </w:tcPr>
          <w:p w14:paraId="01BECEF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101687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0.0726</w:t>
            </w:r>
          </w:p>
        </w:tc>
        <w:tc>
          <w:tcPr>
            <w:tcW w:w="682" w:type="pct"/>
            <w:noWrap/>
            <w:hideMark/>
          </w:tcPr>
          <w:p w14:paraId="4B5C65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0.4329</w:t>
            </w:r>
          </w:p>
        </w:tc>
      </w:tr>
      <w:tr w:rsidR="001B2EE1" w:rsidRPr="001B2EE1" w14:paraId="63BA4814" w14:textId="77777777" w:rsidTr="001B2EE1">
        <w:trPr>
          <w:trHeight w:val="315"/>
        </w:trPr>
        <w:tc>
          <w:tcPr>
            <w:tcW w:w="311" w:type="pct"/>
            <w:noWrap/>
            <w:hideMark/>
          </w:tcPr>
          <w:p w14:paraId="2FB55EB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BFFCDB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7F842F55"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0D18DD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1.0645</w:t>
            </w:r>
          </w:p>
        </w:tc>
        <w:tc>
          <w:tcPr>
            <w:tcW w:w="682" w:type="pct"/>
            <w:noWrap/>
            <w:hideMark/>
          </w:tcPr>
          <w:p w14:paraId="0DE7B0E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1.1104</w:t>
            </w:r>
          </w:p>
        </w:tc>
        <w:tc>
          <w:tcPr>
            <w:tcW w:w="682" w:type="pct"/>
            <w:noWrap/>
            <w:hideMark/>
          </w:tcPr>
          <w:p w14:paraId="0C79473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1.0668</w:t>
            </w:r>
          </w:p>
        </w:tc>
        <w:tc>
          <w:tcPr>
            <w:tcW w:w="682" w:type="pct"/>
            <w:noWrap/>
            <w:hideMark/>
          </w:tcPr>
          <w:p w14:paraId="23ADA12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0.2324</w:t>
            </w:r>
          </w:p>
        </w:tc>
        <w:tc>
          <w:tcPr>
            <w:tcW w:w="682" w:type="pct"/>
            <w:noWrap/>
            <w:hideMark/>
          </w:tcPr>
          <w:p w14:paraId="570D554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0.2851</w:t>
            </w:r>
          </w:p>
        </w:tc>
        <w:tc>
          <w:tcPr>
            <w:tcW w:w="682" w:type="pct"/>
            <w:noWrap/>
            <w:hideMark/>
          </w:tcPr>
          <w:p w14:paraId="358C558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0.2345</w:t>
            </w:r>
          </w:p>
        </w:tc>
      </w:tr>
      <w:tr w:rsidR="001B2EE1" w:rsidRPr="001B2EE1" w14:paraId="7672F1ED" w14:textId="77777777" w:rsidTr="001B2EE1">
        <w:trPr>
          <w:trHeight w:val="315"/>
        </w:trPr>
        <w:tc>
          <w:tcPr>
            <w:tcW w:w="311" w:type="pct"/>
            <w:noWrap/>
            <w:hideMark/>
          </w:tcPr>
          <w:p w14:paraId="7C6C02E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6B8376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7431479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21949DB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1.0486</w:t>
            </w:r>
          </w:p>
        </w:tc>
        <w:tc>
          <w:tcPr>
            <w:tcW w:w="682" w:type="pct"/>
            <w:noWrap/>
            <w:hideMark/>
          </w:tcPr>
          <w:p w14:paraId="5D74178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1.0882</w:t>
            </w:r>
          </w:p>
        </w:tc>
        <w:tc>
          <w:tcPr>
            <w:tcW w:w="682" w:type="pct"/>
            <w:noWrap/>
            <w:hideMark/>
          </w:tcPr>
          <w:p w14:paraId="49B774E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1.0615</w:t>
            </w:r>
          </w:p>
        </w:tc>
        <w:tc>
          <w:tcPr>
            <w:tcW w:w="682" w:type="pct"/>
            <w:noWrap/>
            <w:hideMark/>
          </w:tcPr>
          <w:p w14:paraId="1E0C9A1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0.2059</w:t>
            </w:r>
          </w:p>
        </w:tc>
        <w:tc>
          <w:tcPr>
            <w:tcW w:w="682" w:type="pct"/>
            <w:noWrap/>
            <w:hideMark/>
          </w:tcPr>
          <w:p w14:paraId="6480F5F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0.2614</w:t>
            </w:r>
          </w:p>
        </w:tc>
        <w:tc>
          <w:tcPr>
            <w:tcW w:w="682" w:type="pct"/>
            <w:noWrap/>
            <w:hideMark/>
          </w:tcPr>
          <w:p w14:paraId="4269F8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0.2264</w:t>
            </w:r>
          </w:p>
        </w:tc>
      </w:tr>
      <w:tr w:rsidR="001B2EE1" w:rsidRPr="001B2EE1" w14:paraId="42DC3873" w14:textId="77777777" w:rsidTr="001B2EE1">
        <w:trPr>
          <w:trHeight w:val="315"/>
        </w:trPr>
        <w:tc>
          <w:tcPr>
            <w:tcW w:w="311" w:type="pct"/>
            <w:noWrap/>
            <w:hideMark/>
          </w:tcPr>
          <w:p w14:paraId="32B803F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87CDFB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49A03AA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22F75FE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1.0916</w:t>
            </w:r>
          </w:p>
        </w:tc>
        <w:tc>
          <w:tcPr>
            <w:tcW w:w="682" w:type="pct"/>
            <w:noWrap/>
            <w:hideMark/>
          </w:tcPr>
          <w:p w14:paraId="0726FA1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1.3108</w:t>
            </w:r>
          </w:p>
        </w:tc>
        <w:tc>
          <w:tcPr>
            <w:tcW w:w="682" w:type="pct"/>
            <w:noWrap/>
            <w:hideMark/>
          </w:tcPr>
          <w:p w14:paraId="7D54D7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1.2285</w:t>
            </w:r>
          </w:p>
        </w:tc>
        <w:tc>
          <w:tcPr>
            <w:tcW w:w="682" w:type="pct"/>
            <w:noWrap/>
            <w:hideMark/>
          </w:tcPr>
          <w:p w14:paraId="3AD4F02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0.2726</w:t>
            </w:r>
          </w:p>
        </w:tc>
        <w:tc>
          <w:tcPr>
            <w:tcW w:w="682" w:type="pct"/>
            <w:noWrap/>
            <w:hideMark/>
          </w:tcPr>
          <w:p w14:paraId="160EDF9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0.3708</w:t>
            </w:r>
          </w:p>
        </w:tc>
        <w:tc>
          <w:tcPr>
            <w:tcW w:w="682" w:type="pct"/>
            <w:noWrap/>
            <w:hideMark/>
          </w:tcPr>
          <w:p w14:paraId="53A382C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0.3732</w:t>
            </w:r>
          </w:p>
        </w:tc>
      </w:tr>
      <w:tr w:rsidR="001B2EE1" w:rsidRPr="001B2EE1" w14:paraId="7A3C58BF" w14:textId="77777777" w:rsidTr="001B2EE1">
        <w:trPr>
          <w:trHeight w:val="315"/>
        </w:trPr>
        <w:tc>
          <w:tcPr>
            <w:tcW w:w="311" w:type="pct"/>
            <w:noWrap/>
            <w:hideMark/>
          </w:tcPr>
          <w:p w14:paraId="156E63C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46F7890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21501441"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1825C52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1.0023</w:t>
            </w:r>
          </w:p>
        </w:tc>
        <w:tc>
          <w:tcPr>
            <w:tcW w:w="682" w:type="pct"/>
            <w:noWrap/>
            <w:hideMark/>
          </w:tcPr>
          <w:p w14:paraId="7C08295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1.0399</w:t>
            </w:r>
          </w:p>
        </w:tc>
        <w:tc>
          <w:tcPr>
            <w:tcW w:w="682" w:type="pct"/>
            <w:noWrap/>
            <w:hideMark/>
          </w:tcPr>
          <w:p w14:paraId="60273B8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1.1122</w:t>
            </w:r>
          </w:p>
        </w:tc>
        <w:tc>
          <w:tcPr>
            <w:tcW w:w="682" w:type="pct"/>
            <w:noWrap/>
            <w:hideMark/>
          </w:tcPr>
          <w:p w14:paraId="5C23C88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0.0478</w:t>
            </w:r>
          </w:p>
        </w:tc>
        <w:tc>
          <w:tcPr>
            <w:tcW w:w="682" w:type="pct"/>
            <w:noWrap/>
            <w:hideMark/>
          </w:tcPr>
          <w:p w14:paraId="63D050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0.1883</w:t>
            </w:r>
          </w:p>
        </w:tc>
        <w:tc>
          <w:tcPr>
            <w:tcW w:w="682" w:type="pct"/>
            <w:noWrap/>
            <w:hideMark/>
          </w:tcPr>
          <w:p w14:paraId="49A5D72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0.2840</w:t>
            </w:r>
          </w:p>
        </w:tc>
      </w:tr>
      <w:tr w:rsidR="001B2EE1" w:rsidRPr="001B2EE1" w14:paraId="649B2D00" w14:textId="77777777" w:rsidTr="001B2EE1">
        <w:trPr>
          <w:trHeight w:val="315"/>
        </w:trPr>
        <w:tc>
          <w:tcPr>
            <w:tcW w:w="311" w:type="pct"/>
            <w:noWrap/>
            <w:hideMark/>
          </w:tcPr>
          <w:p w14:paraId="7825863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29A6B9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091EF6BF"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03ECC4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1.0004</w:t>
            </w:r>
          </w:p>
        </w:tc>
        <w:tc>
          <w:tcPr>
            <w:tcW w:w="682" w:type="pct"/>
            <w:noWrap/>
            <w:hideMark/>
          </w:tcPr>
          <w:p w14:paraId="2D325E7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1.0213</w:t>
            </w:r>
          </w:p>
        </w:tc>
        <w:tc>
          <w:tcPr>
            <w:tcW w:w="682" w:type="pct"/>
            <w:noWrap/>
            <w:hideMark/>
          </w:tcPr>
          <w:p w14:paraId="005EB51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1.1045</w:t>
            </w:r>
          </w:p>
        </w:tc>
        <w:tc>
          <w:tcPr>
            <w:tcW w:w="682" w:type="pct"/>
            <w:noWrap/>
            <w:hideMark/>
          </w:tcPr>
          <w:p w14:paraId="4C557C6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0.0196</w:t>
            </w:r>
          </w:p>
        </w:tc>
        <w:tc>
          <w:tcPr>
            <w:tcW w:w="682" w:type="pct"/>
            <w:noWrap/>
            <w:hideMark/>
          </w:tcPr>
          <w:p w14:paraId="069382B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0.1415</w:t>
            </w:r>
          </w:p>
        </w:tc>
        <w:tc>
          <w:tcPr>
            <w:tcW w:w="682" w:type="pct"/>
            <w:noWrap/>
            <w:hideMark/>
          </w:tcPr>
          <w:p w14:paraId="6409BCC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0.2770</w:t>
            </w:r>
          </w:p>
        </w:tc>
      </w:tr>
      <w:tr w:rsidR="001B2EE1" w:rsidRPr="001B2EE1" w14:paraId="29A5874A" w14:textId="77777777" w:rsidTr="001B2EE1">
        <w:trPr>
          <w:trHeight w:val="315"/>
        </w:trPr>
        <w:tc>
          <w:tcPr>
            <w:tcW w:w="311" w:type="pct"/>
            <w:noWrap/>
            <w:hideMark/>
          </w:tcPr>
          <w:p w14:paraId="301A40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A2E1BF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55F44E9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1876D73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1.0319</w:t>
            </w:r>
          </w:p>
        </w:tc>
        <w:tc>
          <w:tcPr>
            <w:tcW w:w="682" w:type="pct"/>
            <w:noWrap/>
            <w:hideMark/>
          </w:tcPr>
          <w:p w14:paraId="2229FCF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1.1072</w:t>
            </w:r>
          </w:p>
        </w:tc>
        <w:tc>
          <w:tcPr>
            <w:tcW w:w="682" w:type="pct"/>
            <w:noWrap/>
            <w:hideMark/>
          </w:tcPr>
          <w:p w14:paraId="3FDB6AB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1.2773</w:t>
            </w:r>
          </w:p>
        </w:tc>
        <w:tc>
          <w:tcPr>
            <w:tcW w:w="682" w:type="pct"/>
            <w:noWrap/>
            <w:hideMark/>
          </w:tcPr>
          <w:p w14:paraId="5F9A1BD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0.1723</w:t>
            </w:r>
          </w:p>
        </w:tc>
        <w:tc>
          <w:tcPr>
            <w:tcW w:w="682" w:type="pct"/>
            <w:noWrap/>
            <w:hideMark/>
          </w:tcPr>
          <w:p w14:paraId="362BD34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0.2892</w:t>
            </w:r>
          </w:p>
        </w:tc>
        <w:tc>
          <w:tcPr>
            <w:tcW w:w="682" w:type="pct"/>
            <w:noWrap/>
            <w:hideMark/>
          </w:tcPr>
          <w:p w14:paraId="4A54935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0.3671</w:t>
            </w:r>
          </w:p>
        </w:tc>
      </w:tr>
      <w:tr w:rsidR="001B2EE1" w:rsidRPr="001B2EE1" w14:paraId="1CECA7C9" w14:textId="77777777" w:rsidTr="001B2EE1">
        <w:trPr>
          <w:trHeight w:val="315"/>
        </w:trPr>
        <w:tc>
          <w:tcPr>
            <w:tcW w:w="311" w:type="pct"/>
            <w:noWrap/>
            <w:hideMark/>
          </w:tcPr>
          <w:p w14:paraId="4E43E01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1CF809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72952478"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5EA5136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7DE5D0A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1.0084</w:t>
            </w:r>
          </w:p>
        </w:tc>
        <w:tc>
          <w:tcPr>
            <w:tcW w:w="682" w:type="pct"/>
            <w:noWrap/>
            <w:hideMark/>
          </w:tcPr>
          <w:p w14:paraId="74824AA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1.1282</w:t>
            </w:r>
          </w:p>
        </w:tc>
        <w:tc>
          <w:tcPr>
            <w:tcW w:w="682" w:type="pct"/>
            <w:noWrap/>
            <w:hideMark/>
          </w:tcPr>
          <w:p w14:paraId="45775E5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0F6BB9F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0.0905</w:t>
            </w:r>
          </w:p>
        </w:tc>
        <w:tc>
          <w:tcPr>
            <w:tcW w:w="682" w:type="pct"/>
            <w:noWrap/>
            <w:hideMark/>
          </w:tcPr>
          <w:p w14:paraId="32CA7B6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0.3019</w:t>
            </w:r>
          </w:p>
        </w:tc>
      </w:tr>
      <w:tr w:rsidR="001B2EE1" w:rsidRPr="001B2EE1" w14:paraId="4C8CAB83" w14:textId="77777777" w:rsidTr="001B2EE1">
        <w:trPr>
          <w:trHeight w:val="315"/>
        </w:trPr>
        <w:tc>
          <w:tcPr>
            <w:tcW w:w="311" w:type="pct"/>
            <w:noWrap/>
            <w:hideMark/>
          </w:tcPr>
          <w:p w14:paraId="3DED988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F01F4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68FF2B1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2026004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6CE5909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1.0046</w:t>
            </w:r>
          </w:p>
        </w:tc>
        <w:tc>
          <w:tcPr>
            <w:tcW w:w="682" w:type="pct"/>
            <w:noWrap/>
            <w:hideMark/>
          </w:tcPr>
          <w:p w14:paraId="3DE8C0C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1.1130</w:t>
            </w:r>
          </w:p>
        </w:tc>
        <w:tc>
          <w:tcPr>
            <w:tcW w:w="682" w:type="pct"/>
            <w:noWrap/>
            <w:hideMark/>
          </w:tcPr>
          <w:p w14:paraId="2539717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27C362F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0.0673</w:t>
            </w:r>
          </w:p>
        </w:tc>
        <w:tc>
          <w:tcPr>
            <w:tcW w:w="682" w:type="pct"/>
            <w:noWrap/>
            <w:hideMark/>
          </w:tcPr>
          <w:p w14:paraId="0DB7503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0.2848</w:t>
            </w:r>
          </w:p>
        </w:tc>
      </w:tr>
      <w:tr w:rsidR="001B2EE1" w:rsidRPr="001B2EE1" w14:paraId="784328C7" w14:textId="77777777" w:rsidTr="001B2EE1">
        <w:trPr>
          <w:trHeight w:val="315"/>
        </w:trPr>
        <w:tc>
          <w:tcPr>
            <w:tcW w:w="311" w:type="pct"/>
            <w:noWrap/>
            <w:hideMark/>
          </w:tcPr>
          <w:p w14:paraId="4B9CAB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46CA22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6695524F"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09839DF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195074A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1.0075</w:t>
            </w:r>
          </w:p>
        </w:tc>
        <w:tc>
          <w:tcPr>
            <w:tcW w:w="682" w:type="pct"/>
            <w:noWrap/>
            <w:hideMark/>
          </w:tcPr>
          <w:p w14:paraId="3E974B8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1.3297</w:t>
            </w:r>
          </w:p>
        </w:tc>
        <w:tc>
          <w:tcPr>
            <w:tcW w:w="682" w:type="pct"/>
            <w:noWrap/>
            <w:hideMark/>
          </w:tcPr>
          <w:p w14:paraId="4D38A03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1066CCE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0.0855</w:t>
            </w:r>
          </w:p>
        </w:tc>
        <w:tc>
          <w:tcPr>
            <w:tcW w:w="682" w:type="pct"/>
            <w:noWrap/>
            <w:hideMark/>
          </w:tcPr>
          <w:p w14:paraId="52CF5D8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0.4144</w:t>
            </w:r>
          </w:p>
        </w:tc>
      </w:tr>
      <w:tr w:rsidR="001B2EE1" w:rsidRPr="001B2EE1" w14:paraId="64D8607C" w14:textId="77777777" w:rsidTr="001B2EE1">
        <w:trPr>
          <w:trHeight w:val="315"/>
        </w:trPr>
        <w:tc>
          <w:tcPr>
            <w:tcW w:w="311" w:type="pct"/>
            <w:noWrap/>
            <w:hideMark/>
          </w:tcPr>
          <w:p w14:paraId="4380515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2CBDDBA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0AA0C6C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54F7693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1.0630</w:t>
            </w:r>
          </w:p>
        </w:tc>
        <w:tc>
          <w:tcPr>
            <w:tcW w:w="682" w:type="pct"/>
            <w:noWrap/>
            <w:hideMark/>
          </w:tcPr>
          <w:p w14:paraId="328CF69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1.1144</w:t>
            </w:r>
          </w:p>
        </w:tc>
        <w:tc>
          <w:tcPr>
            <w:tcW w:w="682" w:type="pct"/>
            <w:noWrap/>
            <w:hideMark/>
          </w:tcPr>
          <w:p w14:paraId="64DBF55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1.0706</w:t>
            </w:r>
          </w:p>
        </w:tc>
        <w:tc>
          <w:tcPr>
            <w:tcW w:w="682" w:type="pct"/>
            <w:noWrap/>
            <w:hideMark/>
          </w:tcPr>
          <w:p w14:paraId="6560BEB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0.2300</w:t>
            </w:r>
          </w:p>
        </w:tc>
        <w:tc>
          <w:tcPr>
            <w:tcW w:w="682" w:type="pct"/>
            <w:noWrap/>
            <w:hideMark/>
          </w:tcPr>
          <w:p w14:paraId="4B81225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0.2888</w:t>
            </w:r>
          </w:p>
        </w:tc>
        <w:tc>
          <w:tcPr>
            <w:tcW w:w="682" w:type="pct"/>
            <w:noWrap/>
            <w:hideMark/>
          </w:tcPr>
          <w:p w14:paraId="340FFFE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0.2398</w:t>
            </w:r>
          </w:p>
        </w:tc>
      </w:tr>
      <w:tr w:rsidR="001B2EE1" w:rsidRPr="001B2EE1" w14:paraId="32A31524" w14:textId="77777777" w:rsidTr="001B2EE1">
        <w:trPr>
          <w:trHeight w:val="315"/>
        </w:trPr>
        <w:tc>
          <w:tcPr>
            <w:tcW w:w="311" w:type="pct"/>
            <w:noWrap/>
            <w:hideMark/>
          </w:tcPr>
          <w:p w14:paraId="5BFA57A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2E017D0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0A257951"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5AABC5C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1.0464</w:t>
            </w:r>
          </w:p>
        </w:tc>
        <w:tc>
          <w:tcPr>
            <w:tcW w:w="682" w:type="pct"/>
            <w:noWrap/>
            <w:hideMark/>
          </w:tcPr>
          <w:p w14:paraId="0ACE793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1.0937</w:t>
            </w:r>
          </w:p>
        </w:tc>
        <w:tc>
          <w:tcPr>
            <w:tcW w:w="682" w:type="pct"/>
            <w:noWrap/>
            <w:hideMark/>
          </w:tcPr>
          <w:p w14:paraId="2E0C453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1.0650</w:t>
            </w:r>
          </w:p>
        </w:tc>
        <w:tc>
          <w:tcPr>
            <w:tcW w:w="682" w:type="pct"/>
            <w:noWrap/>
            <w:hideMark/>
          </w:tcPr>
          <w:p w14:paraId="27C7FE7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0.2028</w:t>
            </w:r>
          </w:p>
        </w:tc>
        <w:tc>
          <w:tcPr>
            <w:tcW w:w="682" w:type="pct"/>
            <w:noWrap/>
            <w:hideMark/>
          </w:tcPr>
          <w:p w14:paraId="3E7ABB0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0.2671</w:t>
            </w:r>
          </w:p>
        </w:tc>
        <w:tc>
          <w:tcPr>
            <w:tcW w:w="682" w:type="pct"/>
            <w:noWrap/>
            <w:hideMark/>
          </w:tcPr>
          <w:p w14:paraId="0565EF8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0.2315</w:t>
            </w:r>
          </w:p>
        </w:tc>
      </w:tr>
      <w:tr w:rsidR="001B2EE1" w:rsidRPr="001B2EE1" w14:paraId="7CE6033E" w14:textId="77777777" w:rsidTr="001B2EE1">
        <w:trPr>
          <w:trHeight w:val="315"/>
        </w:trPr>
        <w:tc>
          <w:tcPr>
            <w:tcW w:w="311" w:type="pct"/>
            <w:noWrap/>
            <w:hideMark/>
          </w:tcPr>
          <w:p w14:paraId="356ECCA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6AE4D4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17D78D7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435BAF1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1.0879</w:t>
            </w:r>
          </w:p>
        </w:tc>
        <w:tc>
          <w:tcPr>
            <w:tcW w:w="682" w:type="pct"/>
            <w:noWrap/>
            <w:hideMark/>
          </w:tcPr>
          <w:p w14:paraId="2F5874B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1.2695</w:t>
            </w:r>
          </w:p>
        </w:tc>
        <w:tc>
          <w:tcPr>
            <w:tcW w:w="682" w:type="pct"/>
            <w:noWrap/>
            <w:hideMark/>
          </w:tcPr>
          <w:p w14:paraId="6F82AA9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1.1917</w:t>
            </w:r>
          </w:p>
        </w:tc>
        <w:tc>
          <w:tcPr>
            <w:tcW w:w="682" w:type="pct"/>
            <w:noWrap/>
            <w:hideMark/>
          </w:tcPr>
          <w:p w14:paraId="02D7EE8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0.2646</w:t>
            </w:r>
          </w:p>
        </w:tc>
        <w:tc>
          <w:tcPr>
            <w:tcW w:w="682" w:type="pct"/>
            <w:noWrap/>
            <w:hideMark/>
          </w:tcPr>
          <w:p w14:paraId="30E5777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0.3619</w:t>
            </w:r>
          </w:p>
        </w:tc>
        <w:tc>
          <w:tcPr>
            <w:tcW w:w="682" w:type="pct"/>
            <w:noWrap/>
            <w:hideMark/>
          </w:tcPr>
          <w:p w14:paraId="6E242D2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0.3564</w:t>
            </w:r>
          </w:p>
        </w:tc>
      </w:tr>
      <w:tr w:rsidR="001B2EE1" w:rsidRPr="001B2EE1" w14:paraId="5F1777CD" w14:textId="77777777" w:rsidTr="001B2EE1">
        <w:trPr>
          <w:trHeight w:val="315"/>
        </w:trPr>
        <w:tc>
          <w:tcPr>
            <w:tcW w:w="311" w:type="pct"/>
            <w:noWrap/>
            <w:hideMark/>
          </w:tcPr>
          <w:p w14:paraId="1F1750F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5C890B4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1082D24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05C9B0B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1.0002</w:t>
            </w:r>
          </w:p>
        </w:tc>
        <w:tc>
          <w:tcPr>
            <w:tcW w:w="682" w:type="pct"/>
            <w:noWrap/>
            <w:hideMark/>
          </w:tcPr>
          <w:p w14:paraId="258CCB1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1.0277</w:t>
            </w:r>
          </w:p>
        </w:tc>
        <w:tc>
          <w:tcPr>
            <w:tcW w:w="682" w:type="pct"/>
            <w:noWrap/>
            <w:hideMark/>
          </w:tcPr>
          <w:p w14:paraId="2558528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1.1003</w:t>
            </w:r>
          </w:p>
        </w:tc>
        <w:tc>
          <w:tcPr>
            <w:tcW w:w="682" w:type="pct"/>
            <w:noWrap/>
            <w:hideMark/>
          </w:tcPr>
          <w:p w14:paraId="4862D3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0.0141</w:t>
            </w:r>
          </w:p>
        </w:tc>
        <w:tc>
          <w:tcPr>
            <w:tcW w:w="682" w:type="pct"/>
            <w:noWrap/>
            <w:hideMark/>
          </w:tcPr>
          <w:p w14:paraId="1261090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0.1598</w:t>
            </w:r>
          </w:p>
        </w:tc>
        <w:tc>
          <w:tcPr>
            <w:tcW w:w="682" w:type="pct"/>
            <w:noWrap/>
            <w:hideMark/>
          </w:tcPr>
          <w:p w14:paraId="2FA4C49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0.2731</w:t>
            </w:r>
          </w:p>
        </w:tc>
      </w:tr>
      <w:tr w:rsidR="001B2EE1" w:rsidRPr="001B2EE1" w14:paraId="5ACFF433" w14:textId="77777777" w:rsidTr="001B2EE1">
        <w:trPr>
          <w:trHeight w:val="315"/>
        </w:trPr>
        <w:tc>
          <w:tcPr>
            <w:tcW w:w="311" w:type="pct"/>
            <w:noWrap/>
            <w:hideMark/>
          </w:tcPr>
          <w:p w14:paraId="225BD93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38A9532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52E8954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3FB48E6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0CC7E0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1.0145</w:t>
            </w:r>
          </w:p>
        </w:tc>
        <w:tc>
          <w:tcPr>
            <w:tcW w:w="682" w:type="pct"/>
            <w:noWrap/>
            <w:hideMark/>
          </w:tcPr>
          <w:p w14:paraId="6B03563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1.0923</w:t>
            </w:r>
          </w:p>
        </w:tc>
        <w:tc>
          <w:tcPr>
            <w:tcW w:w="682" w:type="pct"/>
            <w:noWrap/>
            <w:hideMark/>
          </w:tcPr>
          <w:p w14:paraId="7A0E6D9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16901BB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0.1178</w:t>
            </w:r>
          </w:p>
        </w:tc>
        <w:tc>
          <w:tcPr>
            <w:tcW w:w="682" w:type="pct"/>
            <w:noWrap/>
            <w:hideMark/>
          </w:tcPr>
          <w:p w14:paraId="31851DA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0.2650</w:t>
            </w:r>
          </w:p>
        </w:tc>
      </w:tr>
      <w:tr w:rsidR="001B2EE1" w:rsidRPr="001B2EE1" w14:paraId="00508587" w14:textId="77777777" w:rsidTr="001B2EE1">
        <w:trPr>
          <w:trHeight w:val="315"/>
        </w:trPr>
        <w:tc>
          <w:tcPr>
            <w:tcW w:w="311" w:type="pct"/>
            <w:noWrap/>
            <w:hideMark/>
          </w:tcPr>
          <w:p w14:paraId="76D822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5CB1018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0D95C27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4551F7D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1.0257</w:t>
            </w:r>
          </w:p>
        </w:tc>
        <w:tc>
          <w:tcPr>
            <w:tcW w:w="682" w:type="pct"/>
            <w:noWrap/>
            <w:hideMark/>
          </w:tcPr>
          <w:p w14:paraId="749DDE2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1.0848</w:t>
            </w:r>
          </w:p>
        </w:tc>
        <w:tc>
          <w:tcPr>
            <w:tcW w:w="682" w:type="pct"/>
            <w:noWrap/>
            <w:hideMark/>
          </w:tcPr>
          <w:p w14:paraId="676153D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1.2517</w:t>
            </w:r>
          </w:p>
        </w:tc>
        <w:tc>
          <w:tcPr>
            <w:tcW w:w="682" w:type="pct"/>
            <w:noWrap/>
            <w:hideMark/>
          </w:tcPr>
          <w:p w14:paraId="1BDA43B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0.1542</w:t>
            </w:r>
          </w:p>
        </w:tc>
        <w:tc>
          <w:tcPr>
            <w:tcW w:w="682" w:type="pct"/>
            <w:noWrap/>
            <w:hideMark/>
          </w:tcPr>
          <w:p w14:paraId="1F655AF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0.2573</w:t>
            </w:r>
          </w:p>
        </w:tc>
        <w:tc>
          <w:tcPr>
            <w:tcW w:w="682" w:type="pct"/>
            <w:noWrap/>
            <w:hideMark/>
          </w:tcPr>
          <w:p w14:paraId="0E5F7D2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0.3496</w:t>
            </w:r>
          </w:p>
        </w:tc>
      </w:tr>
      <w:tr w:rsidR="001B2EE1" w:rsidRPr="001B2EE1" w14:paraId="46F62E02" w14:textId="77777777" w:rsidTr="001B2EE1">
        <w:trPr>
          <w:trHeight w:val="315"/>
        </w:trPr>
        <w:tc>
          <w:tcPr>
            <w:tcW w:w="311" w:type="pct"/>
            <w:noWrap/>
            <w:hideMark/>
          </w:tcPr>
          <w:p w14:paraId="2C1F4F6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4836079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5BCD5C81"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7062B35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1587728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1.0059</w:t>
            </w:r>
          </w:p>
        </w:tc>
        <w:tc>
          <w:tcPr>
            <w:tcW w:w="682" w:type="pct"/>
            <w:noWrap/>
            <w:hideMark/>
          </w:tcPr>
          <w:p w14:paraId="0840FE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1.1112</w:t>
            </w:r>
          </w:p>
        </w:tc>
        <w:tc>
          <w:tcPr>
            <w:tcW w:w="682" w:type="pct"/>
            <w:noWrap/>
            <w:hideMark/>
          </w:tcPr>
          <w:p w14:paraId="4068D3B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108E39F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0.0763</w:t>
            </w:r>
          </w:p>
        </w:tc>
        <w:tc>
          <w:tcPr>
            <w:tcW w:w="682" w:type="pct"/>
            <w:noWrap/>
            <w:hideMark/>
          </w:tcPr>
          <w:p w14:paraId="3B51AA1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0.2847</w:t>
            </w:r>
          </w:p>
        </w:tc>
      </w:tr>
      <w:tr w:rsidR="001B2EE1" w:rsidRPr="001B2EE1" w14:paraId="4910FDE4" w14:textId="77777777" w:rsidTr="001B2EE1">
        <w:trPr>
          <w:trHeight w:val="315"/>
        </w:trPr>
        <w:tc>
          <w:tcPr>
            <w:tcW w:w="311" w:type="pct"/>
            <w:noWrap/>
            <w:hideMark/>
          </w:tcPr>
          <w:p w14:paraId="6D4FE8C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DA2034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3B6433F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0E2AC35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1995431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1.0041</w:t>
            </w:r>
          </w:p>
        </w:tc>
        <w:tc>
          <w:tcPr>
            <w:tcW w:w="682" w:type="pct"/>
            <w:noWrap/>
            <w:hideMark/>
          </w:tcPr>
          <w:p w14:paraId="0E3C8D3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1.0975</w:t>
            </w:r>
          </w:p>
        </w:tc>
        <w:tc>
          <w:tcPr>
            <w:tcW w:w="682" w:type="pct"/>
            <w:noWrap/>
            <w:hideMark/>
          </w:tcPr>
          <w:p w14:paraId="440192F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0B6F61A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0.0634</w:t>
            </w:r>
          </w:p>
        </w:tc>
        <w:tc>
          <w:tcPr>
            <w:tcW w:w="682" w:type="pct"/>
            <w:noWrap/>
            <w:hideMark/>
          </w:tcPr>
          <w:p w14:paraId="4B02E4D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0.2706</w:t>
            </w:r>
          </w:p>
        </w:tc>
      </w:tr>
      <w:tr w:rsidR="001B2EE1" w:rsidRPr="001B2EE1" w14:paraId="1BBF8D27" w14:textId="77777777" w:rsidTr="001B2EE1">
        <w:trPr>
          <w:trHeight w:val="315"/>
        </w:trPr>
        <w:tc>
          <w:tcPr>
            <w:tcW w:w="311" w:type="pct"/>
            <w:noWrap/>
            <w:hideMark/>
          </w:tcPr>
          <w:p w14:paraId="2BE8F71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35CBA8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376B855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32E7F17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072824C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1.0051</w:t>
            </w:r>
          </w:p>
        </w:tc>
        <w:tc>
          <w:tcPr>
            <w:tcW w:w="682" w:type="pct"/>
            <w:noWrap/>
            <w:hideMark/>
          </w:tcPr>
          <w:p w14:paraId="2A187E8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1.2928</w:t>
            </w:r>
          </w:p>
        </w:tc>
        <w:tc>
          <w:tcPr>
            <w:tcW w:w="682" w:type="pct"/>
            <w:noWrap/>
            <w:hideMark/>
          </w:tcPr>
          <w:p w14:paraId="08BAC16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7F9A8DB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0.0707</w:t>
            </w:r>
          </w:p>
        </w:tc>
        <w:tc>
          <w:tcPr>
            <w:tcW w:w="682" w:type="pct"/>
            <w:noWrap/>
            <w:hideMark/>
          </w:tcPr>
          <w:p w14:paraId="673C9F7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0.3871</w:t>
            </w:r>
          </w:p>
        </w:tc>
      </w:tr>
      <w:tr w:rsidR="001B2EE1" w:rsidRPr="001B2EE1" w14:paraId="23CB03B4" w14:textId="77777777" w:rsidTr="001B2EE1">
        <w:trPr>
          <w:trHeight w:val="315"/>
        </w:trPr>
        <w:tc>
          <w:tcPr>
            <w:tcW w:w="311" w:type="pct"/>
            <w:noWrap/>
            <w:hideMark/>
          </w:tcPr>
          <w:p w14:paraId="1E96C59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19281DE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33112401"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339F0D7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1.0649</w:t>
            </w:r>
          </w:p>
        </w:tc>
        <w:tc>
          <w:tcPr>
            <w:tcW w:w="682" w:type="pct"/>
            <w:noWrap/>
            <w:hideMark/>
          </w:tcPr>
          <w:p w14:paraId="77D42C3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1.1006</w:t>
            </w:r>
          </w:p>
        </w:tc>
        <w:tc>
          <w:tcPr>
            <w:tcW w:w="682" w:type="pct"/>
            <w:noWrap/>
            <w:hideMark/>
          </w:tcPr>
          <w:p w14:paraId="21B0938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1.0602</w:t>
            </w:r>
          </w:p>
        </w:tc>
        <w:tc>
          <w:tcPr>
            <w:tcW w:w="682" w:type="pct"/>
            <w:noWrap/>
            <w:hideMark/>
          </w:tcPr>
          <w:p w14:paraId="0E190E7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0.2321</w:t>
            </w:r>
          </w:p>
        </w:tc>
        <w:tc>
          <w:tcPr>
            <w:tcW w:w="682" w:type="pct"/>
            <w:noWrap/>
            <w:hideMark/>
          </w:tcPr>
          <w:p w14:paraId="724BE1C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0.2747</w:t>
            </w:r>
          </w:p>
        </w:tc>
        <w:tc>
          <w:tcPr>
            <w:tcW w:w="682" w:type="pct"/>
            <w:noWrap/>
            <w:hideMark/>
          </w:tcPr>
          <w:p w14:paraId="6422BD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0.2243</w:t>
            </w:r>
          </w:p>
        </w:tc>
      </w:tr>
      <w:tr w:rsidR="001B2EE1" w:rsidRPr="001B2EE1" w14:paraId="4C7A034E" w14:textId="77777777" w:rsidTr="001B2EE1">
        <w:trPr>
          <w:trHeight w:val="315"/>
        </w:trPr>
        <w:tc>
          <w:tcPr>
            <w:tcW w:w="311" w:type="pct"/>
            <w:noWrap/>
            <w:hideMark/>
          </w:tcPr>
          <w:p w14:paraId="3E59CDD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163A3C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53213FA3"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3D9329E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1.0422</w:t>
            </w:r>
          </w:p>
        </w:tc>
        <w:tc>
          <w:tcPr>
            <w:tcW w:w="682" w:type="pct"/>
            <w:noWrap/>
            <w:hideMark/>
          </w:tcPr>
          <w:p w14:paraId="51BB6D0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1.0802</w:t>
            </w:r>
          </w:p>
        </w:tc>
        <w:tc>
          <w:tcPr>
            <w:tcW w:w="682" w:type="pct"/>
            <w:noWrap/>
            <w:hideMark/>
          </w:tcPr>
          <w:p w14:paraId="1E52141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1.0571</w:t>
            </w:r>
          </w:p>
        </w:tc>
        <w:tc>
          <w:tcPr>
            <w:tcW w:w="682" w:type="pct"/>
            <w:noWrap/>
            <w:hideMark/>
          </w:tcPr>
          <w:p w14:paraId="4DD95D7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0.1948</w:t>
            </w:r>
          </w:p>
        </w:tc>
        <w:tc>
          <w:tcPr>
            <w:tcW w:w="682" w:type="pct"/>
            <w:noWrap/>
            <w:hideMark/>
          </w:tcPr>
          <w:p w14:paraId="26E3976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0.2523</w:t>
            </w:r>
          </w:p>
        </w:tc>
        <w:tc>
          <w:tcPr>
            <w:tcW w:w="682" w:type="pct"/>
            <w:noWrap/>
            <w:hideMark/>
          </w:tcPr>
          <w:p w14:paraId="0433A62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0.2194</w:t>
            </w:r>
          </w:p>
        </w:tc>
      </w:tr>
      <w:tr w:rsidR="001B2EE1" w:rsidRPr="001B2EE1" w14:paraId="5763BEC9" w14:textId="77777777" w:rsidTr="001B2EE1">
        <w:trPr>
          <w:trHeight w:val="315"/>
        </w:trPr>
        <w:tc>
          <w:tcPr>
            <w:tcW w:w="311" w:type="pct"/>
            <w:noWrap/>
            <w:hideMark/>
          </w:tcPr>
          <w:p w14:paraId="7FDD98B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73383B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w:t>
            </w:r>
          </w:p>
        </w:tc>
        <w:tc>
          <w:tcPr>
            <w:tcW w:w="387" w:type="pct"/>
            <w:noWrap/>
            <w:hideMark/>
          </w:tcPr>
          <w:p w14:paraId="4F5494A3"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7AD7028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1.0902</w:t>
            </w:r>
          </w:p>
        </w:tc>
        <w:tc>
          <w:tcPr>
            <w:tcW w:w="682" w:type="pct"/>
            <w:noWrap/>
            <w:hideMark/>
          </w:tcPr>
          <w:p w14:paraId="2588388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1.2494</w:t>
            </w:r>
          </w:p>
        </w:tc>
        <w:tc>
          <w:tcPr>
            <w:tcW w:w="682" w:type="pct"/>
            <w:noWrap/>
            <w:hideMark/>
          </w:tcPr>
          <w:p w14:paraId="75EC695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1.1660</w:t>
            </w:r>
          </w:p>
        </w:tc>
        <w:tc>
          <w:tcPr>
            <w:tcW w:w="682" w:type="pct"/>
            <w:noWrap/>
            <w:hideMark/>
          </w:tcPr>
          <w:p w14:paraId="0991ABC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0.2659</w:t>
            </w:r>
          </w:p>
        </w:tc>
        <w:tc>
          <w:tcPr>
            <w:tcW w:w="682" w:type="pct"/>
            <w:noWrap/>
            <w:hideMark/>
          </w:tcPr>
          <w:p w14:paraId="34770F3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0.3580</w:t>
            </w:r>
          </w:p>
        </w:tc>
        <w:tc>
          <w:tcPr>
            <w:tcW w:w="682" w:type="pct"/>
            <w:noWrap/>
            <w:hideMark/>
          </w:tcPr>
          <w:p w14:paraId="568F6D5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0.3242</w:t>
            </w:r>
          </w:p>
        </w:tc>
      </w:tr>
      <w:tr w:rsidR="001B2EE1" w:rsidRPr="001B2EE1" w14:paraId="52BA4404" w14:textId="77777777" w:rsidTr="001B2EE1">
        <w:trPr>
          <w:trHeight w:val="315"/>
        </w:trPr>
        <w:tc>
          <w:tcPr>
            <w:tcW w:w="311" w:type="pct"/>
            <w:noWrap/>
            <w:hideMark/>
          </w:tcPr>
          <w:p w14:paraId="289B06BA" w14:textId="77777777" w:rsidR="001B2EE1" w:rsidRPr="001B2EE1" w:rsidRDefault="001B2EE1" w:rsidP="001B2EE1">
            <w:pPr>
              <w:jc w:val="right"/>
              <w:rPr>
                <w:rFonts w:ascii="Calibri" w:eastAsia="Times New Roman" w:hAnsi="Calibri" w:cs="Times New Roman"/>
                <w:color w:val="000000"/>
                <w:sz w:val="24"/>
                <w:szCs w:val="24"/>
                <w:lang w:eastAsia="en-GB"/>
              </w:rPr>
            </w:pPr>
          </w:p>
        </w:tc>
        <w:tc>
          <w:tcPr>
            <w:tcW w:w="212" w:type="pct"/>
            <w:noWrap/>
            <w:hideMark/>
          </w:tcPr>
          <w:p w14:paraId="5E5DE203" w14:textId="77777777" w:rsidR="001B2EE1" w:rsidRPr="001B2EE1" w:rsidRDefault="001B2EE1" w:rsidP="001B2EE1">
            <w:pPr>
              <w:rPr>
                <w:rFonts w:ascii="Times New Roman" w:eastAsia="Times New Roman" w:hAnsi="Times New Roman" w:cs="Times New Roman"/>
                <w:sz w:val="20"/>
                <w:szCs w:val="20"/>
                <w:lang w:eastAsia="en-GB"/>
              </w:rPr>
            </w:pPr>
          </w:p>
        </w:tc>
        <w:tc>
          <w:tcPr>
            <w:tcW w:w="387" w:type="pct"/>
            <w:noWrap/>
            <w:hideMark/>
          </w:tcPr>
          <w:p w14:paraId="52B48221"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71F0FB2F"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44E13A0D"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0F7CE7DB"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45D77BF3"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76BAE660"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7B24ED8D" w14:textId="77777777" w:rsidR="001B2EE1" w:rsidRPr="001B2EE1" w:rsidRDefault="001B2EE1" w:rsidP="001B2EE1">
            <w:pPr>
              <w:rPr>
                <w:rFonts w:ascii="Times New Roman" w:eastAsia="Times New Roman" w:hAnsi="Times New Roman" w:cs="Times New Roman"/>
                <w:sz w:val="20"/>
                <w:szCs w:val="20"/>
                <w:lang w:eastAsia="en-GB"/>
              </w:rPr>
            </w:pPr>
          </w:p>
        </w:tc>
      </w:tr>
      <w:tr w:rsidR="001B2EE1" w:rsidRPr="001B2EE1" w14:paraId="69BB05CE" w14:textId="77777777" w:rsidTr="001B2EE1">
        <w:trPr>
          <w:trHeight w:val="315"/>
        </w:trPr>
        <w:tc>
          <w:tcPr>
            <w:tcW w:w="311" w:type="pct"/>
            <w:noWrap/>
            <w:hideMark/>
          </w:tcPr>
          <w:p w14:paraId="4ED028C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2B9B75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49BB0B93"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27B7DC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1.0059</w:t>
            </w:r>
          </w:p>
        </w:tc>
        <w:tc>
          <w:tcPr>
            <w:tcW w:w="682" w:type="pct"/>
            <w:noWrap/>
            <w:hideMark/>
          </w:tcPr>
          <w:p w14:paraId="538463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1.0285</w:t>
            </w:r>
          </w:p>
        </w:tc>
        <w:tc>
          <w:tcPr>
            <w:tcW w:w="682" w:type="pct"/>
            <w:noWrap/>
            <w:hideMark/>
          </w:tcPr>
          <w:p w14:paraId="18E2A39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1.1233</w:t>
            </w:r>
          </w:p>
        </w:tc>
        <w:tc>
          <w:tcPr>
            <w:tcW w:w="682" w:type="pct"/>
            <w:noWrap/>
            <w:hideMark/>
          </w:tcPr>
          <w:p w14:paraId="49A9D1A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0.0763</w:t>
            </w:r>
          </w:p>
        </w:tc>
        <w:tc>
          <w:tcPr>
            <w:tcW w:w="682" w:type="pct"/>
            <w:noWrap/>
            <w:hideMark/>
          </w:tcPr>
          <w:p w14:paraId="12DD0E0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0.1621</w:t>
            </w:r>
          </w:p>
        </w:tc>
        <w:tc>
          <w:tcPr>
            <w:tcW w:w="682" w:type="pct"/>
            <w:noWrap/>
            <w:hideMark/>
          </w:tcPr>
          <w:p w14:paraId="456FB68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0.2937</w:t>
            </w:r>
          </w:p>
        </w:tc>
      </w:tr>
      <w:tr w:rsidR="001B2EE1" w:rsidRPr="001B2EE1" w14:paraId="4A1E7648" w14:textId="77777777" w:rsidTr="001B2EE1">
        <w:trPr>
          <w:trHeight w:val="315"/>
        </w:trPr>
        <w:tc>
          <w:tcPr>
            <w:tcW w:w="311" w:type="pct"/>
            <w:noWrap/>
            <w:hideMark/>
          </w:tcPr>
          <w:p w14:paraId="46DA8DB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lastRenderedPageBreak/>
              <w:t>3</w:t>
            </w:r>
          </w:p>
        </w:tc>
        <w:tc>
          <w:tcPr>
            <w:tcW w:w="212" w:type="pct"/>
            <w:noWrap/>
            <w:hideMark/>
          </w:tcPr>
          <w:p w14:paraId="497BBC8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AFCB4C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3BB0FE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1.0030</w:t>
            </w:r>
          </w:p>
        </w:tc>
        <w:tc>
          <w:tcPr>
            <w:tcW w:w="682" w:type="pct"/>
            <w:noWrap/>
            <w:hideMark/>
          </w:tcPr>
          <w:p w14:paraId="1030BDD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1.0279</w:t>
            </w:r>
          </w:p>
        </w:tc>
        <w:tc>
          <w:tcPr>
            <w:tcW w:w="682" w:type="pct"/>
            <w:noWrap/>
            <w:hideMark/>
          </w:tcPr>
          <w:p w14:paraId="38F0931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1.1103</w:t>
            </w:r>
          </w:p>
        </w:tc>
        <w:tc>
          <w:tcPr>
            <w:tcW w:w="682" w:type="pct"/>
            <w:noWrap/>
            <w:hideMark/>
          </w:tcPr>
          <w:p w14:paraId="0048927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0.0545</w:t>
            </w:r>
          </w:p>
        </w:tc>
        <w:tc>
          <w:tcPr>
            <w:tcW w:w="682" w:type="pct"/>
            <w:noWrap/>
            <w:hideMark/>
          </w:tcPr>
          <w:p w14:paraId="7B2855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0.1603</w:t>
            </w:r>
          </w:p>
        </w:tc>
        <w:tc>
          <w:tcPr>
            <w:tcW w:w="682" w:type="pct"/>
            <w:noWrap/>
            <w:hideMark/>
          </w:tcPr>
          <w:p w14:paraId="5562CB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0.2821</w:t>
            </w:r>
          </w:p>
        </w:tc>
      </w:tr>
      <w:tr w:rsidR="001B2EE1" w:rsidRPr="001B2EE1" w14:paraId="4EFC52FE" w14:textId="77777777" w:rsidTr="001B2EE1">
        <w:trPr>
          <w:trHeight w:val="315"/>
        </w:trPr>
        <w:tc>
          <w:tcPr>
            <w:tcW w:w="311" w:type="pct"/>
            <w:noWrap/>
            <w:hideMark/>
          </w:tcPr>
          <w:p w14:paraId="0DAC872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ECA3C6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1F7B6B8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5CD99B9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1.0779</w:t>
            </w:r>
          </w:p>
        </w:tc>
        <w:tc>
          <w:tcPr>
            <w:tcW w:w="682" w:type="pct"/>
            <w:noWrap/>
            <w:hideMark/>
          </w:tcPr>
          <w:p w14:paraId="2332155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1.1871</w:t>
            </w:r>
          </w:p>
        </w:tc>
        <w:tc>
          <w:tcPr>
            <w:tcW w:w="682" w:type="pct"/>
            <w:noWrap/>
            <w:hideMark/>
          </w:tcPr>
          <w:p w14:paraId="53699A9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1.3117</w:t>
            </w:r>
          </w:p>
        </w:tc>
        <w:tc>
          <w:tcPr>
            <w:tcW w:w="682" w:type="pct"/>
            <w:noWrap/>
            <w:hideMark/>
          </w:tcPr>
          <w:p w14:paraId="155DB4C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0.2658</w:t>
            </w:r>
          </w:p>
        </w:tc>
        <w:tc>
          <w:tcPr>
            <w:tcW w:w="682" w:type="pct"/>
            <w:noWrap/>
            <w:hideMark/>
          </w:tcPr>
          <w:p w14:paraId="46EE240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0.3511</w:t>
            </w:r>
          </w:p>
        </w:tc>
        <w:tc>
          <w:tcPr>
            <w:tcW w:w="682" w:type="pct"/>
            <w:noWrap/>
            <w:hideMark/>
          </w:tcPr>
          <w:p w14:paraId="38E89DD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0.3769</w:t>
            </w:r>
          </w:p>
        </w:tc>
      </w:tr>
      <w:tr w:rsidR="001B2EE1" w:rsidRPr="001B2EE1" w14:paraId="27E41DA2" w14:textId="77777777" w:rsidTr="001B2EE1">
        <w:trPr>
          <w:trHeight w:val="315"/>
        </w:trPr>
        <w:tc>
          <w:tcPr>
            <w:tcW w:w="311" w:type="pct"/>
            <w:noWrap/>
            <w:hideMark/>
          </w:tcPr>
          <w:p w14:paraId="4108A6D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03F5C51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06972A0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7032F4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6DD21D0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1.0081</w:t>
            </w:r>
          </w:p>
        </w:tc>
        <w:tc>
          <w:tcPr>
            <w:tcW w:w="682" w:type="pct"/>
            <w:noWrap/>
            <w:hideMark/>
          </w:tcPr>
          <w:p w14:paraId="30B1BD9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1.1347</w:t>
            </w:r>
          </w:p>
        </w:tc>
        <w:tc>
          <w:tcPr>
            <w:tcW w:w="682" w:type="pct"/>
            <w:noWrap/>
            <w:hideMark/>
          </w:tcPr>
          <w:p w14:paraId="2DC2138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09750B0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0.0889</w:t>
            </w:r>
          </w:p>
        </w:tc>
        <w:tc>
          <w:tcPr>
            <w:tcW w:w="682" w:type="pct"/>
            <w:noWrap/>
            <w:hideMark/>
          </w:tcPr>
          <w:p w14:paraId="6A35AAB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0.3105</w:t>
            </w:r>
          </w:p>
        </w:tc>
      </w:tr>
      <w:tr w:rsidR="001B2EE1" w:rsidRPr="001B2EE1" w14:paraId="17CCA80C" w14:textId="77777777" w:rsidTr="001B2EE1">
        <w:trPr>
          <w:trHeight w:val="315"/>
        </w:trPr>
        <w:tc>
          <w:tcPr>
            <w:tcW w:w="311" w:type="pct"/>
            <w:noWrap/>
            <w:hideMark/>
          </w:tcPr>
          <w:p w14:paraId="755184D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3617C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5DF5F3C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3F96700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1.0004</w:t>
            </w:r>
          </w:p>
        </w:tc>
        <w:tc>
          <w:tcPr>
            <w:tcW w:w="682" w:type="pct"/>
            <w:noWrap/>
            <w:hideMark/>
          </w:tcPr>
          <w:p w14:paraId="0954F9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1.0044</w:t>
            </w:r>
          </w:p>
        </w:tc>
        <w:tc>
          <w:tcPr>
            <w:tcW w:w="682" w:type="pct"/>
            <w:noWrap/>
            <w:hideMark/>
          </w:tcPr>
          <w:p w14:paraId="1BF214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1.1226</w:t>
            </w:r>
          </w:p>
        </w:tc>
        <w:tc>
          <w:tcPr>
            <w:tcW w:w="682" w:type="pct"/>
            <w:noWrap/>
            <w:hideMark/>
          </w:tcPr>
          <w:p w14:paraId="3101CD4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0.0200</w:t>
            </w:r>
          </w:p>
        </w:tc>
        <w:tc>
          <w:tcPr>
            <w:tcW w:w="682" w:type="pct"/>
            <w:noWrap/>
            <w:hideMark/>
          </w:tcPr>
          <w:p w14:paraId="2D2CE79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0.0662</w:t>
            </w:r>
          </w:p>
        </w:tc>
        <w:tc>
          <w:tcPr>
            <w:tcW w:w="682" w:type="pct"/>
            <w:noWrap/>
            <w:hideMark/>
          </w:tcPr>
          <w:p w14:paraId="2EBCB08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0.2962</w:t>
            </w:r>
          </w:p>
        </w:tc>
      </w:tr>
      <w:tr w:rsidR="001B2EE1" w:rsidRPr="001B2EE1" w14:paraId="797E6316" w14:textId="77777777" w:rsidTr="001B2EE1">
        <w:trPr>
          <w:trHeight w:val="315"/>
        </w:trPr>
        <w:tc>
          <w:tcPr>
            <w:tcW w:w="311" w:type="pct"/>
            <w:noWrap/>
            <w:hideMark/>
          </w:tcPr>
          <w:p w14:paraId="2157A40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3A3BBDC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0ECB8C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3479DF0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1.0001</w:t>
            </w:r>
          </w:p>
        </w:tc>
        <w:tc>
          <w:tcPr>
            <w:tcW w:w="682" w:type="pct"/>
            <w:noWrap/>
            <w:hideMark/>
          </w:tcPr>
          <w:p w14:paraId="426DA12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1.0061</w:t>
            </w:r>
          </w:p>
        </w:tc>
        <w:tc>
          <w:tcPr>
            <w:tcW w:w="682" w:type="pct"/>
            <w:noWrap/>
            <w:hideMark/>
          </w:tcPr>
          <w:p w14:paraId="02CC22F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1.4173</w:t>
            </w:r>
          </w:p>
        </w:tc>
        <w:tc>
          <w:tcPr>
            <w:tcW w:w="682" w:type="pct"/>
            <w:noWrap/>
            <w:hideMark/>
          </w:tcPr>
          <w:p w14:paraId="6C65663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0.0082</w:t>
            </w:r>
          </w:p>
        </w:tc>
        <w:tc>
          <w:tcPr>
            <w:tcW w:w="682" w:type="pct"/>
            <w:noWrap/>
            <w:hideMark/>
          </w:tcPr>
          <w:p w14:paraId="090F570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0.0773</w:t>
            </w:r>
          </w:p>
        </w:tc>
        <w:tc>
          <w:tcPr>
            <w:tcW w:w="682" w:type="pct"/>
            <w:noWrap/>
            <w:hideMark/>
          </w:tcPr>
          <w:p w14:paraId="2C8B5D1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0.4583</w:t>
            </w:r>
          </w:p>
        </w:tc>
      </w:tr>
      <w:tr w:rsidR="001B2EE1" w:rsidRPr="001B2EE1" w14:paraId="4DA76033" w14:textId="77777777" w:rsidTr="001B2EE1">
        <w:trPr>
          <w:trHeight w:val="315"/>
        </w:trPr>
        <w:tc>
          <w:tcPr>
            <w:tcW w:w="311" w:type="pct"/>
            <w:noWrap/>
            <w:hideMark/>
          </w:tcPr>
          <w:p w14:paraId="00AC443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6BC2E51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EDBE37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44B273D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1.0974</w:t>
            </w:r>
          </w:p>
        </w:tc>
        <w:tc>
          <w:tcPr>
            <w:tcW w:w="682" w:type="pct"/>
            <w:noWrap/>
            <w:hideMark/>
          </w:tcPr>
          <w:p w14:paraId="0D130BF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1.1124</w:t>
            </w:r>
          </w:p>
        </w:tc>
        <w:tc>
          <w:tcPr>
            <w:tcW w:w="682" w:type="pct"/>
            <w:noWrap/>
            <w:hideMark/>
          </w:tcPr>
          <w:p w14:paraId="2EBF158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1.0639</w:t>
            </w:r>
          </w:p>
        </w:tc>
        <w:tc>
          <w:tcPr>
            <w:tcW w:w="682" w:type="pct"/>
            <w:noWrap/>
            <w:hideMark/>
          </w:tcPr>
          <w:p w14:paraId="73A93C6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0.2734</w:t>
            </w:r>
          </w:p>
        </w:tc>
        <w:tc>
          <w:tcPr>
            <w:tcW w:w="682" w:type="pct"/>
            <w:noWrap/>
            <w:hideMark/>
          </w:tcPr>
          <w:p w14:paraId="3E7FE26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0.2883</w:t>
            </w:r>
          </w:p>
        </w:tc>
        <w:tc>
          <w:tcPr>
            <w:tcW w:w="682" w:type="pct"/>
            <w:noWrap/>
            <w:hideMark/>
          </w:tcPr>
          <w:p w14:paraId="4B1DB4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0.2312</w:t>
            </w:r>
          </w:p>
        </w:tc>
      </w:tr>
      <w:tr w:rsidR="001B2EE1" w:rsidRPr="001B2EE1" w14:paraId="76B66871" w14:textId="77777777" w:rsidTr="001B2EE1">
        <w:trPr>
          <w:trHeight w:val="315"/>
        </w:trPr>
        <w:tc>
          <w:tcPr>
            <w:tcW w:w="311" w:type="pct"/>
            <w:noWrap/>
            <w:hideMark/>
          </w:tcPr>
          <w:p w14:paraId="29226AF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86DF81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1DD3885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5721258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1.0851</w:t>
            </w:r>
          </w:p>
        </w:tc>
        <w:tc>
          <w:tcPr>
            <w:tcW w:w="682" w:type="pct"/>
            <w:noWrap/>
            <w:hideMark/>
          </w:tcPr>
          <w:p w14:paraId="2DA8816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1.0956</w:t>
            </w:r>
          </w:p>
        </w:tc>
        <w:tc>
          <w:tcPr>
            <w:tcW w:w="682" w:type="pct"/>
            <w:noWrap/>
            <w:hideMark/>
          </w:tcPr>
          <w:p w14:paraId="347A425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1.0609</w:t>
            </w:r>
          </w:p>
        </w:tc>
        <w:tc>
          <w:tcPr>
            <w:tcW w:w="682" w:type="pct"/>
            <w:noWrap/>
            <w:hideMark/>
          </w:tcPr>
          <w:p w14:paraId="514EB96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0.2588</w:t>
            </w:r>
          </w:p>
        </w:tc>
        <w:tc>
          <w:tcPr>
            <w:tcW w:w="682" w:type="pct"/>
            <w:noWrap/>
            <w:hideMark/>
          </w:tcPr>
          <w:p w14:paraId="542A683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0.2707</w:t>
            </w:r>
          </w:p>
        </w:tc>
        <w:tc>
          <w:tcPr>
            <w:tcW w:w="682" w:type="pct"/>
            <w:noWrap/>
            <w:hideMark/>
          </w:tcPr>
          <w:p w14:paraId="79EC3B9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0.2254</w:t>
            </w:r>
          </w:p>
        </w:tc>
      </w:tr>
      <w:tr w:rsidR="001B2EE1" w:rsidRPr="001B2EE1" w14:paraId="6842D9FF" w14:textId="77777777" w:rsidTr="001B2EE1">
        <w:trPr>
          <w:trHeight w:val="315"/>
        </w:trPr>
        <w:tc>
          <w:tcPr>
            <w:tcW w:w="311" w:type="pct"/>
            <w:noWrap/>
            <w:hideMark/>
          </w:tcPr>
          <w:p w14:paraId="4ED1A29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B56AE0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76021F5"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2E0389C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1.2337</w:t>
            </w:r>
          </w:p>
        </w:tc>
        <w:tc>
          <w:tcPr>
            <w:tcW w:w="682" w:type="pct"/>
            <w:noWrap/>
            <w:hideMark/>
          </w:tcPr>
          <w:p w14:paraId="58CA30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1.3112</w:t>
            </w:r>
          </w:p>
        </w:tc>
        <w:tc>
          <w:tcPr>
            <w:tcW w:w="682" w:type="pct"/>
            <w:noWrap/>
            <w:hideMark/>
          </w:tcPr>
          <w:p w14:paraId="5FA50D5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1.2200</w:t>
            </w:r>
          </w:p>
        </w:tc>
        <w:tc>
          <w:tcPr>
            <w:tcW w:w="682" w:type="pct"/>
            <w:noWrap/>
            <w:hideMark/>
          </w:tcPr>
          <w:p w14:paraId="59FED5D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0.3491</w:t>
            </w:r>
          </w:p>
        </w:tc>
        <w:tc>
          <w:tcPr>
            <w:tcW w:w="682" w:type="pct"/>
            <w:noWrap/>
            <w:hideMark/>
          </w:tcPr>
          <w:p w14:paraId="205F961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0.3731</w:t>
            </w:r>
          </w:p>
        </w:tc>
        <w:tc>
          <w:tcPr>
            <w:tcW w:w="682" w:type="pct"/>
            <w:noWrap/>
            <w:hideMark/>
          </w:tcPr>
          <w:p w14:paraId="0E0EC90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0.3893</w:t>
            </w:r>
          </w:p>
        </w:tc>
      </w:tr>
      <w:tr w:rsidR="001B2EE1" w:rsidRPr="001B2EE1" w14:paraId="7C6FC14A" w14:textId="77777777" w:rsidTr="001B2EE1">
        <w:trPr>
          <w:trHeight w:val="315"/>
        </w:trPr>
        <w:tc>
          <w:tcPr>
            <w:tcW w:w="311" w:type="pct"/>
            <w:noWrap/>
            <w:hideMark/>
          </w:tcPr>
          <w:p w14:paraId="67B1FE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3274C03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43FDB57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7727BA1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1.0049</w:t>
            </w:r>
          </w:p>
        </w:tc>
        <w:tc>
          <w:tcPr>
            <w:tcW w:w="682" w:type="pct"/>
            <w:noWrap/>
            <w:hideMark/>
          </w:tcPr>
          <w:p w14:paraId="4A1B347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1.0263</w:t>
            </w:r>
          </w:p>
        </w:tc>
        <w:tc>
          <w:tcPr>
            <w:tcW w:w="682" w:type="pct"/>
            <w:noWrap/>
            <w:hideMark/>
          </w:tcPr>
          <w:p w14:paraId="10B7812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1.1268</w:t>
            </w:r>
          </w:p>
        </w:tc>
        <w:tc>
          <w:tcPr>
            <w:tcW w:w="682" w:type="pct"/>
            <w:noWrap/>
            <w:hideMark/>
          </w:tcPr>
          <w:p w14:paraId="6AE1C40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0.0692</w:t>
            </w:r>
          </w:p>
        </w:tc>
        <w:tc>
          <w:tcPr>
            <w:tcW w:w="682" w:type="pct"/>
            <w:noWrap/>
            <w:hideMark/>
          </w:tcPr>
          <w:p w14:paraId="722A0FB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0.1559</w:t>
            </w:r>
          </w:p>
        </w:tc>
        <w:tc>
          <w:tcPr>
            <w:tcW w:w="682" w:type="pct"/>
            <w:noWrap/>
            <w:hideMark/>
          </w:tcPr>
          <w:p w14:paraId="52AAC5B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0.2953</w:t>
            </w:r>
          </w:p>
        </w:tc>
      </w:tr>
      <w:tr w:rsidR="001B2EE1" w:rsidRPr="001B2EE1" w14:paraId="019D39AB" w14:textId="77777777" w:rsidTr="001B2EE1">
        <w:trPr>
          <w:trHeight w:val="315"/>
        </w:trPr>
        <w:tc>
          <w:tcPr>
            <w:tcW w:w="311" w:type="pct"/>
            <w:noWrap/>
            <w:hideMark/>
          </w:tcPr>
          <w:p w14:paraId="66571C7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36EC8A6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B86649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5DCDC02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1.0077</w:t>
            </w:r>
          </w:p>
        </w:tc>
        <w:tc>
          <w:tcPr>
            <w:tcW w:w="682" w:type="pct"/>
            <w:noWrap/>
            <w:hideMark/>
          </w:tcPr>
          <w:p w14:paraId="3951AD6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1.0361</w:t>
            </w:r>
          </w:p>
        </w:tc>
        <w:tc>
          <w:tcPr>
            <w:tcW w:w="682" w:type="pct"/>
            <w:noWrap/>
            <w:hideMark/>
          </w:tcPr>
          <w:p w14:paraId="0D7701D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1.1230</w:t>
            </w:r>
          </w:p>
        </w:tc>
        <w:tc>
          <w:tcPr>
            <w:tcW w:w="682" w:type="pct"/>
            <w:noWrap/>
            <w:hideMark/>
          </w:tcPr>
          <w:p w14:paraId="298E8DB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0.0866</w:t>
            </w:r>
          </w:p>
        </w:tc>
        <w:tc>
          <w:tcPr>
            <w:tcW w:w="682" w:type="pct"/>
            <w:noWrap/>
            <w:hideMark/>
          </w:tcPr>
          <w:p w14:paraId="5CE0766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0.1801</w:t>
            </w:r>
          </w:p>
        </w:tc>
        <w:tc>
          <w:tcPr>
            <w:tcW w:w="682" w:type="pct"/>
            <w:noWrap/>
            <w:hideMark/>
          </w:tcPr>
          <w:p w14:paraId="2A2C53F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0.2927</w:t>
            </w:r>
          </w:p>
        </w:tc>
      </w:tr>
      <w:tr w:rsidR="001B2EE1" w:rsidRPr="001B2EE1" w14:paraId="3386D79F" w14:textId="77777777" w:rsidTr="001B2EE1">
        <w:trPr>
          <w:trHeight w:val="315"/>
        </w:trPr>
        <w:tc>
          <w:tcPr>
            <w:tcW w:w="311" w:type="pct"/>
            <w:noWrap/>
            <w:hideMark/>
          </w:tcPr>
          <w:p w14:paraId="07BA04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065BCD9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0AEB08D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75BFD0C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1.1466</w:t>
            </w:r>
          </w:p>
        </w:tc>
        <w:tc>
          <w:tcPr>
            <w:tcW w:w="682" w:type="pct"/>
            <w:noWrap/>
            <w:hideMark/>
          </w:tcPr>
          <w:p w14:paraId="5ABA27B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1.2638</w:t>
            </w:r>
          </w:p>
        </w:tc>
        <w:tc>
          <w:tcPr>
            <w:tcW w:w="682" w:type="pct"/>
            <w:noWrap/>
            <w:hideMark/>
          </w:tcPr>
          <w:p w14:paraId="32938F6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1.3979</w:t>
            </w:r>
          </w:p>
        </w:tc>
        <w:tc>
          <w:tcPr>
            <w:tcW w:w="682" w:type="pct"/>
            <w:noWrap/>
            <w:hideMark/>
          </w:tcPr>
          <w:p w14:paraId="61F0FAB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0.3898</w:t>
            </w:r>
          </w:p>
        </w:tc>
        <w:tc>
          <w:tcPr>
            <w:tcW w:w="682" w:type="pct"/>
            <w:noWrap/>
            <w:hideMark/>
          </w:tcPr>
          <w:p w14:paraId="74CE52C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0.4501</w:t>
            </w:r>
          </w:p>
        </w:tc>
        <w:tc>
          <w:tcPr>
            <w:tcW w:w="682" w:type="pct"/>
            <w:noWrap/>
            <w:hideMark/>
          </w:tcPr>
          <w:p w14:paraId="2A4BA85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0.4604</w:t>
            </w:r>
          </w:p>
        </w:tc>
      </w:tr>
      <w:tr w:rsidR="001B2EE1" w:rsidRPr="001B2EE1" w14:paraId="575C4FDC" w14:textId="77777777" w:rsidTr="001B2EE1">
        <w:trPr>
          <w:trHeight w:val="315"/>
        </w:trPr>
        <w:tc>
          <w:tcPr>
            <w:tcW w:w="311" w:type="pct"/>
            <w:noWrap/>
            <w:hideMark/>
          </w:tcPr>
          <w:p w14:paraId="570AAE7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4FD35AC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7A4D63F1"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06001FD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1.0001</w:t>
            </w:r>
          </w:p>
        </w:tc>
        <w:tc>
          <w:tcPr>
            <w:tcW w:w="682" w:type="pct"/>
            <w:noWrap/>
            <w:hideMark/>
          </w:tcPr>
          <w:p w14:paraId="4DD26E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1.0084</w:t>
            </w:r>
          </w:p>
        </w:tc>
        <w:tc>
          <w:tcPr>
            <w:tcW w:w="682" w:type="pct"/>
            <w:noWrap/>
            <w:hideMark/>
          </w:tcPr>
          <w:p w14:paraId="1CEE6D1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1.1368</w:t>
            </w:r>
          </w:p>
        </w:tc>
        <w:tc>
          <w:tcPr>
            <w:tcW w:w="682" w:type="pct"/>
            <w:noWrap/>
            <w:hideMark/>
          </w:tcPr>
          <w:p w14:paraId="01DC33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0.0081</w:t>
            </w:r>
          </w:p>
        </w:tc>
        <w:tc>
          <w:tcPr>
            <w:tcW w:w="682" w:type="pct"/>
            <w:noWrap/>
            <w:hideMark/>
          </w:tcPr>
          <w:p w14:paraId="77A7BA1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0.0905</w:t>
            </w:r>
          </w:p>
        </w:tc>
        <w:tc>
          <w:tcPr>
            <w:tcW w:w="682" w:type="pct"/>
            <w:noWrap/>
            <w:hideMark/>
          </w:tcPr>
          <w:p w14:paraId="789A6D3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0.3063</w:t>
            </w:r>
          </w:p>
        </w:tc>
      </w:tr>
      <w:tr w:rsidR="001B2EE1" w:rsidRPr="001B2EE1" w14:paraId="4ED57C64" w14:textId="77777777" w:rsidTr="001B2EE1">
        <w:trPr>
          <w:trHeight w:val="315"/>
        </w:trPr>
        <w:tc>
          <w:tcPr>
            <w:tcW w:w="311" w:type="pct"/>
            <w:noWrap/>
            <w:hideMark/>
          </w:tcPr>
          <w:p w14:paraId="0B70A16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AEC0D1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4CBFC33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73B0D8F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1.0003</w:t>
            </w:r>
          </w:p>
        </w:tc>
        <w:tc>
          <w:tcPr>
            <w:tcW w:w="682" w:type="pct"/>
            <w:noWrap/>
            <w:hideMark/>
          </w:tcPr>
          <w:p w14:paraId="627F65B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1.0050</w:t>
            </w:r>
          </w:p>
        </w:tc>
        <w:tc>
          <w:tcPr>
            <w:tcW w:w="682" w:type="pct"/>
            <w:noWrap/>
            <w:hideMark/>
          </w:tcPr>
          <w:p w14:paraId="4C6E51D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1.1402</w:t>
            </w:r>
          </w:p>
        </w:tc>
        <w:tc>
          <w:tcPr>
            <w:tcW w:w="682" w:type="pct"/>
            <w:noWrap/>
            <w:hideMark/>
          </w:tcPr>
          <w:p w14:paraId="3F463A3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0.0162</w:t>
            </w:r>
          </w:p>
        </w:tc>
        <w:tc>
          <w:tcPr>
            <w:tcW w:w="682" w:type="pct"/>
            <w:noWrap/>
            <w:hideMark/>
          </w:tcPr>
          <w:p w14:paraId="0434F22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0.0700</w:t>
            </w:r>
          </w:p>
        </w:tc>
        <w:tc>
          <w:tcPr>
            <w:tcW w:w="682" w:type="pct"/>
            <w:noWrap/>
            <w:hideMark/>
          </w:tcPr>
          <w:p w14:paraId="7E3B952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0.3167</w:t>
            </w:r>
          </w:p>
        </w:tc>
      </w:tr>
      <w:tr w:rsidR="001B2EE1" w:rsidRPr="001B2EE1" w14:paraId="27BB7DB2" w14:textId="77777777" w:rsidTr="001B2EE1">
        <w:trPr>
          <w:trHeight w:val="315"/>
        </w:trPr>
        <w:tc>
          <w:tcPr>
            <w:tcW w:w="311" w:type="pct"/>
            <w:noWrap/>
            <w:hideMark/>
          </w:tcPr>
          <w:p w14:paraId="6F11DAF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1B0A69B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79862A4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2B10EA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4309515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1.0069</w:t>
            </w:r>
          </w:p>
        </w:tc>
        <w:tc>
          <w:tcPr>
            <w:tcW w:w="682" w:type="pct"/>
            <w:noWrap/>
            <w:hideMark/>
          </w:tcPr>
          <w:p w14:paraId="578133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1.5559</w:t>
            </w:r>
          </w:p>
        </w:tc>
        <w:tc>
          <w:tcPr>
            <w:tcW w:w="682" w:type="pct"/>
            <w:noWrap/>
            <w:hideMark/>
          </w:tcPr>
          <w:p w14:paraId="12B2822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65374D8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0.0820</w:t>
            </w:r>
          </w:p>
        </w:tc>
        <w:tc>
          <w:tcPr>
            <w:tcW w:w="682" w:type="pct"/>
            <w:noWrap/>
            <w:hideMark/>
          </w:tcPr>
          <w:p w14:paraId="15A64BE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0.5961</w:t>
            </w:r>
          </w:p>
        </w:tc>
      </w:tr>
      <w:tr w:rsidR="001B2EE1" w:rsidRPr="001B2EE1" w14:paraId="226A7DB7" w14:textId="77777777" w:rsidTr="001B2EE1">
        <w:trPr>
          <w:trHeight w:val="315"/>
        </w:trPr>
        <w:tc>
          <w:tcPr>
            <w:tcW w:w="311" w:type="pct"/>
            <w:noWrap/>
            <w:hideMark/>
          </w:tcPr>
          <w:p w14:paraId="5ED1CAC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315D78E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69F427BB"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56A52DC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1.1003</w:t>
            </w:r>
          </w:p>
        </w:tc>
        <w:tc>
          <w:tcPr>
            <w:tcW w:w="682" w:type="pct"/>
            <w:noWrap/>
            <w:hideMark/>
          </w:tcPr>
          <w:p w14:paraId="19D9833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1.1151</w:t>
            </w:r>
          </w:p>
        </w:tc>
        <w:tc>
          <w:tcPr>
            <w:tcW w:w="682" w:type="pct"/>
            <w:noWrap/>
            <w:hideMark/>
          </w:tcPr>
          <w:p w14:paraId="488B5B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1.0637</w:t>
            </w:r>
          </w:p>
        </w:tc>
        <w:tc>
          <w:tcPr>
            <w:tcW w:w="682" w:type="pct"/>
            <w:noWrap/>
            <w:hideMark/>
          </w:tcPr>
          <w:p w14:paraId="2539702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0.2748</w:t>
            </w:r>
          </w:p>
        </w:tc>
        <w:tc>
          <w:tcPr>
            <w:tcW w:w="682" w:type="pct"/>
            <w:noWrap/>
            <w:hideMark/>
          </w:tcPr>
          <w:p w14:paraId="2790A5A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0.2882</w:t>
            </w:r>
          </w:p>
        </w:tc>
        <w:tc>
          <w:tcPr>
            <w:tcW w:w="682" w:type="pct"/>
            <w:noWrap/>
            <w:hideMark/>
          </w:tcPr>
          <w:p w14:paraId="7330639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0.2296</w:t>
            </w:r>
          </w:p>
        </w:tc>
      </w:tr>
      <w:tr w:rsidR="001B2EE1" w:rsidRPr="001B2EE1" w14:paraId="0179B811" w14:textId="77777777" w:rsidTr="001B2EE1">
        <w:trPr>
          <w:trHeight w:val="315"/>
        </w:trPr>
        <w:tc>
          <w:tcPr>
            <w:tcW w:w="311" w:type="pct"/>
            <w:noWrap/>
            <w:hideMark/>
          </w:tcPr>
          <w:p w14:paraId="6A659CB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73ACE8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0612296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01CA05E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1.0943</w:t>
            </w:r>
          </w:p>
        </w:tc>
        <w:tc>
          <w:tcPr>
            <w:tcW w:w="682" w:type="pct"/>
            <w:noWrap/>
            <w:hideMark/>
          </w:tcPr>
          <w:p w14:paraId="3E51CB2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1.1092</w:t>
            </w:r>
          </w:p>
        </w:tc>
        <w:tc>
          <w:tcPr>
            <w:tcW w:w="682" w:type="pct"/>
            <w:noWrap/>
            <w:hideMark/>
          </w:tcPr>
          <w:p w14:paraId="62EAAB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1.0695</w:t>
            </w:r>
          </w:p>
        </w:tc>
        <w:tc>
          <w:tcPr>
            <w:tcW w:w="682" w:type="pct"/>
            <w:noWrap/>
            <w:hideMark/>
          </w:tcPr>
          <w:p w14:paraId="5FB3B7F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0.2703</w:t>
            </w:r>
          </w:p>
        </w:tc>
        <w:tc>
          <w:tcPr>
            <w:tcW w:w="682" w:type="pct"/>
            <w:noWrap/>
            <w:hideMark/>
          </w:tcPr>
          <w:p w14:paraId="0CA4D08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0.2856</w:t>
            </w:r>
          </w:p>
        </w:tc>
        <w:tc>
          <w:tcPr>
            <w:tcW w:w="682" w:type="pct"/>
            <w:noWrap/>
            <w:hideMark/>
          </w:tcPr>
          <w:p w14:paraId="29DF959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0.2384</w:t>
            </w:r>
          </w:p>
        </w:tc>
      </w:tr>
      <w:tr w:rsidR="001B2EE1" w:rsidRPr="001B2EE1" w14:paraId="233863AB" w14:textId="77777777" w:rsidTr="001B2EE1">
        <w:trPr>
          <w:trHeight w:val="315"/>
        </w:trPr>
        <w:tc>
          <w:tcPr>
            <w:tcW w:w="311" w:type="pct"/>
            <w:noWrap/>
            <w:hideMark/>
          </w:tcPr>
          <w:p w14:paraId="3597163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003C95C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F4B998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024E023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1.2518</w:t>
            </w:r>
          </w:p>
        </w:tc>
        <w:tc>
          <w:tcPr>
            <w:tcW w:w="682" w:type="pct"/>
            <w:noWrap/>
            <w:hideMark/>
          </w:tcPr>
          <w:p w14:paraId="05B82AB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1.3410</w:t>
            </w:r>
          </w:p>
        </w:tc>
        <w:tc>
          <w:tcPr>
            <w:tcW w:w="682" w:type="pct"/>
            <w:noWrap/>
            <w:hideMark/>
          </w:tcPr>
          <w:p w14:paraId="054A5D9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1.3387</w:t>
            </w:r>
          </w:p>
        </w:tc>
        <w:tc>
          <w:tcPr>
            <w:tcW w:w="682" w:type="pct"/>
            <w:noWrap/>
            <w:hideMark/>
          </w:tcPr>
          <w:p w14:paraId="10F4FE1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0.3536</w:t>
            </w:r>
          </w:p>
        </w:tc>
        <w:tc>
          <w:tcPr>
            <w:tcW w:w="682" w:type="pct"/>
            <w:noWrap/>
            <w:hideMark/>
          </w:tcPr>
          <w:p w14:paraId="21C4117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0.3786</w:t>
            </w:r>
          </w:p>
        </w:tc>
        <w:tc>
          <w:tcPr>
            <w:tcW w:w="682" w:type="pct"/>
            <w:noWrap/>
            <w:hideMark/>
          </w:tcPr>
          <w:p w14:paraId="79E00BF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0.5631</w:t>
            </w:r>
          </w:p>
        </w:tc>
      </w:tr>
      <w:tr w:rsidR="001B2EE1" w:rsidRPr="001B2EE1" w14:paraId="0E8F7027" w14:textId="77777777" w:rsidTr="001B2EE1">
        <w:trPr>
          <w:trHeight w:val="315"/>
        </w:trPr>
        <w:tc>
          <w:tcPr>
            <w:tcW w:w="311" w:type="pct"/>
            <w:noWrap/>
            <w:hideMark/>
          </w:tcPr>
          <w:p w14:paraId="455455B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4F680E1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65F24BD2"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1B5396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1.0033</w:t>
            </w:r>
          </w:p>
        </w:tc>
        <w:tc>
          <w:tcPr>
            <w:tcW w:w="682" w:type="pct"/>
            <w:noWrap/>
            <w:hideMark/>
          </w:tcPr>
          <w:p w14:paraId="70C5473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1.0227</w:t>
            </w:r>
          </w:p>
        </w:tc>
        <w:tc>
          <w:tcPr>
            <w:tcW w:w="682" w:type="pct"/>
            <w:noWrap/>
            <w:hideMark/>
          </w:tcPr>
          <w:p w14:paraId="5B4A0EC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1.1206</w:t>
            </w:r>
          </w:p>
        </w:tc>
        <w:tc>
          <w:tcPr>
            <w:tcW w:w="682" w:type="pct"/>
            <w:noWrap/>
            <w:hideMark/>
          </w:tcPr>
          <w:p w14:paraId="4326B83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0.0573</w:t>
            </w:r>
          </w:p>
        </w:tc>
        <w:tc>
          <w:tcPr>
            <w:tcW w:w="682" w:type="pct"/>
            <w:noWrap/>
            <w:hideMark/>
          </w:tcPr>
          <w:p w14:paraId="3F753B5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0.1456</w:t>
            </w:r>
          </w:p>
        </w:tc>
        <w:tc>
          <w:tcPr>
            <w:tcW w:w="682" w:type="pct"/>
            <w:noWrap/>
            <w:hideMark/>
          </w:tcPr>
          <w:p w14:paraId="0F7174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0.2906</w:t>
            </w:r>
          </w:p>
        </w:tc>
      </w:tr>
      <w:tr w:rsidR="001B2EE1" w:rsidRPr="001B2EE1" w14:paraId="5C418D72" w14:textId="77777777" w:rsidTr="001B2EE1">
        <w:trPr>
          <w:trHeight w:val="315"/>
        </w:trPr>
        <w:tc>
          <w:tcPr>
            <w:tcW w:w="311" w:type="pct"/>
            <w:noWrap/>
            <w:hideMark/>
          </w:tcPr>
          <w:p w14:paraId="2FCE423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16CFEF3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421998C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6B07DFA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1.0008</w:t>
            </w:r>
          </w:p>
        </w:tc>
        <w:tc>
          <w:tcPr>
            <w:tcW w:w="682" w:type="pct"/>
            <w:noWrap/>
            <w:hideMark/>
          </w:tcPr>
          <w:p w14:paraId="281C6BE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1.0178</w:t>
            </w:r>
          </w:p>
        </w:tc>
        <w:tc>
          <w:tcPr>
            <w:tcW w:w="682" w:type="pct"/>
            <w:noWrap/>
            <w:hideMark/>
          </w:tcPr>
          <w:p w14:paraId="6563589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1.0992</w:t>
            </w:r>
          </w:p>
        </w:tc>
        <w:tc>
          <w:tcPr>
            <w:tcW w:w="682" w:type="pct"/>
            <w:noWrap/>
            <w:hideMark/>
          </w:tcPr>
          <w:p w14:paraId="2F4AD8D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0.0284</w:t>
            </w:r>
          </w:p>
        </w:tc>
        <w:tc>
          <w:tcPr>
            <w:tcW w:w="682" w:type="pct"/>
            <w:noWrap/>
            <w:hideMark/>
          </w:tcPr>
          <w:p w14:paraId="656CD8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0.1300</w:t>
            </w:r>
          </w:p>
        </w:tc>
        <w:tc>
          <w:tcPr>
            <w:tcW w:w="682" w:type="pct"/>
            <w:noWrap/>
            <w:hideMark/>
          </w:tcPr>
          <w:p w14:paraId="1BA9CD9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0.2719</w:t>
            </w:r>
          </w:p>
        </w:tc>
      </w:tr>
      <w:tr w:rsidR="001B2EE1" w:rsidRPr="001B2EE1" w14:paraId="01E18552" w14:textId="77777777" w:rsidTr="001B2EE1">
        <w:trPr>
          <w:trHeight w:val="315"/>
        </w:trPr>
        <w:tc>
          <w:tcPr>
            <w:tcW w:w="311" w:type="pct"/>
            <w:noWrap/>
            <w:hideMark/>
          </w:tcPr>
          <w:p w14:paraId="59DC3BF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70F5154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053DEE28"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33E6323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1.0368</w:t>
            </w:r>
          </w:p>
        </w:tc>
        <w:tc>
          <w:tcPr>
            <w:tcW w:w="682" w:type="pct"/>
            <w:noWrap/>
            <w:hideMark/>
          </w:tcPr>
          <w:p w14:paraId="212094D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1.1344</w:t>
            </w:r>
          </w:p>
        </w:tc>
        <w:tc>
          <w:tcPr>
            <w:tcW w:w="682" w:type="pct"/>
            <w:noWrap/>
            <w:hideMark/>
          </w:tcPr>
          <w:p w14:paraId="79F9B19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1.2668</w:t>
            </w:r>
          </w:p>
        </w:tc>
        <w:tc>
          <w:tcPr>
            <w:tcW w:w="682" w:type="pct"/>
            <w:noWrap/>
            <w:hideMark/>
          </w:tcPr>
          <w:p w14:paraId="7B1E2F3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0.1817</w:t>
            </w:r>
          </w:p>
        </w:tc>
        <w:tc>
          <w:tcPr>
            <w:tcW w:w="682" w:type="pct"/>
            <w:noWrap/>
            <w:hideMark/>
          </w:tcPr>
          <w:p w14:paraId="500630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0.3025</w:t>
            </w:r>
          </w:p>
        </w:tc>
        <w:tc>
          <w:tcPr>
            <w:tcW w:w="682" w:type="pct"/>
            <w:noWrap/>
            <w:hideMark/>
          </w:tcPr>
          <w:p w14:paraId="1880023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0.3531</w:t>
            </w:r>
          </w:p>
        </w:tc>
      </w:tr>
      <w:tr w:rsidR="001B2EE1" w:rsidRPr="001B2EE1" w14:paraId="2A262E5E" w14:textId="77777777" w:rsidTr="001B2EE1">
        <w:trPr>
          <w:trHeight w:val="315"/>
        </w:trPr>
        <w:tc>
          <w:tcPr>
            <w:tcW w:w="311" w:type="pct"/>
            <w:noWrap/>
            <w:hideMark/>
          </w:tcPr>
          <w:p w14:paraId="43C45B0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5EE4026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6C3C9CA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6C539DB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5ED5917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1.0077</w:t>
            </w:r>
          </w:p>
        </w:tc>
        <w:tc>
          <w:tcPr>
            <w:tcW w:w="682" w:type="pct"/>
            <w:noWrap/>
            <w:hideMark/>
          </w:tcPr>
          <w:p w14:paraId="4239D63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1.1287</w:t>
            </w:r>
          </w:p>
        </w:tc>
        <w:tc>
          <w:tcPr>
            <w:tcW w:w="682" w:type="pct"/>
            <w:noWrap/>
            <w:hideMark/>
          </w:tcPr>
          <w:p w14:paraId="3FDD173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1FCF604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0.0869</w:t>
            </w:r>
          </w:p>
        </w:tc>
        <w:tc>
          <w:tcPr>
            <w:tcW w:w="682" w:type="pct"/>
            <w:noWrap/>
            <w:hideMark/>
          </w:tcPr>
          <w:p w14:paraId="71AD8DC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0.2994</w:t>
            </w:r>
          </w:p>
        </w:tc>
      </w:tr>
      <w:tr w:rsidR="001B2EE1" w:rsidRPr="001B2EE1" w14:paraId="1172930F" w14:textId="77777777" w:rsidTr="001B2EE1">
        <w:trPr>
          <w:trHeight w:val="315"/>
        </w:trPr>
        <w:tc>
          <w:tcPr>
            <w:tcW w:w="311" w:type="pct"/>
            <w:noWrap/>
            <w:hideMark/>
          </w:tcPr>
          <w:p w14:paraId="15CDA2D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0CECF20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790D4A1B"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0DE0F90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1.0003</w:t>
            </w:r>
          </w:p>
        </w:tc>
        <w:tc>
          <w:tcPr>
            <w:tcW w:w="682" w:type="pct"/>
            <w:noWrap/>
            <w:hideMark/>
          </w:tcPr>
          <w:p w14:paraId="0ABE47E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1.0039</w:t>
            </w:r>
          </w:p>
        </w:tc>
        <w:tc>
          <w:tcPr>
            <w:tcW w:w="682" w:type="pct"/>
            <w:noWrap/>
            <w:hideMark/>
          </w:tcPr>
          <w:p w14:paraId="40D931E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1.1062</w:t>
            </w:r>
          </w:p>
        </w:tc>
        <w:tc>
          <w:tcPr>
            <w:tcW w:w="682" w:type="pct"/>
            <w:noWrap/>
            <w:hideMark/>
          </w:tcPr>
          <w:p w14:paraId="675C1B3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0.0184</w:t>
            </w:r>
          </w:p>
        </w:tc>
        <w:tc>
          <w:tcPr>
            <w:tcW w:w="682" w:type="pct"/>
            <w:noWrap/>
            <w:hideMark/>
          </w:tcPr>
          <w:p w14:paraId="538E1FC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0.0621</w:t>
            </w:r>
          </w:p>
        </w:tc>
        <w:tc>
          <w:tcPr>
            <w:tcW w:w="682" w:type="pct"/>
            <w:noWrap/>
            <w:hideMark/>
          </w:tcPr>
          <w:p w14:paraId="0E669BC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0.2785</w:t>
            </w:r>
          </w:p>
        </w:tc>
      </w:tr>
      <w:tr w:rsidR="001B2EE1" w:rsidRPr="001B2EE1" w14:paraId="61C3BB41" w14:textId="77777777" w:rsidTr="001B2EE1">
        <w:trPr>
          <w:trHeight w:val="315"/>
        </w:trPr>
        <w:tc>
          <w:tcPr>
            <w:tcW w:w="311" w:type="pct"/>
            <w:noWrap/>
            <w:hideMark/>
          </w:tcPr>
          <w:p w14:paraId="73806CA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0D54A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3195899F"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50CD77E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1.0000</w:t>
            </w:r>
          </w:p>
        </w:tc>
        <w:tc>
          <w:tcPr>
            <w:tcW w:w="682" w:type="pct"/>
            <w:noWrap/>
            <w:hideMark/>
          </w:tcPr>
          <w:p w14:paraId="757E666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1.0066</w:t>
            </w:r>
          </w:p>
        </w:tc>
        <w:tc>
          <w:tcPr>
            <w:tcW w:w="682" w:type="pct"/>
            <w:noWrap/>
            <w:hideMark/>
          </w:tcPr>
          <w:p w14:paraId="0D2C980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1.3373</w:t>
            </w:r>
          </w:p>
        </w:tc>
        <w:tc>
          <w:tcPr>
            <w:tcW w:w="682" w:type="pct"/>
            <w:noWrap/>
            <w:hideMark/>
          </w:tcPr>
          <w:p w14:paraId="02D1070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0.0000</w:t>
            </w:r>
          </w:p>
        </w:tc>
        <w:tc>
          <w:tcPr>
            <w:tcW w:w="682" w:type="pct"/>
            <w:noWrap/>
            <w:hideMark/>
          </w:tcPr>
          <w:p w14:paraId="28068FA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0.0806</w:t>
            </w:r>
          </w:p>
        </w:tc>
        <w:tc>
          <w:tcPr>
            <w:tcW w:w="682" w:type="pct"/>
            <w:noWrap/>
            <w:hideMark/>
          </w:tcPr>
          <w:p w14:paraId="1EC0B3F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0.3968</w:t>
            </w:r>
          </w:p>
        </w:tc>
      </w:tr>
      <w:tr w:rsidR="001B2EE1" w:rsidRPr="001B2EE1" w14:paraId="6169B716" w14:textId="77777777" w:rsidTr="001B2EE1">
        <w:trPr>
          <w:trHeight w:val="315"/>
        </w:trPr>
        <w:tc>
          <w:tcPr>
            <w:tcW w:w="311" w:type="pct"/>
            <w:noWrap/>
            <w:hideMark/>
          </w:tcPr>
          <w:p w14:paraId="2CF387E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15B07F5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F129DE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783F6FB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1.0934</w:t>
            </w:r>
          </w:p>
        </w:tc>
        <w:tc>
          <w:tcPr>
            <w:tcW w:w="682" w:type="pct"/>
            <w:noWrap/>
            <w:hideMark/>
          </w:tcPr>
          <w:p w14:paraId="34ADBB6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1.1100</w:t>
            </w:r>
          </w:p>
        </w:tc>
        <w:tc>
          <w:tcPr>
            <w:tcW w:w="682" w:type="pct"/>
            <w:noWrap/>
            <w:hideMark/>
          </w:tcPr>
          <w:p w14:paraId="07FB95C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1.0605</w:t>
            </w:r>
          </w:p>
        </w:tc>
        <w:tc>
          <w:tcPr>
            <w:tcW w:w="682" w:type="pct"/>
            <w:noWrap/>
            <w:hideMark/>
          </w:tcPr>
          <w:p w14:paraId="59AD6C4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0.2680</w:t>
            </w:r>
          </w:p>
        </w:tc>
        <w:tc>
          <w:tcPr>
            <w:tcW w:w="682" w:type="pct"/>
            <w:noWrap/>
            <w:hideMark/>
          </w:tcPr>
          <w:p w14:paraId="6D1EAA3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0.2839</w:t>
            </w:r>
          </w:p>
        </w:tc>
        <w:tc>
          <w:tcPr>
            <w:tcW w:w="682" w:type="pct"/>
            <w:noWrap/>
            <w:hideMark/>
          </w:tcPr>
          <w:p w14:paraId="4C75E1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0.2248</w:t>
            </w:r>
          </w:p>
        </w:tc>
      </w:tr>
      <w:tr w:rsidR="001B2EE1" w:rsidRPr="001B2EE1" w14:paraId="41D1B813" w14:textId="77777777" w:rsidTr="001B2EE1">
        <w:trPr>
          <w:trHeight w:val="315"/>
        </w:trPr>
        <w:tc>
          <w:tcPr>
            <w:tcW w:w="311" w:type="pct"/>
            <w:noWrap/>
            <w:hideMark/>
          </w:tcPr>
          <w:p w14:paraId="2FA1AD5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6883E7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275328DB"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3C53199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1.0751</w:t>
            </w:r>
          </w:p>
        </w:tc>
        <w:tc>
          <w:tcPr>
            <w:tcW w:w="682" w:type="pct"/>
            <w:noWrap/>
            <w:hideMark/>
          </w:tcPr>
          <w:p w14:paraId="5B0ACE3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1.0827</w:t>
            </w:r>
          </w:p>
        </w:tc>
        <w:tc>
          <w:tcPr>
            <w:tcW w:w="682" w:type="pct"/>
            <w:noWrap/>
            <w:hideMark/>
          </w:tcPr>
          <w:p w14:paraId="4895EB9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1.0531</w:t>
            </w:r>
          </w:p>
        </w:tc>
        <w:tc>
          <w:tcPr>
            <w:tcW w:w="682" w:type="pct"/>
            <w:noWrap/>
            <w:hideMark/>
          </w:tcPr>
          <w:p w14:paraId="3A7B26D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0.2470</w:t>
            </w:r>
          </w:p>
        </w:tc>
        <w:tc>
          <w:tcPr>
            <w:tcW w:w="682" w:type="pct"/>
            <w:noWrap/>
            <w:hideMark/>
          </w:tcPr>
          <w:p w14:paraId="218DE80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0.2551</w:t>
            </w:r>
          </w:p>
        </w:tc>
        <w:tc>
          <w:tcPr>
            <w:tcW w:w="682" w:type="pct"/>
            <w:noWrap/>
            <w:hideMark/>
          </w:tcPr>
          <w:p w14:paraId="5C0B8A9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0.2129</w:t>
            </w:r>
          </w:p>
        </w:tc>
      </w:tr>
      <w:tr w:rsidR="001B2EE1" w:rsidRPr="001B2EE1" w14:paraId="48357312" w14:textId="77777777" w:rsidTr="001B2EE1">
        <w:trPr>
          <w:trHeight w:val="315"/>
        </w:trPr>
        <w:tc>
          <w:tcPr>
            <w:tcW w:w="311" w:type="pct"/>
            <w:noWrap/>
            <w:hideMark/>
          </w:tcPr>
          <w:p w14:paraId="258F813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0D5D5D2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387" w:type="pct"/>
            <w:noWrap/>
            <w:hideMark/>
          </w:tcPr>
          <w:p w14:paraId="51CA39F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561D978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1.2153</w:t>
            </w:r>
          </w:p>
        </w:tc>
        <w:tc>
          <w:tcPr>
            <w:tcW w:w="682" w:type="pct"/>
            <w:noWrap/>
            <w:hideMark/>
          </w:tcPr>
          <w:p w14:paraId="484C2DF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1.2723</w:t>
            </w:r>
          </w:p>
        </w:tc>
        <w:tc>
          <w:tcPr>
            <w:tcW w:w="682" w:type="pct"/>
            <w:noWrap/>
            <w:hideMark/>
          </w:tcPr>
          <w:p w14:paraId="2D8BBDC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1.1650</w:t>
            </w:r>
          </w:p>
        </w:tc>
        <w:tc>
          <w:tcPr>
            <w:tcW w:w="682" w:type="pct"/>
            <w:noWrap/>
            <w:hideMark/>
          </w:tcPr>
          <w:p w14:paraId="64FCA12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0.3441</w:t>
            </w:r>
          </w:p>
        </w:tc>
        <w:tc>
          <w:tcPr>
            <w:tcW w:w="682" w:type="pct"/>
            <w:noWrap/>
            <w:hideMark/>
          </w:tcPr>
          <w:p w14:paraId="4AC067C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0.3639</w:t>
            </w:r>
          </w:p>
        </w:tc>
        <w:tc>
          <w:tcPr>
            <w:tcW w:w="682" w:type="pct"/>
            <w:noWrap/>
            <w:hideMark/>
          </w:tcPr>
          <w:p w14:paraId="525955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0.3256</w:t>
            </w:r>
          </w:p>
        </w:tc>
      </w:tr>
      <w:tr w:rsidR="001B2EE1" w:rsidRPr="001B2EE1" w14:paraId="16D456EA" w14:textId="77777777" w:rsidTr="001B2EE1">
        <w:trPr>
          <w:trHeight w:val="315"/>
        </w:trPr>
        <w:tc>
          <w:tcPr>
            <w:tcW w:w="311" w:type="pct"/>
            <w:noWrap/>
            <w:hideMark/>
          </w:tcPr>
          <w:p w14:paraId="458C64FC" w14:textId="77777777" w:rsidR="001B2EE1" w:rsidRPr="001B2EE1" w:rsidRDefault="001B2EE1" w:rsidP="001B2EE1">
            <w:pPr>
              <w:jc w:val="right"/>
              <w:rPr>
                <w:rFonts w:ascii="Calibri" w:eastAsia="Times New Roman" w:hAnsi="Calibri" w:cs="Times New Roman"/>
                <w:color w:val="000000"/>
                <w:sz w:val="24"/>
                <w:szCs w:val="24"/>
                <w:lang w:eastAsia="en-GB"/>
              </w:rPr>
            </w:pPr>
          </w:p>
        </w:tc>
        <w:tc>
          <w:tcPr>
            <w:tcW w:w="212" w:type="pct"/>
            <w:noWrap/>
            <w:hideMark/>
          </w:tcPr>
          <w:p w14:paraId="360B0385" w14:textId="77777777" w:rsidR="001B2EE1" w:rsidRPr="001B2EE1" w:rsidRDefault="001B2EE1" w:rsidP="001B2EE1">
            <w:pPr>
              <w:rPr>
                <w:rFonts w:ascii="Times New Roman" w:eastAsia="Times New Roman" w:hAnsi="Times New Roman" w:cs="Times New Roman"/>
                <w:sz w:val="20"/>
                <w:szCs w:val="20"/>
                <w:lang w:eastAsia="en-GB"/>
              </w:rPr>
            </w:pPr>
          </w:p>
        </w:tc>
        <w:tc>
          <w:tcPr>
            <w:tcW w:w="387" w:type="pct"/>
            <w:noWrap/>
            <w:hideMark/>
          </w:tcPr>
          <w:p w14:paraId="5F92D557"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1F0F4426"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27B61B9B"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104DCCD2"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13B76105"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7D11B04A"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2AA4FEEB" w14:textId="77777777" w:rsidR="001B2EE1" w:rsidRPr="001B2EE1" w:rsidRDefault="001B2EE1" w:rsidP="001B2EE1">
            <w:pPr>
              <w:rPr>
                <w:rFonts w:ascii="Times New Roman" w:eastAsia="Times New Roman" w:hAnsi="Times New Roman" w:cs="Times New Roman"/>
                <w:sz w:val="20"/>
                <w:szCs w:val="20"/>
                <w:lang w:eastAsia="en-GB"/>
              </w:rPr>
            </w:pPr>
          </w:p>
        </w:tc>
      </w:tr>
      <w:tr w:rsidR="001B2EE1" w:rsidRPr="001B2EE1" w14:paraId="53EA5B09" w14:textId="77777777" w:rsidTr="001B2EE1">
        <w:trPr>
          <w:trHeight w:val="315"/>
        </w:trPr>
        <w:tc>
          <w:tcPr>
            <w:tcW w:w="311" w:type="pct"/>
            <w:noWrap/>
            <w:hideMark/>
          </w:tcPr>
          <w:p w14:paraId="6B1704C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6D203CB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08C5DEE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2A05BE4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1.0196</w:t>
            </w:r>
          </w:p>
        </w:tc>
        <w:tc>
          <w:tcPr>
            <w:tcW w:w="682" w:type="pct"/>
            <w:noWrap/>
            <w:hideMark/>
          </w:tcPr>
          <w:p w14:paraId="3960982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1.0413</w:t>
            </w:r>
          </w:p>
        </w:tc>
        <w:tc>
          <w:tcPr>
            <w:tcW w:w="682" w:type="pct"/>
            <w:noWrap/>
            <w:hideMark/>
          </w:tcPr>
          <w:p w14:paraId="49B925F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1.1411</w:t>
            </w:r>
          </w:p>
        </w:tc>
        <w:tc>
          <w:tcPr>
            <w:tcW w:w="682" w:type="pct"/>
            <w:noWrap/>
            <w:hideMark/>
          </w:tcPr>
          <w:p w14:paraId="5EF372B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0.1369</w:t>
            </w:r>
          </w:p>
        </w:tc>
        <w:tc>
          <w:tcPr>
            <w:tcW w:w="682" w:type="pct"/>
            <w:noWrap/>
            <w:hideMark/>
          </w:tcPr>
          <w:p w14:paraId="3C84B07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0.1920</w:t>
            </w:r>
          </w:p>
        </w:tc>
        <w:tc>
          <w:tcPr>
            <w:tcW w:w="682" w:type="pct"/>
            <w:noWrap/>
            <w:hideMark/>
          </w:tcPr>
          <w:p w14:paraId="4972CB3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0.3084</w:t>
            </w:r>
          </w:p>
        </w:tc>
      </w:tr>
      <w:tr w:rsidR="001B2EE1" w:rsidRPr="001B2EE1" w14:paraId="65345ED2" w14:textId="77777777" w:rsidTr="001B2EE1">
        <w:trPr>
          <w:trHeight w:val="315"/>
        </w:trPr>
        <w:tc>
          <w:tcPr>
            <w:tcW w:w="311" w:type="pct"/>
            <w:noWrap/>
            <w:hideMark/>
          </w:tcPr>
          <w:p w14:paraId="60B35D9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C1AEE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1037EEB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4CCE609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1.0090</w:t>
            </w:r>
          </w:p>
        </w:tc>
        <w:tc>
          <w:tcPr>
            <w:tcW w:w="682" w:type="pct"/>
            <w:noWrap/>
            <w:hideMark/>
          </w:tcPr>
          <w:p w14:paraId="245B4BF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1.0202</w:t>
            </w:r>
          </w:p>
        </w:tc>
        <w:tc>
          <w:tcPr>
            <w:tcW w:w="682" w:type="pct"/>
            <w:noWrap/>
            <w:hideMark/>
          </w:tcPr>
          <w:p w14:paraId="5D7EA3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1.1327</w:t>
            </w:r>
          </w:p>
        </w:tc>
        <w:tc>
          <w:tcPr>
            <w:tcW w:w="682" w:type="pct"/>
            <w:noWrap/>
            <w:hideMark/>
          </w:tcPr>
          <w:p w14:paraId="5E56B5A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0.0934</w:t>
            </w:r>
          </w:p>
        </w:tc>
        <w:tc>
          <w:tcPr>
            <w:tcW w:w="682" w:type="pct"/>
            <w:noWrap/>
            <w:hideMark/>
          </w:tcPr>
          <w:p w14:paraId="3F84247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0.1378</w:t>
            </w:r>
          </w:p>
        </w:tc>
        <w:tc>
          <w:tcPr>
            <w:tcW w:w="682" w:type="pct"/>
            <w:noWrap/>
            <w:hideMark/>
          </w:tcPr>
          <w:p w14:paraId="4B7867D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0.2995</w:t>
            </w:r>
          </w:p>
        </w:tc>
      </w:tr>
      <w:tr w:rsidR="001B2EE1" w:rsidRPr="001B2EE1" w14:paraId="1938BE89" w14:textId="77777777" w:rsidTr="001B2EE1">
        <w:trPr>
          <w:trHeight w:val="315"/>
        </w:trPr>
        <w:tc>
          <w:tcPr>
            <w:tcW w:w="311" w:type="pct"/>
            <w:noWrap/>
            <w:hideMark/>
          </w:tcPr>
          <w:p w14:paraId="2526959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44508D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7770CAD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3D217BE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1.1794</w:t>
            </w:r>
          </w:p>
        </w:tc>
        <w:tc>
          <w:tcPr>
            <w:tcW w:w="682" w:type="pct"/>
            <w:noWrap/>
            <w:hideMark/>
          </w:tcPr>
          <w:p w14:paraId="489C48B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1.2070</w:t>
            </w:r>
          </w:p>
        </w:tc>
        <w:tc>
          <w:tcPr>
            <w:tcW w:w="682" w:type="pct"/>
            <w:noWrap/>
            <w:hideMark/>
          </w:tcPr>
          <w:p w14:paraId="2E9EFDA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1.3842</w:t>
            </w:r>
          </w:p>
        </w:tc>
        <w:tc>
          <w:tcPr>
            <w:tcW w:w="682" w:type="pct"/>
            <w:noWrap/>
            <w:hideMark/>
          </w:tcPr>
          <w:p w14:paraId="2475FA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0.3482</w:t>
            </w:r>
          </w:p>
        </w:tc>
        <w:tc>
          <w:tcPr>
            <w:tcW w:w="682" w:type="pct"/>
            <w:noWrap/>
            <w:hideMark/>
          </w:tcPr>
          <w:p w14:paraId="5D06FE1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0.3649</w:t>
            </w:r>
          </w:p>
        </w:tc>
        <w:tc>
          <w:tcPr>
            <w:tcW w:w="682" w:type="pct"/>
            <w:noWrap/>
            <w:hideMark/>
          </w:tcPr>
          <w:p w14:paraId="704EC71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0.4012</w:t>
            </w:r>
          </w:p>
        </w:tc>
      </w:tr>
      <w:tr w:rsidR="001B2EE1" w:rsidRPr="001B2EE1" w14:paraId="42A49655" w14:textId="77777777" w:rsidTr="001B2EE1">
        <w:trPr>
          <w:trHeight w:val="315"/>
        </w:trPr>
        <w:tc>
          <w:tcPr>
            <w:tcW w:w="311" w:type="pct"/>
            <w:noWrap/>
            <w:hideMark/>
          </w:tcPr>
          <w:p w14:paraId="30F246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99855B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441DBA0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4376893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1.0040</w:t>
            </w:r>
          </w:p>
        </w:tc>
        <w:tc>
          <w:tcPr>
            <w:tcW w:w="682" w:type="pct"/>
            <w:noWrap/>
            <w:hideMark/>
          </w:tcPr>
          <w:p w14:paraId="357BDC2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1.0092</w:t>
            </w:r>
          </w:p>
        </w:tc>
        <w:tc>
          <w:tcPr>
            <w:tcW w:w="682" w:type="pct"/>
            <w:noWrap/>
            <w:hideMark/>
          </w:tcPr>
          <w:p w14:paraId="6BBA7D3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1.1621</w:t>
            </w:r>
          </w:p>
        </w:tc>
        <w:tc>
          <w:tcPr>
            <w:tcW w:w="682" w:type="pct"/>
            <w:noWrap/>
            <w:hideMark/>
          </w:tcPr>
          <w:p w14:paraId="6C62A32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0.0626</w:t>
            </w:r>
          </w:p>
        </w:tc>
        <w:tc>
          <w:tcPr>
            <w:tcW w:w="682" w:type="pct"/>
            <w:noWrap/>
            <w:hideMark/>
          </w:tcPr>
          <w:p w14:paraId="1F194EC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0.0945</w:t>
            </w:r>
          </w:p>
        </w:tc>
        <w:tc>
          <w:tcPr>
            <w:tcW w:w="682" w:type="pct"/>
            <w:noWrap/>
            <w:hideMark/>
          </w:tcPr>
          <w:p w14:paraId="28F10D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0.3425</w:t>
            </w:r>
          </w:p>
        </w:tc>
      </w:tr>
      <w:tr w:rsidR="001B2EE1" w:rsidRPr="001B2EE1" w14:paraId="234B9ADA" w14:textId="77777777" w:rsidTr="001B2EE1">
        <w:trPr>
          <w:trHeight w:val="315"/>
        </w:trPr>
        <w:tc>
          <w:tcPr>
            <w:tcW w:w="311" w:type="pct"/>
            <w:noWrap/>
            <w:hideMark/>
          </w:tcPr>
          <w:p w14:paraId="3F28013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7CC44A2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115D1DC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3C4BEE8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1.0004</w:t>
            </w:r>
          </w:p>
        </w:tc>
        <w:tc>
          <w:tcPr>
            <w:tcW w:w="682" w:type="pct"/>
            <w:noWrap/>
            <w:hideMark/>
          </w:tcPr>
          <w:p w14:paraId="480B64D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1.0052</w:t>
            </w:r>
          </w:p>
        </w:tc>
        <w:tc>
          <w:tcPr>
            <w:tcW w:w="682" w:type="pct"/>
            <w:noWrap/>
            <w:hideMark/>
          </w:tcPr>
          <w:p w14:paraId="7828B99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1.1429</w:t>
            </w:r>
          </w:p>
        </w:tc>
        <w:tc>
          <w:tcPr>
            <w:tcW w:w="682" w:type="pct"/>
            <w:noWrap/>
            <w:hideMark/>
          </w:tcPr>
          <w:p w14:paraId="4D63B64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0.0189</w:t>
            </w:r>
          </w:p>
        </w:tc>
        <w:tc>
          <w:tcPr>
            <w:tcW w:w="682" w:type="pct"/>
            <w:noWrap/>
            <w:hideMark/>
          </w:tcPr>
          <w:p w14:paraId="0553E00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0.0718</w:t>
            </w:r>
          </w:p>
        </w:tc>
        <w:tc>
          <w:tcPr>
            <w:tcW w:w="682" w:type="pct"/>
            <w:noWrap/>
            <w:hideMark/>
          </w:tcPr>
          <w:p w14:paraId="7DC5AB5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0.3137</w:t>
            </w:r>
          </w:p>
        </w:tc>
      </w:tr>
      <w:tr w:rsidR="001B2EE1" w:rsidRPr="001B2EE1" w14:paraId="0D0EFB18" w14:textId="77777777" w:rsidTr="001B2EE1">
        <w:trPr>
          <w:trHeight w:val="315"/>
        </w:trPr>
        <w:tc>
          <w:tcPr>
            <w:tcW w:w="311" w:type="pct"/>
            <w:noWrap/>
            <w:hideMark/>
          </w:tcPr>
          <w:p w14:paraId="26805A1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50DD7D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1F1EFE2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0308A8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1.0003</w:t>
            </w:r>
          </w:p>
        </w:tc>
        <w:tc>
          <w:tcPr>
            <w:tcW w:w="682" w:type="pct"/>
            <w:noWrap/>
            <w:hideMark/>
          </w:tcPr>
          <w:p w14:paraId="7E355F9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1.0073</w:t>
            </w:r>
          </w:p>
        </w:tc>
        <w:tc>
          <w:tcPr>
            <w:tcW w:w="682" w:type="pct"/>
            <w:noWrap/>
            <w:hideMark/>
          </w:tcPr>
          <w:p w14:paraId="60A1E2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1.5407</w:t>
            </w:r>
          </w:p>
        </w:tc>
        <w:tc>
          <w:tcPr>
            <w:tcW w:w="682" w:type="pct"/>
            <w:noWrap/>
            <w:hideMark/>
          </w:tcPr>
          <w:p w14:paraId="3D79539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0.0178</w:t>
            </w:r>
          </w:p>
        </w:tc>
        <w:tc>
          <w:tcPr>
            <w:tcW w:w="682" w:type="pct"/>
            <w:noWrap/>
            <w:hideMark/>
          </w:tcPr>
          <w:p w14:paraId="728853F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0.0844</w:t>
            </w:r>
          </w:p>
        </w:tc>
        <w:tc>
          <w:tcPr>
            <w:tcW w:w="682" w:type="pct"/>
            <w:noWrap/>
            <w:hideMark/>
          </w:tcPr>
          <w:p w14:paraId="730B217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0.5141</w:t>
            </w:r>
          </w:p>
        </w:tc>
      </w:tr>
      <w:tr w:rsidR="001B2EE1" w:rsidRPr="001B2EE1" w14:paraId="09B46B7D" w14:textId="77777777" w:rsidTr="001B2EE1">
        <w:trPr>
          <w:trHeight w:val="315"/>
        </w:trPr>
        <w:tc>
          <w:tcPr>
            <w:tcW w:w="311" w:type="pct"/>
            <w:noWrap/>
            <w:hideMark/>
          </w:tcPr>
          <w:p w14:paraId="12C371C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6EEFCF2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00EA12E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2EE43A1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1.1039</w:t>
            </w:r>
          </w:p>
        </w:tc>
        <w:tc>
          <w:tcPr>
            <w:tcW w:w="682" w:type="pct"/>
            <w:noWrap/>
            <w:hideMark/>
          </w:tcPr>
          <w:p w14:paraId="0495DFE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1.1241</w:t>
            </w:r>
          </w:p>
        </w:tc>
        <w:tc>
          <w:tcPr>
            <w:tcW w:w="682" w:type="pct"/>
            <w:noWrap/>
            <w:hideMark/>
          </w:tcPr>
          <w:p w14:paraId="04BB417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1.0731</w:t>
            </w:r>
          </w:p>
        </w:tc>
        <w:tc>
          <w:tcPr>
            <w:tcW w:w="682" w:type="pct"/>
            <w:noWrap/>
            <w:hideMark/>
          </w:tcPr>
          <w:p w14:paraId="1ECBA90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0.2791</w:t>
            </w:r>
          </w:p>
        </w:tc>
        <w:tc>
          <w:tcPr>
            <w:tcW w:w="682" w:type="pct"/>
            <w:noWrap/>
            <w:hideMark/>
          </w:tcPr>
          <w:p w14:paraId="061FEFC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0.2982</w:t>
            </w:r>
          </w:p>
        </w:tc>
        <w:tc>
          <w:tcPr>
            <w:tcW w:w="682" w:type="pct"/>
            <w:noWrap/>
            <w:hideMark/>
          </w:tcPr>
          <w:p w14:paraId="123EAE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0.2478</w:t>
            </w:r>
          </w:p>
        </w:tc>
      </w:tr>
      <w:tr w:rsidR="001B2EE1" w:rsidRPr="001B2EE1" w14:paraId="25808508" w14:textId="77777777" w:rsidTr="001B2EE1">
        <w:trPr>
          <w:trHeight w:val="315"/>
        </w:trPr>
        <w:tc>
          <w:tcPr>
            <w:tcW w:w="311" w:type="pct"/>
            <w:noWrap/>
            <w:hideMark/>
          </w:tcPr>
          <w:p w14:paraId="698C44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4531CF1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22E335A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018DD7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1.0828</w:t>
            </w:r>
          </w:p>
        </w:tc>
        <w:tc>
          <w:tcPr>
            <w:tcW w:w="682" w:type="pct"/>
            <w:noWrap/>
            <w:hideMark/>
          </w:tcPr>
          <w:p w14:paraId="39A188E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1.1078</w:t>
            </w:r>
          </w:p>
        </w:tc>
        <w:tc>
          <w:tcPr>
            <w:tcW w:w="682" w:type="pct"/>
            <w:noWrap/>
            <w:hideMark/>
          </w:tcPr>
          <w:p w14:paraId="050DA55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1.0655</w:t>
            </w:r>
          </w:p>
        </w:tc>
        <w:tc>
          <w:tcPr>
            <w:tcW w:w="682" w:type="pct"/>
            <w:noWrap/>
            <w:hideMark/>
          </w:tcPr>
          <w:p w14:paraId="778BD77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0.2557</w:t>
            </w:r>
          </w:p>
        </w:tc>
        <w:tc>
          <w:tcPr>
            <w:tcW w:w="682" w:type="pct"/>
            <w:noWrap/>
            <w:hideMark/>
          </w:tcPr>
          <w:p w14:paraId="4AD69FB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0.2821</w:t>
            </w:r>
          </w:p>
        </w:tc>
        <w:tc>
          <w:tcPr>
            <w:tcW w:w="682" w:type="pct"/>
            <w:noWrap/>
            <w:hideMark/>
          </w:tcPr>
          <w:p w14:paraId="26B915A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0.2322</w:t>
            </w:r>
          </w:p>
        </w:tc>
      </w:tr>
      <w:tr w:rsidR="001B2EE1" w:rsidRPr="001B2EE1" w14:paraId="3EE9E630" w14:textId="77777777" w:rsidTr="001B2EE1">
        <w:trPr>
          <w:trHeight w:val="315"/>
        </w:trPr>
        <w:tc>
          <w:tcPr>
            <w:tcW w:w="311" w:type="pct"/>
            <w:noWrap/>
            <w:hideMark/>
          </w:tcPr>
          <w:p w14:paraId="4E7C43D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1042A6C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68060CAB"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4B20E22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1.2766</w:t>
            </w:r>
          </w:p>
        </w:tc>
        <w:tc>
          <w:tcPr>
            <w:tcW w:w="682" w:type="pct"/>
            <w:noWrap/>
            <w:hideMark/>
          </w:tcPr>
          <w:p w14:paraId="47919AF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1.3435</w:t>
            </w:r>
          </w:p>
        </w:tc>
        <w:tc>
          <w:tcPr>
            <w:tcW w:w="682" w:type="pct"/>
            <w:noWrap/>
            <w:hideMark/>
          </w:tcPr>
          <w:p w14:paraId="37F2953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1.2851</w:t>
            </w:r>
          </w:p>
        </w:tc>
        <w:tc>
          <w:tcPr>
            <w:tcW w:w="682" w:type="pct"/>
            <w:noWrap/>
            <w:hideMark/>
          </w:tcPr>
          <w:p w14:paraId="7052AA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0.3591</w:t>
            </w:r>
          </w:p>
        </w:tc>
        <w:tc>
          <w:tcPr>
            <w:tcW w:w="682" w:type="pct"/>
            <w:noWrap/>
            <w:hideMark/>
          </w:tcPr>
          <w:p w14:paraId="2E6217A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0.3792</w:t>
            </w:r>
          </w:p>
        </w:tc>
        <w:tc>
          <w:tcPr>
            <w:tcW w:w="682" w:type="pct"/>
            <w:noWrap/>
            <w:hideMark/>
          </w:tcPr>
          <w:p w14:paraId="04334BA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0.4376</w:t>
            </w:r>
          </w:p>
        </w:tc>
      </w:tr>
      <w:tr w:rsidR="001B2EE1" w:rsidRPr="001B2EE1" w14:paraId="6551A388" w14:textId="77777777" w:rsidTr="001B2EE1">
        <w:trPr>
          <w:trHeight w:val="315"/>
        </w:trPr>
        <w:tc>
          <w:tcPr>
            <w:tcW w:w="311" w:type="pct"/>
            <w:noWrap/>
            <w:hideMark/>
          </w:tcPr>
          <w:p w14:paraId="2E3092D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187DD5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2E77BE0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42C1C08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1.0145</w:t>
            </w:r>
          </w:p>
        </w:tc>
        <w:tc>
          <w:tcPr>
            <w:tcW w:w="682" w:type="pct"/>
            <w:noWrap/>
            <w:hideMark/>
          </w:tcPr>
          <w:p w14:paraId="1E04A8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1.0357</w:t>
            </w:r>
          </w:p>
        </w:tc>
        <w:tc>
          <w:tcPr>
            <w:tcW w:w="682" w:type="pct"/>
            <w:noWrap/>
            <w:hideMark/>
          </w:tcPr>
          <w:p w14:paraId="33D185C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1.1358</w:t>
            </w:r>
          </w:p>
        </w:tc>
        <w:tc>
          <w:tcPr>
            <w:tcW w:w="682" w:type="pct"/>
            <w:noWrap/>
            <w:hideMark/>
          </w:tcPr>
          <w:p w14:paraId="080622E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0.1179</w:t>
            </w:r>
          </w:p>
        </w:tc>
        <w:tc>
          <w:tcPr>
            <w:tcW w:w="682" w:type="pct"/>
            <w:noWrap/>
            <w:hideMark/>
          </w:tcPr>
          <w:p w14:paraId="6E7591D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0.1798</w:t>
            </w:r>
          </w:p>
        </w:tc>
        <w:tc>
          <w:tcPr>
            <w:tcW w:w="682" w:type="pct"/>
            <w:noWrap/>
            <w:hideMark/>
          </w:tcPr>
          <w:p w14:paraId="2F68DF7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0.3028</w:t>
            </w:r>
          </w:p>
        </w:tc>
      </w:tr>
      <w:tr w:rsidR="001B2EE1" w:rsidRPr="001B2EE1" w14:paraId="5AF2F707" w14:textId="77777777" w:rsidTr="001B2EE1">
        <w:trPr>
          <w:trHeight w:val="315"/>
        </w:trPr>
        <w:tc>
          <w:tcPr>
            <w:tcW w:w="311" w:type="pct"/>
            <w:noWrap/>
            <w:hideMark/>
          </w:tcPr>
          <w:p w14:paraId="07FB874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782683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40E4FE9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2C08B7C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1.0127</w:t>
            </w:r>
          </w:p>
        </w:tc>
        <w:tc>
          <w:tcPr>
            <w:tcW w:w="682" w:type="pct"/>
            <w:noWrap/>
            <w:hideMark/>
          </w:tcPr>
          <w:p w14:paraId="658053D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1.0256</w:t>
            </w:r>
          </w:p>
        </w:tc>
        <w:tc>
          <w:tcPr>
            <w:tcW w:w="682" w:type="pct"/>
            <w:noWrap/>
            <w:hideMark/>
          </w:tcPr>
          <w:p w14:paraId="071C6E0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1.1360</w:t>
            </w:r>
          </w:p>
        </w:tc>
        <w:tc>
          <w:tcPr>
            <w:tcW w:w="682" w:type="pct"/>
            <w:noWrap/>
            <w:hideMark/>
          </w:tcPr>
          <w:p w14:paraId="68B64BC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0.1107</w:t>
            </w:r>
          </w:p>
        </w:tc>
        <w:tc>
          <w:tcPr>
            <w:tcW w:w="682" w:type="pct"/>
            <w:noWrap/>
            <w:hideMark/>
          </w:tcPr>
          <w:p w14:paraId="3486CCF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0.1543</w:t>
            </w:r>
          </w:p>
        </w:tc>
        <w:tc>
          <w:tcPr>
            <w:tcW w:w="682" w:type="pct"/>
            <w:noWrap/>
            <w:hideMark/>
          </w:tcPr>
          <w:p w14:paraId="3272033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0.3026</w:t>
            </w:r>
          </w:p>
        </w:tc>
      </w:tr>
      <w:tr w:rsidR="001B2EE1" w:rsidRPr="001B2EE1" w14:paraId="2C4C841F" w14:textId="77777777" w:rsidTr="001B2EE1">
        <w:trPr>
          <w:trHeight w:val="315"/>
        </w:trPr>
        <w:tc>
          <w:tcPr>
            <w:tcW w:w="311" w:type="pct"/>
            <w:noWrap/>
            <w:hideMark/>
          </w:tcPr>
          <w:p w14:paraId="35FBA66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122B959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2D17537F"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72EAF01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1.1543</w:t>
            </w:r>
          </w:p>
        </w:tc>
        <w:tc>
          <w:tcPr>
            <w:tcW w:w="682" w:type="pct"/>
            <w:noWrap/>
            <w:hideMark/>
          </w:tcPr>
          <w:p w14:paraId="3A09DB6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1.1825</w:t>
            </w:r>
          </w:p>
        </w:tc>
        <w:tc>
          <w:tcPr>
            <w:tcW w:w="682" w:type="pct"/>
            <w:noWrap/>
            <w:hideMark/>
          </w:tcPr>
          <w:p w14:paraId="2733D79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1.3669</w:t>
            </w:r>
          </w:p>
        </w:tc>
        <w:tc>
          <w:tcPr>
            <w:tcW w:w="682" w:type="pct"/>
            <w:noWrap/>
            <w:hideMark/>
          </w:tcPr>
          <w:p w14:paraId="0AE374E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0.3553</w:t>
            </w:r>
          </w:p>
        </w:tc>
        <w:tc>
          <w:tcPr>
            <w:tcW w:w="682" w:type="pct"/>
            <w:noWrap/>
            <w:hideMark/>
          </w:tcPr>
          <w:p w14:paraId="5308BE1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0.3708</w:t>
            </w:r>
          </w:p>
        </w:tc>
        <w:tc>
          <w:tcPr>
            <w:tcW w:w="682" w:type="pct"/>
            <w:noWrap/>
            <w:hideMark/>
          </w:tcPr>
          <w:p w14:paraId="1170B7E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0.4029</w:t>
            </w:r>
          </w:p>
        </w:tc>
      </w:tr>
      <w:tr w:rsidR="001B2EE1" w:rsidRPr="001B2EE1" w14:paraId="0EC83110" w14:textId="77777777" w:rsidTr="001B2EE1">
        <w:trPr>
          <w:trHeight w:val="315"/>
        </w:trPr>
        <w:tc>
          <w:tcPr>
            <w:tcW w:w="311" w:type="pct"/>
            <w:noWrap/>
            <w:hideMark/>
          </w:tcPr>
          <w:p w14:paraId="0E75534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4607D51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358652C2"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7D21A4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1.0036</w:t>
            </w:r>
          </w:p>
        </w:tc>
        <w:tc>
          <w:tcPr>
            <w:tcW w:w="682" w:type="pct"/>
            <w:noWrap/>
            <w:hideMark/>
          </w:tcPr>
          <w:p w14:paraId="0EC1311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1.0094</w:t>
            </w:r>
          </w:p>
        </w:tc>
        <w:tc>
          <w:tcPr>
            <w:tcW w:w="682" w:type="pct"/>
            <w:noWrap/>
            <w:hideMark/>
          </w:tcPr>
          <w:p w14:paraId="248588F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1.1523</w:t>
            </w:r>
          </w:p>
        </w:tc>
        <w:tc>
          <w:tcPr>
            <w:tcW w:w="682" w:type="pct"/>
            <w:noWrap/>
            <w:hideMark/>
          </w:tcPr>
          <w:p w14:paraId="31E523E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0.0595</w:t>
            </w:r>
          </w:p>
        </w:tc>
        <w:tc>
          <w:tcPr>
            <w:tcW w:w="682" w:type="pct"/>
            <w:noWrap/>
            <w:hideMark/>
          </w:tcPr>
          <w:p w14:paraId="3E9E640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0.0954</w:t>
            </w:r>
          </w:p>
        </w:tc>
        <w:tc>
          <w:tcPr>
            <w:tcW w:w="682" w:type="pct"/>
            <w:noWrap/>
            <w:hideMark/>
          </w:tcPr>
          <w:p w14:paraId="5D6F381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0.3265</w:t>
            </w:r>
          </w:p>
        </w:tc>
      </w:tr>
      <w:tr w:rsidR="001B2EE1" w:rsidRPr="001B2EE1" w14:paraId="43F24BDE" w14:textId="77777777" w:rsidTr="001B2EE1">
        <w:trPr>
          <w:trHeight w:val="315"/>
        </w:trPr>
        <w:tc>
          <w:tcPr>
            <w:tcW w:w="311" w:type="pct"/>
            <w:noWrap/>
            <w:hideMark/>
          </w:tcPr>
          <w:p w14:paraId="310EF0B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2535049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7DFD7DC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00CF173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1.0003</w:t>
            </w:r>
          </w:p>
        </w:tc>
        <w:tc>
          <w:tcPr>
            <w:tcW w:w="682" w:type="pct"/>
            <w:noWrap/>
            <w:hideMark/>
          </w:tcPr>
          <w:p w14:paraId="23BB077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1.0049</w:t>
            </w:r>
          </w:p>
        </w:tc>
        <w:tc>
          <w:tcPr>
            <w:tcW w:w="682" w:type="pct"/>
            <w:noWrap/>
            <w:hideMark/>
          </w:tcPr>
          <w:p w14:paraId="591AB3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1.1502</w:t>
            </w:r>
          </w:p>
        </w:tc>
        <w:tc>
          <w:tcPr>
            <w:tcW w:w="682" w:type="pct"/>
            <w:noWrap/>
            <w:hideMark/>
          </w:tcPr>
          <w:p w14:paraId="7060705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0.0167</w:t>
            </w:r>
          </w:p>
        </w:tc>
        <w:tc>
          <w:tcPr>
            <w:tcW w:w="682" w:type="pct"/>
            <w:noWrap/>
            <w:hideMark/>
          </w:tcPr>
          <w:p w14:paraId="3EC2582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0.0698</w:t>
            </w:r>
          </w:p>
        </w:tc>
        <w:tc>
          <w:tcPr>
            <w:tcW w:w="682" w:type="pct"/>
            <w:noWrap/>
            <w:hideMark/>
          </w:tcPr>
          <w:p w14:paraId="40BD946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0.3249</w:t>
            </w:r>
          </w:p>
        </w:tc>
      </w:tr>
      <w:tr w:rsidR="001B2EE1" w:rsidRPr="001B2EE1" w14:paraId="180B4056" w14:textId="77777777" w:rsidTr="001B2EE1">
        <w:trPr>
          <w:trHeight w:val="315"/>
        </w:trPr>
        <w:tc>
          <w:tcPr>
            <w:tcW w:w="311" w:type="pct"/>
            <w:noWrap/>
            <w:hideMark/>
          </w:tcPr>
          <w:p w14:paraId="41555C7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02C817E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5149728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09BC543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1.0001</w:t>
            </w:r>
          </w:p>
        </w:tc>
        <w:tc>
          <w:tcPr>
            <w:tcW w:w="682" w:type="pct"/>
            <w:noWrap/>
            <w:hideMark/>
          </w:tcPr>
          <w:p w14:paraId="18F73C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1.0076</w:t>
            </w:r>
          </w:p>
        </w:tc>
        <w:tc>
          <w:tcPr>
            <w:tcW w:w="682" w:type="pct"/>
            <w:noWrap/>
            <w:hideMark/>
          </w:tcPr>
          <w:p w14:paraId="5FDC1D5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1.5026</w:t>
            </w:r>
          </w:p>
        </w:tc>
        <w:tc>
          <w:tcPr>
            <w:tcW w:w="682" w:type="pct"/>
            <w:noWrap/>
            <w:hideMark/>
          </w:tcPr>
          <w:p w14:paraId="1A5E33B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0.0109</w:t>
            </w:r>
          </w:p>
        </w:tc>
        <w:tc>
          <w:tcPr>
            <w:tcW w:w="682" w:type="pct"/>
            <w:noWrap/>
            <w:hideMark/>
          </w:tcPr>
          <w:p w14:paraId="2AF324F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0.0863</w:t>
            </w:r>
          </w:p>
        </w:tc>
        <w:tc>
          <w:tcPr>
            <w:tcW w:w="682" w:type="pct"/>
            <w:noWrap/>
            <w:hideMark/>
          </w:tcPr>
          <w:p w14:paraId="4CDEBD2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0.5194</w:t>
            </w:r>
          </w:p>
        </w:tc>
      </w:tr>
      <w:tr w:rsidR="001B2EE1" w:rsidRPr="001B2EE1" w14:paraId="0E592DE4" w14:textId="77777777" w:rsidTr="001B2EE1">
        <w:trPr>
          <w:trHeight w:val="315"/>
        </w:trPr>
        <w:tc>
          <w:tcPr>
            <w:tcW w:w="311" w:type="pct"/>
            <w:noWrap/>
            <w:hideMark/>
          </w:tcPr>
          <w:p w14:paraId="02AFDB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lastRenderedPageBreak/>
              <w:t>5</w:t>
            </w:r>
          </w:p>
        </w:tc>
        <w:tc>
          <w:tcPr>
            <w:tcW w:w="212" w:type="pct"/>
            <w:noWrap/>
            <w:hideMark/>
          </w:tcPr>
          <w:p w14:paraId="2F823A5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32060A75"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2CCC00F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1.1017</w:t>
            </w:r>
          </w:p>
        </w:tc>
        <w:tc>
          <w:tcPr>
            <w:tcW w:w="682" w:type="pct"/>
            <w:noWrap/>
            <w:hideMark/>
          </w:tcPr>
          <w:p w14:paraId="294E1B7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1.1199</w:t>
            </w:r>
          </w:p>
        </w:tc>
        <w:tc>
          <w:tcPr>
            <w:tcW w:w="682" w:type="pct"/>
            <w:noWrap/>
            <w:hideMark/>
          </w:tcPr>
          <w:p w14:paraId="348050E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1.0664</w:t>
            </w:r>
          </w:p>
        </w:tc>
        <w:tc>
          <w:tcPr>
            <w:tcW w:w="682" w:type="pct"/>
            <w:noWrap/>
            <w:hideMark/>
          </w:tcPr>
          <w:p w14:paraId="39ABF83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0.2767</w:t>
            </w:r>
          </w:p>
        </w:tc>
        <w:tc>
          <w:tcPr>
            <w:tcW w:w="682" w:type="pct"/>
            <w:noWrap/>
            <w:hideMark/>
          </w:tcPr>
          <w:p w14:paraId="155D66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0.2929</w:t>
            </w:r>
          </w:p>
        </w:tc>
        <w:tc>
          <w:tcPr>
            <w:tcW w:w="682" w:type="pct"/>
            <w:noWrap/>
            <w:hideMark/>
          </w:tcPr>
          <w:p w14:paraId="3B42D7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0.2354</w:t>
            </w:r>
          </w:p>
        </w:tc>
      </w:tr>
      <w:tr w:rsidR="001B2EE1" w:rsidRPr="001B2EE1" w14:paraId="2F6F5AA4" w14:textId="77777777" w:rsidTr="001B2EE1">
        <w:trPr>
          <w:trHeight w:val="315"/>
        </w:trPr>
        <w:tc>
          <w:tcPr>
            <w:tcW w:w="311" w:type="pct"/>
            <w:noWrap/>
            <w:hideMark/>
          </w:tcPr>
          <w:p w14:paraId="0E424B1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20475AD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6C75C24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7CA9F5A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1.0882</w:t>
            </w:r>
          </w:p>
        </w:tc>
        <w:tc>
          <w:tcPr>
            <w:tcW w:w="682" w:type="pct"/>
            <w:noWrap/>
            <w:hideMark/>
          </w:tcPr>
          <w:p w14:paraId="1F41F0C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1.1131</w:t>
            </w:r>
          </w:p>
        </w:tc>
        <w:tc>
          <w:tcPr>
            <w:tcW w:w="682" w:type="pct"/>
            <w:noWrap/>
            <w:hideMark/>
          </w:tcPr>
          <w:p w14:paraId="3FBF6F9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1.0687</w:t>
            </w:r>
          </w:p>
        </w:tc>
        <w:tc>
          <w:tcPr>
            <w:tcW w:w="682" w:type="pct"/>
            <w:noWrap/>
            <w:hideMark/>
          </w:tcPr>
          <w:p w14:paraId="2E28D7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0.2617</w:t>
            </w:r>
          </w:p>
        </w:tc>
        <w:tc>
          <w:tcPr>
            <w:tcW w:w="682" w:type="pct"/>
            <w:noWrap/>
            <w:hideMark/>
          </w:tcPr>
          <w:p w14:paraId="6FE0866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0.2882</w:t>
            </w:r>
          </w:p>
        </w:tc>
        <w:tc>
          <w:tcPr>
            <w:tcW w:w="682" w:type="pct"/>
            <w:noWrap/>
            <w:hideMark/>
          </w:tcPr>
          <w:p w14:paraId="1390A75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0.2379</w:t>
            </w:r>
          </w:p>
        </w:tc>
      </w:tr>
      <w:tr w:rsidR="001B2EE1" w:rsidRPr="001B2EE1" w14:paraId="3F4F671F" w14:textId="77777777" w:rsidTr="001B2EE1">
        <w:trPr>
          <w:trHeight w:val="315"/>
        </w:trPr>
        <w:tc>
          <w:tcPr>
            <w:tcW w:w="311" w:type="pct"/>
            <w:noWrap/>
            <w:hideMark/>
          </w:tcPr>
          <w:p w14:paraId="5DF5105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1D81578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060812DE"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7EC877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1.2724</w:t>
            </w:r>
          </w:p>
        </w:tc>
        <w:tc>
          <w:tcPr>
            <w:tcW w:w="682" w:type="pct"/>
            <w:noWrap/>
            <w:hideMark/>
          </w:tcPr>
          <w:p w14:paraId="6BADE8E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1.3298</w:t>
            </w:r>
          </w:p>
        </w:tc>
        <w:tc>
          <w:tcPr>
            <w:tcW w:w="682" w:type="pct"/>
            <w:noWrap/>
            <w:hideMark/>
          </w:tcPr>
          <w:p w14:paraId="09CC170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1.2563</w:t>
            </w:r>
          </w:p>
        </w:tc>
        <w:tc>
          <w:tcPr>
            <w:tcW w:w="682" w:type="pct"/>
            <w:noWrap/>
            <w:hideMark/>
          </w:tcPr>
          <w:p w14:paraId="759BEA7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0.3572</w:t>
            </w:r>
          </w:p>
        </w:tc>
        <w:tc>
          <w:tcPr>
            <w:tcW w:w="682" w:type="pct"/>
            <w:noWrap/>
            <w:hideMark/>
          </w:tcPr>
          <w:p w14:paraId="797EB44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0.3748</w:t>
            </w:r>
          </w:p>
        </w:tc>
        <w:tc>
          <w:tcPr>
            <w:tcW w:w="682" w:type="pct"/>
            <w:noWrap/>
            <w:hideMark/>
          </w:tcPr>
          <w:p w14:paraId="0CD76BC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0.4594</w:t>
            </w:r>
          </w:p>
        </w:tc>
      </w:tr>
      <w:tr w:rsidR="001B2EE1" w:rsidRPr="001B2EE1" w14:paraId="61006BD0" w14:textId="77777777" w:rsidTr="001B2EE1">
        <w:trPr>
          <w:trHeight w:val="315"/>
        </w:trPr>
        <w:tc>
          <w:tcPr>
            <w:tcW w:w="311" w:type="pct"/>
            <w:noWrap/>
            <w:hideMark/>
          </w:tcPr>
          <w:p w14:paraId="6433ED5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3724538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07A6569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135496D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1.0089</w:t>
            </w:r>
          </w:p>
        </w:tc>
        <w:tc>
          <w:tcPr>
            <w:tcW w:w="682" w:type="pct"/>
            <w:noWrap/>
            <w:hideMark/>
          </w:tcPr>
          <w:p w14:paraId="2F2B10C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1.0311</w:t>
            </w:r>
          </w:p>
        </w:tc>
        <w:tc>
          <w:tcPr>
            <w:tcW w:w="682" w:type="pct"/>
            <w:noWrap/>
            <w:hideMark/>
          </w:tcPr>
          <w:p w14:paraId="2230040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1.1224</w:t>
            </w:r>
          </w:p>
        </w:tc>
        <w:tc>
          <w:tcPr>
            <w:tcW w:w="682" w:type="pct"/>
            <w:noWrap/>
            <w:hideMark/>
          </w:tcPr>
          <w:p w14:paraId="27184B6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0.0933</w:t>
            </w:r>
          </w:p>
        </w:tc>
        <w:tc>
          <w:tcPr>
            <w:tcW w:w="682" w:type="pct"/>
            <w:noWrap/>
            <w:hideMark/>
          </w:tcPr>
          <w:p w14:paraId="6A12733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0.1684</w:t>
            </w:r>
          </w:p>
        </w:tc>
        <w:tc>
          <w:tcPr>
            <w:tcW w:w="682" w:type="pct"/>
            <w:noWrap/>
            <w:hideMark/>
          </w:tcPr>
          <w:p w14:paraId="60DB881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0.2926</w:t>
            </w:r>
          </w:p>
        </w:tc>
      </w:tr>
      <w:tr w:rsidR="001B2EE1" w:rsidRPr="001B2EE1" w14:paraId="20E6CD6A" w14:textId="77777777" w:rsidTr="001B2EE1">
        <w:trPr>
          <w:trHeight w:val="315"/>
        </w:trPr>
        <w:tc>
          <w:tcPr>
            <w:tcW w:w="311" w:type="pct"/>
            <w:noWrap/>
            <w:hideMark/>
          </w:tcPr>
          <w:p w14:paraId="6834F0C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52055FC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33372CB5"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66BADB1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1.0062</w:t>
            </w:r>
          </w:p>
        </w:tc>
        <w:tc>
          <w:tcPr>
            <w:tcW w:w="682" w:type="pct"/>
            <w:noWrap/>
            <w:hideMark/>
          </w:tcPr>
          <w:p w14:paraId="297307A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1.0161</w:t>
            </w:r>
          </w:p>
        </w:tc>
        <w:tc>
          <w:tcPr>
            <w:tcW w:w="682" w:type="pct"/>
            <w:noWrap/>
            <w:hideMark/>
          </w:tcPr>
          <w:p w14:paraId="3CFA2BE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1.1121</w:t>
            </w:r>
          </w:p>
        </w:tc>
        <w:tc>
          <w:tcPr>
            <w:tcW w:w="682" w:type="pct"/>
            <w:noWrap/>
            <w:hideMark/>
          </w:tcPr>
          <w:p w14:paraId="6473DFC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0.0782</w:t>
            </w:r>
          </w:p>
        </w:tc>
        <w:tc>
          <w:tcPr>
            <w:tcW w:w="682" w:type="pct"/>
            <w:noWrap/>
            <w:hideMark/>
          </w:tcPr>
          <w:p w14:paraId="4C5D272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0.1239</w:t>
            </w:r>
          </w:p>
        </w:tc>
        <w:tc>
          <w:tcPr>
            <w:tcW w:w="682" w:type="pct"/>
            <w:noWrap/>
            <w:hideMark/>
          </w:tcPr>
          <w:p w14:paraId="2CB46DD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0.2837</w:t>
            </w:r>
          </w:p>
        </w:tc>
      </w:tr>
      <w:tr w:rsidR="001B2EE1" w:rsidRPr="001B2EE1" w14:paraId="40C35D1F" w14:textId="77777777" w:rsidTr="001B2EE1">
        <w:trPr>
          <w:trHeight w:val="315"/>
        </w:trPr>
        <w:tc>
          <w:tcPr>
            <w:tcW w:w="311" w:type="pct"/>
            <w:noWrap/>
            <w:hideMark/>
          </w:tcPr>
          <w:p w14:paraId="51631C1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6239B49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5AD1BF9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3BB03A0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1.1057</w:t>
            </w:r>
          </w:p>
        </w:tc>
        <w:tc>
          <w:tcPr>
            <w:tcW w:w="682" w:type="pct"/>
            <w:noWrap/>
            <w:hideMark/>
          </w:tcPr>
          <w:p w14:paraId="72AE280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1.1282</w:t>
            </w:r>
          </w:p>
        </w:tc>
        <w:tc>
          <w:tcPr>
            <w:tcW w:w="682" w:type="pct"/>
            <w:noWrap/>
            <w:hideMark/>
          </w:tcPr>
          <w:p w14:paraId="1E41A0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1.3009</w:t>
            </w:r>
          </w:p>
        </w:tc>
        <w:tc>
          <w:tcPr>
            <w:tcW w:w="682" w:type="pct"/>
            <w:noWrap/>
            <w:hideMark/>
          </w:tcPr>
          <w:p w14:paraId="56C799F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0.2956</w:t>
            </w:r>
          </w:p>
        </w:tc>
        <w:tc>
          <w:tcPr>
            <w:tcW w:w="682" w:type="pct"/>
            <w:noWrap/>
            <w:hideMark/>
          </w:tcPr>
          <w:p w14:paraId="426A417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0.3158</w:t>
            </w:r>
          </w:p>
        </w:tc>
        <w:tc>
          <w:tcPr>
            <w:tcW w:w="682" w:type="pct"/>
            <w:noWrap/>
            <w:hideMark/>
          </w:tcPr>
          <w:p w14:paraId="015F516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0.3853</w:t>
            </w:r>
          </w:p>
        </w:tc>
      </w:tr>
      <w:tr w:rsidR="001B2EE1" w:rsidRPr="001B2EE1" w14:paraId="03265CD4" w14:textId="77777777" w:rsidTr="001B2EE1">
        <w:trPr>
          <w:trHeight w:val="315"/>
        </w:trPr>
        <w:tc>
          <w:tcPr>
            <w:tcW w:w="311" w:type="pct"/>
            <w:noWrap/>
            <w:hideMark/>
          </w:tcPr>
          <w:p w14:paraId="21D853A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030D96A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3B59DAA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01267C9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1.0031</w:t>
            </w:r>
          </w:p>
        </w:tc>
        <w:tc>
          <w:tcPr>
            <w:tcW w:w="682" w:type="pct"/>
            <w:noWrap/>
            <w:hideMark/>
          </w:tcPr>
          <w:p w14:paraId="3C8736C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1.0098</w:t>
            </w:r>
          </w:p>
        </w:tc>
        <w:tc>
          <w:tcPr>
            <w:tcW w:w="682" w:type="pct"/>
            <w:noWrap/>
            <w:hideMark/>
          </w:tcPr>
          <w:p w14:paraId="2A4D3C6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1.1350</w:t>
            </w:r>
          </w:p>
        </w:tc>
        <w:tc>
          <w:tcPr>
            <w:tcW w:w="682" w:type="pct"/>
            <w:noWrap/>
            <w:hideMark/>
          </w:tcPr>
          <w:p w14:paraId="7013CF2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0.0552</w:t>
            </w:r>
          </w:p>
        </w:tc>
        <w:tc>
          <w:tcPr>
            <w:tcW w:w="682" w:type="pct"/>
            <w:noWrap/>
            <w:hideMark/>
          </w:tcPr>
          <w:p w14:paraId="42FEF5C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0.0973</w:t>
            </w:r>
          </w:p>
        </w:tc>
        <w:tc>
          <w:tcPr>
            <w:tcW w:w="682" w:type="pct"/>
            <w:noWrap/>
            <w:hideMark/>
          </w:tcPr>
          <w:p w14:paraId="4A28328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0.3096</w:t>
            </w:r>
          </w:p>
        </w:tc>
      </w:tr>
      <w:tr w:rsidR="001B2EE1" w:rsidRPr="001B2EE1" w14:paraId="71F9D077" w14:textId="77777777" w:rsidTr="001B2EE1">
        <w:trPr>
          <w:trHeight w:val="315"/>
        </w:trPr>
        <w:tc>
          <w:tcPr>
            <w:tcW w:w="311" w:type="pct"/>
            <w:noWrap/>
            <w:hideMark/>
          </w:tcPr>
          <w:p w14:paraId="71C3DBF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01D9D63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1CFAE95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60D6C31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1.0002</w:t>
            </w:r>
          </w:p>
        </w:tc>
        <w:tc>
          <w:tcPr>
            <w:tcW w:w="682" w:type="pct"/>
            <w:noWrap/>
            <w:hideMark/>
          </w:tcPr>
          <w:p w14:paraId="2A0820D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1.0052</w:t>
            </w:r>
          </w:p>
        </w:tc>
        <w:tc>
          <w:tcPr>
            <w:tcW w:w="682" w:type="pct"/>
            <w:noWrap/>
            <w:hideMark/>
          </w:tcPr>
          <w:p w14:paraId="14E0311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1.1195</w:t>
            </w:r>
          </w:p>
        </w:tc>
        <w:tc>
          <w:tcPr>
            <w:tcW w:w="682" w:type="pct"/>
            <w:noWrap/>
            <w:hideMark/>
          </w:tcPr>
          <w:p w14:paraId="77C7410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0.0156</w:t>
            </w:r>
          </w:p>
        </w:tc>
        <w:tc>
          <w:tcPr>
            <w:tcW w:w="682" w:type="pct"/>
            <w:noWrap/>
            <w:hideMark/>
          </w:tcPr>
          <w:p w14:paraId="321679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0.0713</w:t>
            </w:r>
          </w:p>
        </w:tc>
        <w:tc>
          <w:tcPr>
            <w:tcW w:w="682" w:type="pct"/>
            <w:noWrap/>
            <w:hideMark/>
          </w:tcPr>
          <w:p w14:paraId="2350E8A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0.2937</w:t>
            </w:r>
          </w:p>
        </w:tc>
      </w:tr>
      <w:tr w:rsidR="001B2EE1" w:rsidRPr="001B2EE1" w14:paraId="3790ADBD" w14:textId="77777777" w:rsidTr="001B2EE1">
        <w:trPr>
          <w:trHeight w:val="315"/>
        </w:trPr>
        <w:tc>
          <w:tcPr>
            <w:tcW w:w="311" w:type="pct"/>
            <w:noWrap/>
            <w:hideMark/>
          </w:tcPr>
          <w:p w14:paraId="17BF4CD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0F44F7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579A57C2"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5725962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1.0004</w:t>
            </w:r>
          </w:p>
        </w:tc>
        <w:tc>
          <w:tcPr>
            <w:tcW w:w="682" w:type="pct"/>
            <w:noWrap/>
            <w:hideMark/>
          </w:tcPr>
          <w:p w14:paraId="57FE267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1.0074</w:t>
            </w:r>
          </w:p>
        </w:tc>
        <w:tc>
          <w:tcPr>
            <w:tcW w:w="682" w:type="pct"/>
            <w:noWrap/>
            <w:hideMark/>
          </w:tcPr>
          <w:p w14:paraId="4C177ED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1.3942</w:t>
            </w:r>
          </w:p>
        </w:tc>
        <w:tc>
          <w:tcPr>
            <w:tcW w:w="682" w:type="pct"/>
            <w:noWrap/>
            <w:hideMark/>
          </w:tcPr>
          <w:p w14:paraId="3C69305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0.0201</w:t>
            </w:r>
          </w:p>
        </w:tc>
        <w:tc>
          <w:tcPr>
            <w:tcW w:w="682" w:type="pct"/>
            <w:noWrap/>
            <w:hideMark/>
          </w:tcPr>
          <w:p w14:paraId="2A6FF1E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0.0853</w:t>
            </w:r>
          </w:p>
        </w:tc>
        <w:tc>
          <w:tcPr>
            <w:tcW w:w="682" w:type="pct"/>
            <w:noWrap/>
            <w:hideMark/>
          </w:tcPr>
          <w:p w14:paraId="239F767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0.4782</w:t>
            </w:r>
          </w:p>
        </w:tc>
      </w:tr>
      <w:tr w:rsidR="001B2EE1" w:rsidRPr="001B2EE1" w14:paraId="40F8D3E6" w14:textId="77777777" w:rsidTr="001B2EE1">
        <w:trPr>
          <w:trHeight w:val="315"/>
        </w:trPr>
        <w:tc>
          <w:tcPr>
            <w:tcW w:w="311" w:type="pct"/>
            <w:noWrap/>
            <w:hideMark/>
          </w:tcPr>
          <w:p w14:paraId="446604D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18D3F25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1604A55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4B4885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1.0881</w:t>
            </w:r>
          </w:p>
        </w:tc>
        <w:tc>
          <w:tcPr>
            <w:tcW w:w="682" w:type="pct"/>
            <w:noWrap/>
            <w:hideMark/>
          </w:tcPr>
          <w:p w14:paraId="382DB9E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1.1072</w:t>
            </w:r>
          </w:p>
        </w:tc>
        <w:tc>
          <w:tcPr>
            <w:tcW w:w="682" w:type="pct"/>
            <w:noWrap/>
            <w:hideMark/>
          </w:tcPr>
          <w:p w14:paraId="4D40B25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1.0597</w:t>
            </w:r>
          </w:p>
        </w:tc>
        <w:tc>
          <w:tcPr>
            <w:tcW w:w="682" w:type="pct"/>
            <w:noWrap/>
            <w:hideMark/>
          </w:tcPr>
          <w:p w14:paraId="4606D05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0.2622</w:t>
            </w:r>
          </w:p>
        </w:tc>
        <w:tc>
          <w:tcPr>
            <w:tcW w:w="682" w:type="pct"/>
            <w:noWrap/>
            <w:hideMark/>
          </w:tcPr>
          <w:p w14:paraId="0E740C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0.2825</w:t>
            </w:r>
          </w:p>
        </w:tc>
        <w:tc>
          <w:tcPr>
            <w:tcW w:w="682" w:type="pct"/>
            <w:noWrap/>
            <w:hideMark/>
          </w:tcPr>
          <w:p w14:paraId="151425B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0.2241</w:t>
            </w:r>
          </w:p>
        </w:tc>
      </w:tr>
      <w:tr w:rsidR="001B2EE1" w:rsidRPr="001B2EE1" w14:paraId="2FC8ADD3" w14:textId="77777777" w:rsidTr="001B2EE1">
        <w:trPr>
          <w:trHeight w:val="315"/>
        </w:trPr>
        <w:tc>
          <w:tcPr>
            <w:tcW w:w="311" w:type="pct"/>
            <w:noWrap/>
            <w:hideMark/>
          </w:tcPr>
          <w:p w14:paraId="24E5EB4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38002F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00FFC25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6ECE2A1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1.0690</w:t>
            </w:r>
          </w:p>
        </w:tc>
        <w:tc>
          <w:tcPr>
            <w:tcW w:w="682" w:type="pct"/>
            <w:noWrap/>
            <w:hideMark/>
          </w:tcPr>
          <w:p w14:paraId="7631829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1.0891</w:t>
            </w:r>
          </w:p>
        </w:tc>
        <w:tc>
          <w:tcPr>
            <w:tcW w:w="682" w:type="pct"/>
            <w:noWrap/>
            <w:hideMark/>
          </w:tcPr>
          <w:p w14:paraId="646B656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1.0560</w:t>
            </w:r>
          </w:p>
        </w:tc>
        <w:tc>
          <w:tcPr>
            <w:tcW w:w="682" w:type="pct"/>
            <w:noWrap/>
            <w:hideMark/>
          </w:tcPr>
          <w:p w14:paraId="071EAB3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0.2378</w:t>
            </w:r>
          </w:p>
        </w:tc>
        <w:tc>
          <w:tcPr>
            <w:tcW w:w="682" w:type="pct"/>
            <w:noWrap/>
            <w:hideMark/>
          </w:tcPr>
          <w:p w14:paraId="3E9C162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0.2630</w:t>
            </w:r>
          </w:p>
        </w:tc>
        <w:tc>
          <w:tcPr>
            <w:tcW w:w="682" w:type="pct"/>
            <w:noWrap/>
            <w:hideMark/>
          </w:tcPr>
          <w:p w14:paraId="050BC67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0.2177</w:t>
            </w:r>
          </w:p>
        </w:tc>
      </w:tr>
      <w:tr w:rsidR="001B2EE1" w:rsidRPr="001B2EE1" w14:paraId="10ABC00A" w14:textId="77777777" w:rsidTr="001B2EE1">
        <w:trPr>
          <w:trHeight w:val="315"/>
        </w:trPr>
        <w:tc>
          <w:tcPr>
            <w:tcW w:w="311" w:type="pct"/>
            <w:noWrap/>
            <w:hideMark/>
          </w:tcPr>
          <w:p w14:paraId="40C14A2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52466D1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387" w:type="pct"/>
            <w:noWrap/>
            <w:hideMark/>
          </w:tcPr>
          <w:p w14:paraId="72D50584"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71418F3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1.2177</w:t>
            </w:r>
          </w:p>
        </w:tc>
        <w:tc>
          <w:tcPr>
            <w:tcW w:w="682" w:type="pct"/>
            <w:noWrap/>
            <w:hideMark/>
          </w:tcPr>
          <w:p w14:paraId="7B1F168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1.2632</w:t>
            </w:r>
          </w:p>
        </w:tc>
        <w:tc>
          <w:tcPr>
            <w:tcW w:w="682" w:type="pct"/>
            <w:noWrap/>
            <w:hideMark/>
          </w:tcPr>
          <w:p w14:paraId="72B111A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1.1984</w:t>
            </w:r>
          </w:p>
        </w:tc>
        <w:tc>
          <w:tcPr>
            <w:tcW w:w="682" w:type="pct"/>
            <w:noWrap/>
            <w:hideMark/>
          </w:tcPr>
          <w:p w14:paraId="0DFE822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0.3462</w:t>
            </w:r>
          </w:p>
        </w:tc>
        <w:tc>
          <w:tcPr>
            <w:tcW w:w="682" w:type="pct"/>
            <w:noWrap/>
            <w:hideMark/>
          </w:tcPr>
          <w:p w14:paraId="77D3768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0.3660</w:t>
            </w:r>
          </w:p>
        </w:tc>
        <w:tc>
          <w:tcPr>
            <w:tcW w:w="682" w:type="pct"/>
            <w:noWrap/>
            <w:hideMark/>
          </w:tcPr>
          <w:p w14:paraId="0676A52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0.3925</w:t>
            </w:r>
          </w:p>
        </w:tc>
      </w:tr>
      <w:tr w:rsidR="001B2EE1" w:rsidRPr="001B2EE1" w14:paraId="30939A2B" w14:textId="77777777" w:rsidTr="001B2EE1">
        <w:trPr>
          <w:trHeight w:val="315"/>
        </w:trPr>
        <w:tc>
          <w:tcPr>
            <w:tcW w:w="311" w:type="pct"/>
            <w:noWrap/>
            <w:hideMark/>
          </w:tcPr>
          <w:p w14:paraId="27F2E972" w14:textId="77777777" w:rsidR="001B2EE1" w:rsidRPr="001B2EE1" w:rsidRDefault="001B2EE1" w:rsidP="001B2EE1">
            <w:pPr>
              <w:jc w:val="right"/>
              <w:rPr>
                <w:rFonts w:ascii="Calibri" w:eastAsia="Times New Roman" w:hAnsi="Calibri" w:cs="Times New Roman"/>
                <w:color w:val="000000"/>
                <w:sz w:val="24"/>
                <w:szCs w:val="24"/>
                <w:lang w:eastAsia="en-GB"/>
              </w:rPr>
            </w:pPr>
          </w:p>
        </w:tc>
        <w:tc>
          <w:tcPr>
            <w:tcW w:w="212" w:type="pct"/>
            <w:noWrap/>
            <w:hideMark/>
          </w:tcPr>
          <w:p w14:paraId="2CF27B87" w14:textId="77777777" w:rsidR="001B2EE1" w:rsidRPr="001B2EE1" w:rsidRDefault="001B2EE1" w:rsidP="001B2EE1">
            <w:pPr>
              <w:rPr>
                <w:rFonts w:ascii="Times New Roman" w:eastAsia="Times New Roman" w:hAnsi="Times New Roman" w:cs="Times New Roman"/>
                <w:sz w:val="20"/>
                <w:szCs w:val="20"/>
                <w:lang w:eastAsia="en-GB"/>
              </w:rPr>
            </w:pPr>
          </w:p>
        </w:tc>
        <w:tc>
          <w:tcPr>
            <w:tcW w:w="387" w:type="pct"/>
            <w:noWrap/>
            <w:hideMark/>
          </w:tcPr>
          <w:p w14:paraId="6D79BDF6"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727970FD"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37F08608"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2152BEF2"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7E73FBD0"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429059B7" w14:textId="77777777" w:rsidR="001B2EE1" w:rsidRPr="001B2EE1" w:rsidRDefault="001B2EE1" w:rsidP="001B2EE1">
            <w:pPr>
              <w:rPr>
                <w:rFonts w:ascii="Times New Roman" w:eastAsia="Times New Roman" w:hAnsi="Times New Roman" w:cs="Times New Roman"/>
                <w:sz w:val="20"/>
                <w:szCs w:val="20"/>
                <w:lang w:eastAsia="en-GB"/>
              </w:rPr>
            </w:pPr>
          </w:p>
        </w:tc>
        <w:tc>
          <w:tcPr>
            <w:tcW w:w="682" w:type="pct"/>
            <w:noWrap/>
            <w:hideMark/>
          </w:tcPr>
          <w:p w14:paraId="36CEA4C3" w14:textId="77777777" w:rsidR="001B2EE1" w:rsidRPr="001B2EE1" w:rsidRDefault="001B2EE1" w:rsidP="001B2EE1">
            <w:pPr>
              <w:rPr>
                <w:rFonts w:ascii="Times New Roman" w:eastAsia="Times New Roman" w:hAnsi="Times New Roman" w:cs="Times New Roman"/>
                <w:sz w:val="20"/>
                <w:szCs w:val="20"/>
                <w:lang w:eastAsia="en-GB"/>
              </w:rPr>
            </w:pPr>
          </w:p>
        </w:tc>
      </w:tr>
      <w:tr w:rsidR="001B2EE1" w:rsidRPr="001B2EE1" w14:paraId="75ABBE9C" w14:textId="77777777" w:rsidTr="001B2EE1">
        <w:trPr>
          <w:trHeight w:val="315"/>
        </w:trPr>
        <w:tc>
          <w:tcPr>
            <w:tcW w:w="311" w:type="pct"/>
            <w:noWrap/>
            <w:hideMark/>
          </w:tcPr>
          <w:p w14:paraId="298E287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4DB3CDC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05E91B24"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5AC2E62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1.0487</w:t>
            </w:r>
          </w:p>
        </w:tc>
        <w:tc>
          <w:tcPr>
            <w:tcW w:w="682" w:type="pct"/>
            <w:noWrap/>
            <w:hideMark/>
          </w:tcPr>
          <w:p w14:paraId="020366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1.0478</w:t>
            </w:r>
          </w:p>
        </w:tc>
        <w:tc>
          <w:tcPr>
            <w:tcW w:w="682" w:type="pct"/>
            <w:noWrap/>
            <w:hideMark/>
          </w:tcPr>
          <w:p w14:paraId="5788557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1.1489</w:t>
            </w:r>
          </w:p>
        </w:tc>
        <w:tc>
          <w:tcPr>
            <w:tcW w:w="682" w:type="pct"/>
            <w:noWrap/>
            <w:hideMark/>
          </w:tcPr>
          <w:p w14:paraId="2442BD8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0.2057</w:t>
            </w:r>
          </w:p>
        </w:tc>
        <w:tc>
          <w:tcPr>
            <w:tcW w:w="682" w:type="pct"/>
            <w:noWrap/>
            <w:hideMark/>
          </w:tcPr>
          <w:p w14:paraId="2F6D969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0.2049</w:t>
            </w:r>
          </w:p>
        </w:tc>
        <w:tc>
          <w:tcPr>
            <w:tcW w:w="682" w:type="pct"/>
            <w:noWrap/>
            <w:hideMark/>
          </w:tcPr>
          <w:p w14:paraId="1A381C8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0.3112</w:t>
            </w:r>
          </w:p>
        </w:tc>
      </w:tr>
      <w:tr w:rsidR="001B2EE1" w:rsidRPr="001B2EE1" w14:paraId="353BB5B6" w14:textId="77777777" w:rsidTr="001B2EE1">
        <w:trPr>
          <w:trHeight w:val="315"/>
        </w:trPr>
        <w:tc>
          <w:tcPr>
            <w:tcW w:w="311" w:type="pct"/>
            <w:noWrap/>
            <w:hideMark/>
          </w:tcPr>
          <w:p w14:paraId="58BC56C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4C596CD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1DB1C442"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47C2E2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1.0382</w:t>
            </w:r>
          </w:p>
        </w:tc>
        <w:tc>
          <w:tcPr>
            <w:tcW w:w="682" w:type="pct"/>
            <w:noWrap/>
            <w:hideMark/>
          </w:tcPr>
          <w:p w14:paraId="1A738B3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1.0458</w:t>
            </w:r>
          </w:p>
        </w:tc>
        <w:tc>
          <w:tcPr>
            <w:tcW w:w="682" w:type="pct"/>
            <w:noWrap/>
            <w:hideMark/>
          </w:tcPr>
          <w:p w14:paraId="5DB1817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1.1445</w:t>
            </w:r>
          </w:p>
        </w:tc>
        <w:tc>
          <w:tcPr>
            <w:tcW w:w="682" w:type="pct"/>
            <w:noWrap/>
            <w:hideMark/>
          </w:tcPr>
          <w:p w14:paraId="7DC1B2E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0.1846</w:t>
            </w:r>
          </w:p>
        </w:tc>
        <w:tc>
          <w:tcPr>
            <w:tcW w:w="682" w:type="pct"/>
            <w:noWrap/>
            <w:hideMark/>
          </w:tcPr>
          <w:p w14:paraId="0AF9835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0.1998</w:t>
            </w:r>
          </w:p>
        </w:tc>
        <w:tc>
          <w:tcPr>
            <w:tcW w:w="682" w:type="pct"/>
            <w:noWrap/>
            <w:hideMark/>
          </w:tcPr>
          <w:p w14:paraId="212F78D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0.3072</w:t>
            </w:r>
          </w:p>
        </w:tc>
      </w:tr>
      <w:tr w:rsidR="001B2EE1" w:rsidRPr="001B2EE1" w14:paraId="32E0B4F3" w14:textId="77777777" w:rsidTr="001B2EE1">
        <w:trPr>
          <w:trHeight w:val="315"/>
        </w:trPr>
        <w:tc>
          <w:tcPr>
            <w:tcW w:w="311" w:type="pct"/>
            <w:noWrap/>
            <w:hideMark/>
          </w:tcPr>
          <w:p w14:paraId="4EB6C64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54E196B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6D5FCD2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0F4E803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1.2288</w:t>
            </w:r>
          </w:p>
        </w:tc>
        <w:tc>
          <w:tcPr>
            <w:tcW w:w="682" w:type="pct"/>
            <w:noWrap/>
            <w:hideMark/>
          </w:tcPr>
          <w:p w14:paraId="51990A5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1.2184</w:t>
            </w:r>
          </w:p>
        </w:tc>
        <w:tc>
          <w:tcPr>
            <w:tcW w:w="682" w:type="pct"/>
            <w:noWrap/>
            <w:hideMark/>
          </w:tcPr>
          <w:p w14:paraId="772F192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1.4023</w:t>
            </w:r>
          </w:p>
        </w:tc>
        <w:tc>
          <w:tcPr>
            <w:tcW w:w="682" w:type="pct"/>
            <w:noWrap/>
            <w:hideMark/>
          </w:tcPr>
          <w:p w14:paraId="64E3D92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0.3889</w:t>
            </w:r>
          </w:p>
        </w:tc>
        <w:tc>
          <w:tcPr>
            <w:tcW w:w="682" w:type="pct"/>
            <w:noWrap/>
            <w:hideMark/>
          </w:tcPr>
          <w:p w14:paraId="140FC3F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0.3880</w:t>
            </w:r>
          </w:p>
        </w:tc>
        <w:tc>
          <w:tcPr>
            <w:tcW w:w="682" w:type="pct"/>
            <w:noWrap/>
            <w:hideMark/>
          </w:tcPr>
          <w:p w14:paraId="3BDD465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0.4115</w:t>
            </w:r>
          </w:p>
        </w:tc>
      </w:tr>
      <w:tr w:rsidR="001B2EE1" w:rsidRPr="001B2EE1" w14:paraId="7881C0FD" w14:textId="77777777" w:rsidTr="001B2EE1">
        <w:trPr>
          <w:trHeight w:val="315"/>
        </w:trPr>
        <w:tc>
          <w:tcPr>
            <w:tcW w:w="311" w:type="pct"/>
            <w:noWrap/>
            <w:hideMark/>
          </w:tcPr>
          <w:p w14:paraId="718AA85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6F68F82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2905F02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63DBC4B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1.0306</w:t>
            </w:r>
          </w:p>
        </w:tc>
        <w:tc>
          <w:tcPr>
            <w:tcW w:w="682" w:type="pct"/>
            <w:noWrap/>
            <w:hideMark/>
          </w:tcPr>
          <w:p w14:paraId="011771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1.0093</w:t>
            </w:r>
          </w:p>
        </w:tc>
        <w:tc>
          <w:tcPr>
            <w:tcW w:w="682" w:type="pct"/>
            <w:noWrap/>
            <w:hideMark/>
          </w:tcPr>
          <w:p w14:paraId="7B59239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1.1775</w:t>
            </w:r>
          </w:p>
        </w:tc>
        <w:tc>
          <w:tcPr>
            <w:tcW w:w="682" w:type="pct"/>
            <w:noWrap/>
            <w:hideMark/>
          </w:tcPr>
          <w:p w14:paraId="25B73B3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0.1671</w:t>
            </w:r>
          </w:p>
        </w:tc>
        <w:tc>
          <w:tcPr>
            <w:tcW w:w="682" w:type="pct"/>
            <w:noWrap/>
            <w:hideMark/>
          </w:tcPr>
          <w:p w14:paraId="016766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0.0952</w:t>
            </w:r>
          </w:p>
        </w:tc>
        <w:tc>
          <w:tcPr>
            <w:tcW w:w="682" w:type="pct"/>
            <w:noWrap/>
            <w:hideMark/>
          </w:tcPr>
          <w:p w14:paraId="76D22FD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0.3451</w:t>
            </w:r>
          </w:p>
        </w:tc>
      </w:tr>
      <w:tr w:rsidR="001B2EE1" w:rsidRPr="001B2EE1" w14:paraId="49A60D63" w14:textId="77777777" w:rsidTr="001B2EE1">
        <w:trPr>
          <w:trHeight w:val="315"/>
        </w:trPr>
        <w:tc>
          <w:tcPr>
            <w:tcW w:w="311" w:type="pct"/>
            <w:noWrap/>
            <w:hideMark/>
          </w:tcPr>
          <w:p w14:paraId="24D5A1B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32A9FAC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3E0612C3"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0A0A895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1.0050</w:t>
            </w:r>
          </w:p>
        </w:tc>
        <w:tc>
          <w:tcPr>
            <w:tcW w:w="682" w:type="pct"/>
            <w:noWrap/>
            <w:hideMark/>
          </w:tcPr>
          <w:p w14:paraId="5143F24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1.0072</w:t>
            </w:r>
          </w:p>
        </w:tc>
        <w:tc>
          <w:tcPr>
            <w:tcW w:w="682" w:type="pct"/>
            <w:noWrap/>
            <w:hideMark/>
          </w:tcPr>
          <w:p w14:paraId="36B14FB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1.1807</w:t>
            </w:r>
          </w:p>
        </w:tc>
        <w:tc>
          <w:tcPr>
            <w:tcW w:w="682" w:type="pct"/>
            <w:noWrap/>
            <w:hideMark/>
          </w:tcPr>
          <w:p w14:paraId="4B4B66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0.0702</w:t>
            </w:r>
          </w:p>
        </w:tc>
        <w:tc>
          <w:tcPr>
            <w:tcW w:w="682" w:type="pct"/>
            <w:noWrap/>
            <w:hideMark/>
          </w:tcPr>
          <w:p w14:paraId="26AF2D8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0.0837</w:t>
            </w:r>
          </w:p>
        </w:tc>
        <w:tc>
          <w:tcPr>
            <w:tcW w:w="682" w:type="pct"/>
            <w:noWrap/>
            <w:hideMark/>
          </w:tcPr>
          <w:p w14:paraId="29735C3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0.3446</w:t>
            </w:r>
          </w:p>
        </w:tc>
      </w:tr>
      <w:tr w:rsidR="001B2EE1" w:rsidRPr="001B2EE1" w14:paraId="551C5008" w14:textId="77777777" w:rsidTr="001B2EE1">
        <w:trPr>
          <w:trHeight w:val="315"/>
        </w:trPr>
        <w:tc>
          <w:tcPr>
            <w:tcW w:w="311" w:type="pct"/>
            <w:noWrap/>
            <w:hideMark/>
          </w:tcPr>
          <w:p w14:paraId="025C738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2FC8860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3ACA12FC"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75471B9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1.0044</w:t>
            </w:r>
          </w:p>
        </w:tc>
        <w:tc>
          <w:tcPr>
            <w:tcW w:w="682" w:type="pct"/>
            <w:noWrap/>
            <w:hideMark/>
          </w:tcPr>
          <w:p w14:paraId="43FB86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1.0055</w:t>
            </w:r>
          </w:p>
        </w:tc>
        <w:tc>
          <w:tcPr>
            <w:tcW w:w="682" w:type="pct"/>
            <w:noWrap/>
            <w:hideMark/>
          </w:tcPr>
          <w:p w14:paraId="23749FD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1.6224</w:t>
            </w:r>
          </w:p>
        </w:tc>
        <w:tc>
          <w:tcPr>
            <w:tcW w:w="682" w:type="pct"/>
            <w:noWrap/>
            <w:hideMark/>
          </w:tcPr>
          <w:p w14:paraId="4C25089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0.0661</w:t>
            </w:r>
          </w:p>
        </w:tc>
        <w:tc>
          <w:tcPr>
            <w:tcW w:w="682" w:type="pct"/>
            <w:noWrap/>
            <w:hideMark/>
          </w:tcPr>
          <w:p w14:paraId="43C6A07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0.0738</w:t>
            </w:r>
          </w:p>
        </w:tc>
        <w:tc>
          <w:tcPr>
            <w:tcW w:w="682" w:type="pct"/>
            <w:noWrap/>
            <w:hideMark/>
          </w:tcPr>
          <w:p w14:paraId="3607678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0.5585</w:t>
            </w:r>
          </w:p>
        </w:tc>
      </w:tr>
      <w:tr w:rsidR="001B2EE1" w:rsidRPr="001B2EE1" w14:paraId="34DB9FE7" w14:textId="77777777" w:rsidTr="001B2EE1">
        <w:trPr>
          <w:trHeight w:val="315"/>
        </w:trPr>
        <w:tc>
          <w:tcPr>
            <w:tcW w:w="311" w:type="pct"/>
            <w:noWrap/>
            <w:hideMark/>
          </w:tcPr>
          <w:p w14:paraId="3A372B8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718CE39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45039E4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36DCBB6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1.0943</w:t>
            </w:r>
          </w:p>
        </w:tc>
        <w:tc>
          <w:tcPr>
            <w:tcW w:w="682" w:type="pct"/>
            <w:noWrap/>
            <w:hideMark/>
          </w:tcPr>
          <w:p w14:paraId="4D0F1B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1.1419</w:t>
            </w:r>
          </w:p>
        </w:tc>
        <w:tc>
          <w:tcPr>
            <w:tcW w:w="682" w:type="pct"/>
            <w:noWrap/>
            <w:hideMark/>
          </w:tcPr>
          <w:p w14:paraId="578E262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1.0785</w:t>
            </w:r>
          </w:p>
        </w:tc>
        <w:tc>
          <w:tcPr>
            <w:tcW w:w="682" w:type="pct"/>
            <w:noWrap/>
            <w:hideMark/>
          </w:tcPr>
          <w:p w14:paraId="035B85B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0.2682</w:t>
            </w:r>
          </w:p>
        </w:tc>
        <w:tc>
          <w:tcPr>
            <w:tcW w:w="682" w:type="pct"/>
            <w:noWrap/>
            <w:hideMark/>
          </w:tcPr>
          <w:p w14:paraId="69263AA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0.3098</w:t>
            </w:r>
          </w:p>
        </w:tc>
        <w:tc>
          <w:tcPr>
            <w:tcW w:w="682" w:type="pct"/>
            <w:noWrap/>
            <w:hideMark/>
          </w:tcPr>
          <w:p w14:paraId="7AA55C8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0.2516</w:t>
            </w:r>
          </w:p>
        </w:tc>
      </w:tr>
      <w:tr w:rsidR="001B2EE1" w:rsidRPr="001B2EE1" w14:paraId="13E3F05E" w14:textId="77777777" w:rsidTr="001B2EE1">
        <w:trPr>
          <w:trHeight w:val="315"/>
        </w:trPr>
        <w:tc>
          <w:tcPr>
            <w:tcW w:w="311" w:type="pct"/>
            <w:noWrap/>
            <w:hideMark/>
          </w:tcPr>
          <w:p w14:paraId="68923A4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4CD3B6E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711D6DD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110C102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1.0823</w:t>
            </w:r>
          </w:p>
        </w:tc>
        <w:tc>
          <w:tcPr>
            <w:tcW w:w="682" w:type="pct"/>
            <w:noWrap/>
            <w:hideMark/>
          </w:tcPr>
          <w:p w14:paraId="16D5490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1.1320</w:t>
            </w:r>
          </w:p>
        </w:tc>
        <w:tc>
          <w:tcPr>
            <w:tcW w:w="682" w:type="pct"/>
            <w:noWrap/>
            <w:hideMark/>
          </w:tcPr>
          <w:p w14:paraId="0F5F00E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1.0788</w:t>
            </w:r>
          </w:p>
        </w:tc>
        <w:tc>
          <w:tcPr>
            <w:tcW w:w="682" w:type="pct"/>
            <w:noWrap/>
            <w:hideMark/>
          </w:tcPr>
          <w:p w14:paraId="4AB2B80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0.2550</w:t>
            </w:r>
          </w:p>
        </w:tc>
        <w:tc>
          <w:tcPr>
            <w:tcW w:w="682" w:type="pct"/>
            <w:noWrap/>
            <w:hideMark/>
          </w:tcPr>
          <w:p w14:paraId="454B703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0.3030</w:t>
            </w:r>
          </w:p>
        </w:tc>
        <w:tc>
          <w:tcPr>
            <w:tcW w:w="682" w:type="pct"/>
            <w:noWrap/>
            <w:hideMark/>
          </w:tcPr>
          <w:p w14:paraId="7A1BB4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0.2497</w:t>
            </w:r>
          </w:p>
        </w:tc>
      </w:tr>
      <w:tr w:rsidR="001B2EE1" w:rsidRPr="001B2EE1" w14:paraId="6224195F" w14:textId="77777777" w:rsidTr="001B2EE1">
        <w:trPr>
          <w:trHeight w:val="315"/>
        </w:trPr>
        <w:tc>
          <w:tcPr>
            <w:tcW w:w="311" w:type="pct"/>
            <w:noWrap/>
            <w:hideMark/>
          </w:tcPr>
          <w:p w14:paraId="2A88F4D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3</w:t>
            </w:r>
          </w:p>
        </w:tc>
        <w:tc>
          <w:tcPr>
            <w:tcW w:w="212" w:type="pct"/>
            <w:noWrap/>
            <w:hideMark/>
          </w:tcPr>
          <w:p w14:paraId="6325491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2871328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19AB0EC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1.2673</w:t>
            </w:r>
          </w:p>
        </w:tc>
        <w:tc>
          <w:tcPr>
            <w:tcW w:w="682" w:type="pct"/>
            <w:noWrap/>
            <w:hideMark/>
          </w:tcPr>
          <w:p w14:paraId="5261A2B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1.3646</w:t>
            </w:r>
          </w:p>
        </w:tc>
        <w:tc>
          <w:tcPr>
            <w:tcW w:w="682" w:type="pct"/>
            <w:noWrap/>
            <w:hideMark/>
          </w:tcPr>
          <w:p w14:paraId="06ABD41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1.3091</w:t>
            </w:r>
          </w:p>
        </w:tc>
        <w:tc>
          <w:tcPr>
            <w:tcW w:w="682" w:type="pct"/>
            <w:noWrap/>
            <w:hideMark/>
          </w:tcPr>
          <w:p w14:paraId="08F55EF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0.3551</w:t>
            </w:r>
          </w:p>
        </w:tc>
        <w:tc>
          <w:tcPr>
            <w:tcW w:w="682" w:type="pct"/>
            <w:noWrap/>
            <w:hideMark/>
          </w:tcPr>
          <w:p w14:paraId="4849CC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0.3768</w:t>
            </w:r>
          </w:p>
        </w:tc>
        <w:tc>
          <w:tcPr>
            <w:tcW w:w="682" w:type="pct"/>
            <w:noWrap/>
            <w:hideMark/>
          </w:tcPr>
          <w:p w14:paraId="52354EF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0.4893</w:t>
            </w:r>
          </w:p>
        </w:tc>
      </w:tr>
      <w:tr w:rsidR="001B2EE1" w:rsidRPr="001B2EE1" w14:paraId="27E25D8F" w14:textId="77777777" w:rsidTr="001B2EE1">
        <w:trPr>
          <w:trHeight w:val="315"/>
        </w:trPr>
        <w:tc>
          <w:tcPr>
            <w:tcW w:w="311" w:type="pct"/>
            <w:noWrap/>
            <w:hideMark/>
          </w:tcPr>
          <w:p w14:paraId="1DEE4D1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A0F732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1DC22B5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3D055F9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1.0427</w:t>
            </w:r>
          </w:p>
        </w:tc>
        <w:tc>
          <w:tcPr>
            <w:tcW w:w="682" w:type="pct"/>
            <w:noWrap/>
            <w:hideMark/>
          </w:tcPr>
          <w:p w14:paraId="12317D3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1.0368</w:t>
            </w:r>
          </w:p>
        </w:tc>
        <w:tc>
          <w:tcPr>
            <w:tcW w:w="682" w:type="pct"/>
            <w:noWrap/>
            <w:hideMark/>
          </w:tcPr>
          <w:p w14:paraId="0F9DCB3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1.1286</w:t>
            </w:r>
          </w:p>
        </w:tc>
        <w:tc>
          <w:tcPr>
            <w:tcW w:w="682" w:type="pct"/>
            <w:noWrap/>
            <w:hideMark/>
          </w:tcPr>
          <w:p w14:paraId="338A298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0.1938</w:t>
            </w:r>
          </w:p>
        </w:tc>
        <w:tc>
          <w:tcPr>
            <w:tcW w:w="682" w:type="pct"/>
            <w:noWrap/>
            <w:hideMark/>
          </w:tcPr>
          <w:p w14:paraId="5668792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0.1816</w:t>
            </w:r>
          </w:p>
        </w:tc>
        <w:tc>
          <w:tcPr>
            <w:tcW w:w="682" w:type="pct"/>
            <w:noWrap/>
            <w:hideMark/>
          </w:tcPr>
          <w:p w14:paraId="00FDE90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0.2966</w:t>
            </w:r>
          </w:p>
        </w:tc>
      </w:tr>
      <w:tr w:rsidR="001B2EE1" w:rsidRPr="001B2EE1" w14:paraId="15ED417D" w14:textId="77777777" w:rsidTr="001B2EE1">
        <w:trPr>
          <w:trHeight w:val="315"/>
        </w:trPr>
        <w:tc>
          <w:tcPr>
            <w:tcW w:w="311" w:type="pct"/>
            <w:noWrap/>
            <w:hideMark/>
          </w:tcPr>
          <w:p w14:paraId="322BF58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5B76A1A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7123896B"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7B5BD3F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1.0358</w:t>
            </w:r>
          </w:p>
        </w:tc>
        <w:tc>
          <w:tcPr>
            <w:tcW w:w="682" w:type="pct"/>
            <w:noWrap/>
            <w:hideMark/>
          </w:tcPr>
          <w:p w14:paraId="0CE0968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1.0385</w:t>
            </w:r>
          </w:p>
        </w:tc>
        <w:tc>
          <w:tcPr>
            <w:tcW w:w="682" w:type="pct"/>
            <w:noWrap/>
            <w:hideMark/>
          </w:tcPr>
          <w:p w14:paraId="1EFACDF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1.1284</w:t>
            </w:r>
          </w:p>
        </w:tc>
        <w:tc>
          <w:tcPr>
            <w:tcW w:w="682" w:type="pct"/>
            <w:noWrap/>
            <w:hideMark/>
          </w:tcPr>
          <w:p w14:paraId="16BC8DA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0.1793</w:t>
            </w:r>
          </w:p>
        </w:tc>
        <w:tc>
          <w:tcPr>
            <w:tcW w:w="682" w:type="pct"/>
            <w:noWrap/>
            <w:hideMark/>
          </w:tcPr>
          <w:p w14:paraId="5A92B1A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0.1852</w:t>
            </w:r>
          </w:p>
        </w:tc>
        <w:tc>
          <w:tcPr>
            <w:tcW w:w="682" w:type="pct"/>
            <w:noWrap/>
            <w:hideMark/>
          </w:tcPr>
          <w:p w14:paraId="48B6552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0.2972</w:t>
            </w:r>
          </w:p>
        </w:tc>
      </w:tr>
      <w:tr w:rsidR="001B2EE1" w:rsidRPr="001B2EE1" w14:paraId="3BD15214" w14:textId="77777777" w:rsidTr="001B2EE1">
        <w:trPr>
          <w:trHeight w:val="315"/>
        </w:trPr>
        <w:tc>
          <w:tcPr>
            <w:tcW w:w="311" w:type="pct"/>
            <w:noWrap/>
            <w:hideMark/>
          </w:tcPr>
          <w:p w14:paraId="49F6121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00216A6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1CFBCE08"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031BCFD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1.2169</w:t>
            </w:r>
          </w:p>
        </w:tc>
        <w:tc>
          <w:tcPr>
            <w:tcW w:w="682" w:type="pct"/>
            <w:noWrap/>
            <w:hideMark/>
          </w:tcPr>
          <w:p w14:paraId="5D023A0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1.2003</w:t>
            </w:r>
          </w:p>
        </w:tc>
        <w:tc>
          <w:tcPr>
            <w:tcW w:w="682" w:type="pct"/>
            <w:noWrap/>
            <w:hideMark/>
          </w:tcPr>
          <w:p w14:paraId="3979429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1.3798</w:t>
            </w:r>
          </w:p>
        </w:tc>
        <w:tc>
          <w:tcPr>
            <w:tcW w:w="682" w:type="pct"/>
            <w:noWrap/>
            <w:hideMark/>
          </w:tcPr>
          <w:p w14:paraId="7BFB703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0.3916</w:t>
            </w:r>
          </w:p>
        </w:tc>
        <w:tc>
          <w:tcPr>
            <w:tcW w:w="682" w:type="pct"/>
            <w:noWrap/>
            <w:hideMark/>
          </w:tcPr>
          <w:p w14:paraId="780DE3D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0.3839</w:t>
            </w:r>
          </w:p>
        </w:tc>
        <w:tc>
          <w:tcPr>
            <w:tcW w:w="682" w:type="pct"/>
            <w:noWrap/>
            <w:hideMark/>
          </w:tcPr>
          <w:p w14:paraId="47EBCAD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0.4160</w:t>
            </w:r>
          </w:p>
        </w:tc>
      </w:tr>
      <w:tr w:rsidR="001B2EE1" w:rsidRPr="001B2EE1" w14:paraId="47342269" w14:textId="77777777" w:rsidTr="001B2EE1">
        <w:trPr>
          <w:trHeight w:val="315"/>
        </w:trPr>
        <w:tc>
          <w:tcPr>
            <w:tcW w:w="311" w:type="pct"/>
            <w:noWrap/>
            <w:hideMark/>
          </w:tcPr>
          <w:p w14:paraId="6846970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71D494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3991F3A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2F3E127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1.0302</w:t>
            </w:r>
          </w:p>
        </w:tc>
        <w:tc>
          <w:tcPr>
            <w:tcW w:w="682" w:type="pct"/>
            <w:noWrap/>
            <w:hideMark/>
          </w:tcPr>
          <w:p w14:paraId="7B57E25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1.0092</w:t>
            </w:r>
          </w:p>
        </w:tc>
        <w:tc>
          <w:tcPr>
            <w:tcW w:w="682" w:type="pct"/>
            <w:noWrap/>
            <w:hideMark/>
          </w:tcPr>
          <w:p w14:paraId="7592B5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1.1488</w:t>
            </w:r>
          </w:p>
        </w:tc>
        <w:tc>
          <w:tcPr>
            <w:tcW w:w="682" w:type="pct"/>
            <w:noWrap/>
            <w:hideMark/>
          </w:tcPr>
          <w:p w14:paraId="18390D1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0.1660</w:t>
            </w:r>
          </w:p>
        </w:tc>
        <w:tc>
          <w:tcPr>
            <w:tcW w:w="682" w:type="pct"/>
            <w:noWrap/>
            <w:hideMark/>
          </w:tcPr>
          <w:p w14:paraId="5FB802F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0.0945</w:t>
            </w:r>
          </w:p>
        </w:tc>
        <w:tc>
          <w:tcPr>
            <w:tcW w:w="682" w:type="pct"/>
            <w:noWrap/>
            <w:hideMark/>
          </w:tcPr>
          <w:p w14:paraId="3155E4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0.3195</w:t>
            </w:r>
          </w:p>
        </w:tc>
      </w:tr>
      <w:tr w:rsidR="001B2EE1" w:rsidRPr="001B2EE1" w14:paraId="4E577922" w14:textId="77777777" w:rsidTr="001B2EE1">
        <w:trPr>
          <w:trHeight w:val="315"/>
        </w:trPr>
        <w:tc>
          <w:tcPr>
            <w:tcW w:w="311" w:type="pct"/>
            <w:noWrap/>
            <w:hideMark/>
          </w:tcPr>
          <w:p w14:paraId="3618FF7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80E6D7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5C89A519"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278FA57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1.0059</w:t>
            </w:r>
          </w:p>
        </w:tc>
        <w:tc>
          <w:tcPr>
            <w:tcW w:w="682" w:type="pct"/>
            <w:noWrap/>
            <w:hideMark/>
          </w:tcPr>
          <w:p w14:paraId="4CCCC4D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1.0062</w:t>
            </w:r>
          </w:p>
        </w:tc>
        <w:tc>
          <w:tcPr>
            <w:tcW w:w="682" w:type="pct"/>
            <w:noWrap/>
            <w:hideMark/>
          </w:tcPr>
          <w:p w14:paraId="66A74AE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1.1596</w:t>
            </w:r>
          </w:p>
        </w:tc>
        <w:tc>
          <w:tcPr>
            <w:tcW w:w="682" w:type="pct"/>
            <w:noWrap/>
            <w:hideMark/>
          </w:tcPr>
          <w:p w14:paraId="3AF297D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0.0762</w:t>
            </w:r>
          </w:p>
        </w:tc>
        <w:tc>
          <w:tcPr>
            <w:tcW w:w="682" w:type="pct"/>
            <w:noWrap/>
            <w:hideMark/>
          </w:tcPr>
          <w:p w14:paraId="07B7742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0.0781</w:t>
            </w:r>
          </w:p>
        </w:tc>
        <w:tc>
          <w:tcPr>
            <w:tcW w:w="682" w:type="pct"/>
            <w:noWrap/>
            <w:hideMark/>
          </w:tcPr>
          <w:p w14:paraId="23F0221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0.3355</w:t>
            </w:r>
          </w:p>
        </w:tc>
      </w:tr>
      <w:tr w:rsidR="001B2EE1" w:rsidRPr="001B2EE1" w14:paraId="42AF70FA" w14:textId="77777777" w:rsidTr="001B2EE1">
        <w:trPr>
          <w:trHeight w:val="315"/>
        </w:trPr>
        <w:tc>
          <w:tcPr>
            <w:tcW w:w="311" w:type="pct"/>
            <w:noWrap/>
            <w:hideMark/>
          </w:tcPr>
          <w:p w14:paraId="0CCEE57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845F77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2F32BBD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485DD30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1.0048</w:t>
            </w:r>
          </w:p>
        </w:tc>
        <w:tc>
          <w:tcPr>
            <w:tcW w:w="682" w:type="pct"/>
            <w:noWrap/>
            <w:hideMark/>
          </w:tcPr>
          <w:p w14:paraId="52762AF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1.0050</w:t>
            </w:r>
          </w:p>
        </w:tc>
        <w:tc>
          <w:tcPr>
            <w:tcW w:w="682" w:type="pct"/>
            <w:noWrap/>
            <w:hideMark/>
          </w:tcPr>
          <w:p w14:paraId="1A5ACA4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1.5844</w:t>
            </w:r>
          </w:p>
        </w:tc>
        <w:tc>
          <w:tcPr>
            <w:tcW w:w="682" w:type="pct"/>
            <w:noWrap/>
            <w:hideMark/>
          </w:tcPr>
          <w:p w14:paraId="280FC8E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0.0691</w:t>
            </w:r>
          </w:p>
        </w:tc>
        <w:tc>
          <w:tcPr>
            <w:tcW w:w="682" w:type="pct"/>
            <w:noWrap/>
            <w:hideMark/>
          </w:tcPr>
          <w:p w14:paraId="009A68F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0.0702</w:t>
            </w:r>
          </w:p>
        </w:tc>
        <w:tc>
          <w:tcPr>
            <w:tcW w:w="682" w:type="pct"/>
            <w:noWrap/>
            <w:hideMark/>
          </w:tcPr>
          <w:p w14:paraId="3EB862B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0.5687</w:t>
            </w:r>
          </w:p>
        </w:tc>
      </w:tr>
      <w:tr w:rsidR="001B2EE1" w:rsidRPr="001B2EE1" w14:paraId="59B2B014" w14:textId="77777777" w:rsidTr="001B2EE1">
        <w:trPr>
          <w:trHeight w:val="315"/>
        </w:trPr>
        <w:tc>
          <w:tcPr>
            <w:tcW w:w="311" w:type="pct"/>
            <w:noWrap/>
            <w:hideMark/>
          </w:tcPr>
          <w:p w14:paraId="5F8E071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66B359F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098E692A"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3765385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1.0799</w:t>
            </w:r>
          </w:p>
        </w:tc>
        <w:tc>
          <w:tcPr>
            <w:tcW w:w="682" w:type="pct"/>
            <w:noWrap/>
            <w:hideMark/>
          </w:tcPr>
          <w:p w14:paraId="412F316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1.1221</w:t>
            </w:r>
          </w:p>
        </w:tc>
        <w:tc>
          <w:tcPr>
            <w:tcW w:w="682" w:type="pct"/>
            <w:noWrap/>
            <w:hideMark/>
          </w:tcPr>
          <w:p w14:paraId="4A87276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1.0670</w:t>
            </w:r>
          </w:p>
        </w:tc>
        <w:tc>
          <w:tcPr>
            <w:tcW w:w="682" w:type="pct"/>
            <w:noWrap/>
            <w:hideMark/>
          </w:tcPr>
          <w:p w14:paraId="3DFFF60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0.2524</w:t>
            </w:r>
          </w:p>
        </w:tc>
        <w:tc>
          <w:tcPr>
            <w:tcW w:w="682" w:type="pct"/>
            <w:noWrap/>
            <w:hideMark/>
          </w:tcPr>
          <w:p w14:paraId="1F8E79A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0.2941</w:t>
            </w:r>
          </w:p>
        </w:tc>
        <w:tc>
          <w:tcPr>
            <w:tcW w:w="682" w:type="pct"/>
            <w:noWrap/>
            <w:hideMark/>
          </w:tcPr>
          <w:p w14:paraId="37DDF95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0.2344</w:t>
            </w:r>
          </w:p>
        </w:tc>
      </w:tr>
      <w:tr w:rsidR="001B2EE1" w:rsidRPr="001B2EE1" w14:paraId="159F8DDC" w14:textId="77777777" w:rsidTr="001B2EE1">
        <w:trPr>
          <w:trHeight w:val="315"/>
        </w:trPr>
        <w:tc>
          <w:tcPr>
            <w:tcW w:w="311" w:type="pct"/>
            <w:noWrap/>
            <w:hideMark/>
          </w:tcPr>
          <w:p w14:paraId="3719E1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76F3B80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7EE90E35"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4DD303B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1.0709</w:t>
            </w:r>
          </w:p>
        </w:tc>
        <w:tc>
          <w:tcPr>
            <w:tcW w:w="682" w:type="pct"/>
            <w:noWrap/>
            <w:hideMark/>
          </w:tcPr>
          <w:p w14:paraId="33422B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1.1163</w:t>
            </w:r>
          </w:p>
        </w:tc>
        <w:tc>
          <w:tcPr>
            <w:tcW w:w="682" w:type="pct"/>
            <w:noWrap/>
            <w:hideMark/>
          </w:tcPr>
          <w:p w14:paraId="0C93FA1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1.0717</w:t>
            </w:r>
          </w:p>
        </w:tc>
        <w:tc>
          <w:tcPr>
            <w:tcW w:w="682" w:type="pct"/>
            <w:noWrap/>
            <w:hideMark/>
          </w:tcPr>
          <w:p w14:paraId="23ED88A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0.2404</w:t>
            </w:r>
          </w:p>
        </w:tc>
        <w:tc>
          <w:tcPr>
            <w:tcW w:w="682" w:type="pct"/>
            <w:noWrap/>
            <w:hideMark/>
          </w:tcPr>
          <w:p w14:paraId="6A9FB7F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0.2914</w:t>
            </w:r>
          </w:p>
        </w:tc>
        <w:tc>
          <w:tcPr>
            <w:tcW w:w="682" w:type="pct"/>
            <w:noWrap/>
            <w:hideMark/>
          </w:tcPr>
          <w:p w14:paraId="0C618E5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0.2417</w:t>
            </w:r>
          </w:p>
        </w:tc>
      </w:tr>
      <w:tr w:rsidR="001B2EE1" w:rsidRPr="001B2EE1" w14:paraId="2487E841" w14:textId="77777777" w:rsidTr="001B2EE1">
        <w:trPr>
          <w:trHeight w:val="315"/>
        </w:trPr>
        <w:tc>
          <w:tcPr>
            <w:tcW w:w="311" w:type="pct"/>
            <w:noWrap/>
            <w:hideMark/>
          </w:tcPr>
          <w:p w14:paraId="2511DF0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5</w:t>
            </w:r>
          </w:p>
        </w:tc>
        <w:tc>
          <w:tcPr>
            <w:tcW w:w="212" w:type="pct"/>
            <w:noWrap/>
            <w:hideMark/>
          </w:tcPr>
          <w:p w14:paraId="39A4F80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08CC66D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2491D2F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1.2446</w:t>
            </w:r>
          </w:p>
        </w:tc>
        <w:tc>
          <w:tcPr>
            <w:tcW w:w="682" w:type="pct"/>
            <w:noWrap/>
            <w:hideMark/>
          </w:tcPr>
          <w:p w14:paraId="09583D6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1.3333</w:t>
            </w:r>
          </w:p>
        </w:tc>
        <w:tc>
          <w:tcPr>
            <w:tcW w:w="682" w:type="pct"/>
            <w:noWrap/>
            <w:hideMark/>
          </w:tcPr>
          <w:p w14:paraId="19387E2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1.2991</w:t>
            </w:r>
          </w:p>
        </w:tc>
        <w:tc>
          <w:tcPr>
            <w:tcW w:w="682" w:type="pct"/>
            <w:noWrap/>
            <w:hideMark/>
          </w:tcPr>
          <w:p w14:paraId="274D2B1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0.3508</w:t>
            </w:r>
          </w:p>
        </w:tc>
        <w:tc>
          <w:tcPr>
            <w:tcW w:w="682" w:type="pct"/>
            <w:noWrap/>
            <w:hideMark/>
          </w:tcPr>
          <w:p w14:paraId="567AC14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0.3769</w:t>
            </w:r>
          </w:p>
        </w:tc>
        <w:tc>
          <w:tcPr>
            <w:tcW w:w="682" w:type="pct"/>
            <w:noWrap/>
            <w:hideMark/>
          </w:tcPr>
          <w:p w14:paraId="3E56D72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0.4895</w:t>
            </w:r>
          </w:p>
        </w:tc>
      </w:tr>
      <w:tr w:rsidR="001B2EE1" w:rsidRPr="001B2EE1" w14:paraId="5B2BCEE8" w14:textId="77777777" w:rsidTr="001B2EE1">
        <w:trPr>
          <w:trHeight w:val="315"/>
        </w:trPr>
        <w:tc>
          <w:tcPr>
            <w:tcW w:w="311" w:type="pct"/>
            <w:noWrap/>
            <w:hideMark/>
          </w:tcPr>
          <w:p w14:paraId="0CE5C23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6559293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28905198"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s1</w:t>
            </w:r>
          </w:p>
        </w:tc>
        <w:tc>
          <w:tcPr>
            <w:tcW w:w="682" w:type="pct"/>
            <w:noWrap/>
            <w:hideMark/>
          </w:tcPr>
          <w:p w14:paraId="439709C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1.0356</w:t>
            </w:r>
          </w:p>
        </w:tc>
        <w:tc>
          <w:tcPr>
            <w:tcW w:w="682" w:type="pct"/>
            <w:noWrap/>
            <w:hideMark/>
          </w:tcPr>
          <w:p w14:paraId="145F4E7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1.0331</w:t>
            </w:r>
          </w:p>
        </w:tc>
        <w:tc>
          <w:tcPr>
            <w:tcW w:w="682" w:type="pct"/>
            <w:noWrap/>
            <w:hideMark/>
          </w:tcPr>
          <w:p w14:paraId="275315E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1.1269</w:t>
            </w:r>
          </w:p>
        </w:tc>
        <w:tc>
          <w:tcPr>
            <w:tcW w:w="682" w:type="pct"/>
            <w:noWrap/>
            <w:hideMark/>
          </w:tcPr>
          <w:p w14:paraId="397B5E5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0.1790</w:t>
            </w:r>
          </w:p>
        </w:tc>
        <w:tc>
          <w:tcPr>
            <w:tcW w:w="682" w:type="pct"/>
            <w:noWrap/>
            <w:hideMark/>
          </w:tcPr>
          <w:p w14:paraId="4CDEDDE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0.1733</w:t>
            </w:r>
          </w:p>
        </w:tc>
        <w:tc>
          <w:tcPr>
            <w:tcW w:w="682" w:type="pct"/>
            <w:noWrap/>
            <w:hideMark/>
          </w:tcPr>
          <w:p w14:paraId="1CF4173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0.2954</w:t>
            </w:r>
          </w:p>
        </w:tc>
      </w:tr>
      <w:tr w:rsidR="001B2EE1" w:rsidRPr="001B2EE1" w14:paraId="7BA50584" w14:textId="77777777" w:rsidTr="001B2EE1">
        <w:trPr>
          <w:trHeight w:val="315"/>
        </w:trPr>
        <w:tc>
          <w:tcPr>
            <w:tcW w:w="311" w:type="pct"/>
            <w:noWrap/>
            <w:hideMark/>
          </w:tcPr>
          <w:p w14:paraId="3AAD750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B6F196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602D92E6"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s2</w:t>
            </w:r>
          </w:p>
        </w:tc>
        <w:tc>
          <w:tcPr>
            <w:tcW w:w="682" w:type="pct"/>
            <w:noWrap/>
            <w:hideMark/>
          </w:tcPr>
          <w:p w14:paraId="4F697AA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1.0237</w:t>
            </w:r>
          </w:p>
        </w:tc>
        <w:tc>
          <w:tcPr>
            <w:tcW w:w="682" w:type="pct"/>
            <w:noWrap/>
            <w:hideMark/>
          </w:tcPr>
          <w:p w14:paraId="1C92AD7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1.0288</w:t>
            </w:r>
          </w:p>
        </w:tc>
        <w:tc>
          <w:tcPr>
            <w:tcW w:w="682" w:type="pct"/>
            <w:noWrap/>
            <w:hideMark/>
          </w:tcPr>
          <w:p w14:paraId="42145C9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1.1164</w:t>
            </w:r>
          </w:p>
        </w:tc>
        <w:tc>
          <w:tcPr>
            <w:tcW w:w="682" w:type="pct"/>
            <w:noWrap/>
            <w:hideMark/>
          </w:tcPr>
          <w:p w14:paraId="2230912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0.1486</w:t>
            </w:r>
          </w:p>
        </w:tc>
        <w:tc>
          <w:tcPr>
            <w:tcW w:w="682" w:type="pct"/>
            <w:noWrap/>
            <w:hideMark/>
          </w:tcPr>
          <w:p w14:paraId="3C3C600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0.1625</w:t>
            </w:r>
          </w:p>
        </w:tc>
        <w:tc>
          <w:tcPr>
            <w:tcW w:w="682" w:type="pct"/>
            <w:noWrap/>
            <w:hideMark/>
          </w:tcPr>
          <w:p w14:paraId="733CB97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0.2873</w:t>
            </w:r>
          </w:p>
        </w:tc>
      </w:tr>
      <w:tr w:rsidR="001B2EE1" w:rsidRPr="001B2EE1" w14:paraId="4B1DE1DF" w14:textId="77777777" w:rsidTr="001B2EE1">
        <w:trPr>
          <w:trHeight w:val="315"/>
        </w:trPr>
        <w:tc>
          <w:tcPr>
            <w:tcW w:w="311" w:type="pct"/>
            <w:noWrap/>
            <w:hideMark/>
          </w:tcPr>
          <w:p w14:paraId="04D184C7"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74DF887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3E82B2E4"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FCFS s3</w:t>
            </w:r>
          </w:p>
        </w:tc>
        <w:tc>
          <w:tcPr>
            <w:tcW w:w="682" w:type="pct"/>
            <w:noWrap/>
            <w:hideMark/>
          </w:tcPr>
          <w:p w14:paraId="3715AC4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1.1219</w:t>
            </w:r>
          </w:p>
        </w:tc>
        <w:tc>
          <w:tcPr>
            <w:tcW w:w="682" w:type="pct"/>
            <w:noWrap/>
            <w:hideMark/>
          </w:tcPr>
          <w:p w14:paraId="557EAB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1.1105</w:t>
            </w:r>
          </w:p>
        </w:tc>
        <w:tc>
          <w:tcPr>
            <w:tcW w:w="682" w:type="pct"/>
            <w:noWrap/>
            <w:hideMark/>
          </w:tcPr>
          <w:p w14:paraId="7796B3A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1.2871</w:t>
            </w:r>
          </w:p>
        </w:tc>
        <w:tc>
          <w:tcPr>
            <w:tcW w:w="682" w:type="pct"/>
            <w:noWrap/>
            <w:hideMark/>
          </w:tcPr>
          <w:p w14:paraId="6B76367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0.2951</w:t>
            </w:r>
          </w:p>
        </w:tc>
        <w:tc>
          <w:tcPr>
            <w:tcW w:w="682" w:type="pct"/>
            <w:noWrap/>
            <w:hideMark/>
          </w:tcPr>
          <w:p w14:paraId="3113C97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0.2879</w:t>
            </w:r>
          </w:p>
        </w:tc>
        <w:tc>
          <w:tcPr>
            <w:tcW w:w="682" w:type="pct"/>
            <w:noWrap/>
            <w:hideMark/>
          </w:tcPr>
          <w:p w14:paraId="5F25E0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0.3623</w:t>
            </w:r>
          </w:p>
        </w:tc>
      </w:tr>
      <w:tr w:rsidR="001B2EE1" w:rsidRPr="001B2EE1" w14:paraId="7B59EF4D" w14:textId="77777777" w:rsidTr="001B2EE1">
        <w:trPr>
          <w:trHeight w:val="315"/>
        </w:trPr>
        <w:tc>
          <w:tcPr>
            <w:tcW w:w="311" w:type="pct"/>
            <w:noWrap/>
            <w:hideMark/>
          </w:tcPr>
          <w:p w14:paraId="546F12C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44307CA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132A6E55"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s1</w:t>
            </w:r>
          </w:p>
        </w:tc>
        <w:tc>
          <w:tcPr>
            <w:tcW w:w="682" w:type="pct"/>
            <w:noWrap/>
            <w:hideMark/>
          </w:tcPr>
          <w:p w14:paraId="5DD762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1.0270</w:t>
            </w:r>
          </w:p>
        </w:tc>
        <w:tc>
          <w:tcPr>
            <w:tcW w:w="682" w:type="pct"/>
            <w:noWrap/>
            <w:hideMark/>
          </w:tcPr>
          <w:p w14:paraId="2AF1A91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1.0093</w:t>
            </w:r>
          </w:p>
        </w:tc>
        <w:tc>
          <w:tcPr>
            <w:tcW w:w="682" w:type="pct"/>
            <w:noWrap/>
            <w:hideMark/>
          </w:tcPr>
          <w:p w14:paraId="13EFD4A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1.1432</w:t>
            </w:r>
          </w:p>
        </w:tc>
        <w:tc>
          <w:tcPr>
            <w:tcW w:w="682" w:type="pct"/>
            <w:noWrap/>
            <w:hideMark/>
          </w:tcPr>
          <w:p w14:paraId="72BEF97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0.1577</w:t>
            </w:r>
          </w:p>
        </w:tc>
        <w:tc>
          <w:tcPr>
            <w:tcW w:w="682" w:type="pct"/>
            <w:noWrap/>
            <w:hideMark/>
          </w:tcPr>
          <w:p w14:paraId="237442E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0.0950</w:t>
            </w:r>
          </w:p>
        </w:tc>
        <w:tc>
          <w:tcPr>
            <w:tcW w:w="682" w:type="pct"/>
            <w:noWrap/>
            <w:hideMark/>
          </w:tcPr>
          <w:p w14:paraId="3E37BCF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0.3138</w:t>
            </w:r>
          </w:p>
        </w:tc>
      </w:tr>
      <w:tr w:rsidR="001B2EE1" w:rsidRPr="001B2EE1" w14:paraId="37330AE6" w14:textId="77777777" w:rsidTr="001B2EE1">
        <w:trPr>
          <w:trHeight w:val="315"/>
        </w:trPr>
        <w:tc>
          <w:tcPr>
            <w:tcW w:w="311" w:type="pct"/>
            <w:noWrap/>
            <w:hideMark/>
          </w:tcPr>
          <w:p w14:paraId="443E626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2852900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026CC26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s2</w:t>
            </w:r>
          </w:p>
        </w:tc>
        <w:tc>
          <w:tcPr>
            <w:tcW w:w="682" w:type="pct"/>
            <w:noWrap/>
            <w:hideMark/>
          </w:tcPr>
          <w:p w14:paraId="216B8D9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1.0040</w:t>
            </w:r>
          </w:p>
        </w:tc>
        <w:tc>
          <w:tcPr>
            <w:tcW w:w="682" w:type="pct"/>
            <w:noWrap/>
            <w:hideMark/>
          </w:tcPr>
          <w:p w14:paraId="3622AF7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1.0070</w:t>
            </w:r>
          </w:p>
        </w:tc>
        <w:tc>
          <w:tcPr>
            <w:tcW w:w="682" w:type="pct"/>
            <w:noWrap/>
            <w:hideMark/>
          </w:tcPr>
          <w:p w14:paraId="6BB27D7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1.1373</w:t>
            </w:r>
          </w:p>
        </w:tc>
        <w:tc>
          <w:tcPr>
            <w:tcW w:w="682" w:type="pct"/>
            <w:noWrap/>
            <w:hideMark/>
          </w:tcPr>
          <w:p w14:paraId="3984F7A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0.0625</w:t>
            </w:r>
          </w:p>
        </w:tc>
        <w:tc>
          <w:tcPr>
            <w:tcW w:w="682" w:type="pct"/>
            <w:noWrap/>
            <w:hideMark/>
          </w:tcPr>
          <w:p w14:paraId="3D1DBA6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0.0826</w:t>
            </w:r>
          </w:p>
        </w:tc>
        <w:tc>
          <w:tcPr>
            <w:tcW w:w="682" w:type="pct"/>
            <w:noWrap/>
            <w:hideMark/>
          </w:tcPr>
          <w:p w14:paraId="3883E69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0.3104</w:t>
            </w:r>
          </w:p>
        </w:tc>
      </w:tr>
      <w:tr w:rsidR="001B2EE1" w:rsidRPr="001B2EE1" w14:paraId="09736D79" w14:textId="77777777" w:rsidTr="001B2EE1">
        <w:trPr>
          <w:trHeight w:val="315"/>
        </w:trPr>
        <w:tc>
          <w:tcPr>
            <w:tcW w:w="311" w:type="pct"/>
            <w:noWrap/>
            <w:hideMark/>
          </w:tcPr>
          <w:p w14:paraId="3C35E8A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7B2C2DD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68E811CF"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RR s3</w:t>
            </w:r>
          </w:p>
        </w:tc>
        <w:tc>
          <w:tcPr>
            <w:tcW w:w="682" w:type="pct"/>
            <w:noWrap/>
            <w:hideMark/>
          </w:tcPr>
          <w:p w14:paraId="2A0017B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1.0035</w:t>
            </w:r>
          </w:p>
        </w:tc>
        <w:tc>
          <w:tcPr>
            <w:tcW w:w="682" w:type="pct"/>
            <w:noWrap/>
            <w:hideMark/>
          </w:tcPr>
          <w:p w14:paraId="609B1921"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1.0053</w:t>
            </w:r>
          </w:p>
        </w:tc>
        <w:tc>
          <w:tcPr>
            <w:tcW w:w="682" w:type="pct"/>
            <w:noWrap/>
            <w:hideMark/>
          </w:tcPr>
          <w:p w14:paraId="391FE9A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1.3993</w:t>
            </w:r>
          </w:p>
        </w:tc>
        <w:tc>
          <w:tcPr>
            <w:tcW w:w="682" w:type="pct"/>
            <w:noWrap/>
            <w:hideMark/>
          </w:tcPr>
          <w:p w14:paraId="1854276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0.0585</w:t>
            </w:r>
          </w:p>
        </w:tc>
        <w:tc>
          <w:tcPr>
            <w:tcW w:w="682" w:type="pct"/>
            <w:noWrap/>
            <w:hideMark/>
          </w:tcPr>
          <w:p w14:paraId="6F79666C"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0.0721</w:t>
            </w:r>
          </w:p>
        </w:tc>
        <w:tc>
          <w:tcPr>
            <w:tcW w:w="682" w:type="pct"/>
            <w:noWrap/>
            <w:hideMark/>
          </w:tcPr>
          <w:p w14:paraId="1F5B37A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0.4497</w:t>
            </w:r>
          </w:p>
        </w:tc>
      </w:tr>
      <w:tr w:rsidR="001B2EE1" w:rsidRPr="001B2EE1" w14:paraId="5105011F" w14:textId="77777777" w:rsidTr="001B2EE1">
        <w:trPr>
          <w:trHeight w:val="315"/>
        </w:trPr>
        <w:tc>
          <w:tcPr>
            <w:tcW w:w="311" w:type="pct"/>
            <w:noWrap/>
            <w:hideMark/>
          </w:tcPr>
          <w:p w14:paraId="2C3B5FF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7CDDA2F4"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5DC16020"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s1</w:t>
            </w:r>
          </w:p>
        </w:tc>
        <w:tc>
          <w:tcPr>
            <w:tcW w:w="682" w:type="pct"/>
            <w:noWrap/>
            <w:hideMark/>
          </w:tcPr>
          <w:p w14:paraId="5E91A4A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1.0737</w:t>
            </w:r>
          </w:p>
        </w:tc>
        <w:tc>
          <w:tcPr>
            <w:tcW w:w="682" w:type="pct"/>
            <w:noWrap/>
            <w:hideMark/>
          </w:tcPr>
          <w:p w14:paraId="1465C21B"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1.1199</w:t>
            </w:r>
          </w:p>
        </w:tc>
        <w:tc>
          <w:tcPr>
            <w:tcW w:w="682" w:type="pct"/>
            <w:noWrap/>
            <w:hideMark/>
          </w:tcPr>
          <w:p w14:paraId="1ED444D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1.0645</w:t>
            </w:r>
          </w:p>
        </w:tc>
        <w:tc>
          <w:tcPr>
            <w:tcW w:w="682" w:type="pct"/>
            <w:noWrap/>
            <w:hideMark/>
          </w:tcPr>
          <w:p w14:paraId="5061234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0.2440</w:t>
            </w:r>
          </w:p>
        </w:tc>
        <w:tc>
          <w:tcPr>
            <w:tcW w:w="682" w:type="pct"/>
            <w:noWrap/>
            <w:hideMark/>
          </w:tcPr>
          <w:p w14:paraId="39931F5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0.2921</w:t>
            </w:r>
          </w:p>
        </w:tc>
        <w:tc>
          <w:tcPr>
            <w:tcW w:w="682" w:type="pct"/>
            <w:noWrap/>
            <w:hideMark/>
          </w:tcPr>
          <w:p w14:paraId="5C26A140"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0.2307</w:t>
            </w:r>
          </w:p>
        </w:tc>
      </w:tr>
      <w:tr w:rsidR="001B2EE1" w:rsidRPr="001B2EE1" w14:paraId="7C8F6708" w14:textId="77777777" w:rsidTr="001B2EE1">
        <w:trPr>
          <w:trHeight w:val="315"/>
        </w:trPr>
        <w:tc>
          <w:tcPr>
            <w:tcW w:w="311" w:type="pct"/>
            <w:noWrap/>
            <w:hideMark/>
          </w:tcPr>
          <w:p w14:paraId="4808D92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1680882A"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5BF46D8D"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s2</w:t>
            </w:r>
          </w:p>
        </w:tc>
        <w:tc>
          <w:tcPr>
            <w:tcW w:w="682" w:type="pct"/>
            <w:noWrap/>
            <w:hideMark/>
          </w:tcPr>
          <w:p w14:paraId="4B1BA033"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1.0571</w:t>
            </w:r>
          </w:p>
        </w:tc>
        <w:tc>
          <w:tcPr>
            <w:tcW w:w="682" w:type="pct"/>
            <w:noWrap/>
            <w:hideMark/>
          </w:tcPr>
          <w:p w14:paraId="7DDDA68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1.1035</w:t>
            </w:r>
          </w:p>
        </w:tc>
        <w:tc>
          <w:tcPr>
            <w:tcW w:w="682" w:type="pct"/>
            <w:noWrap/>
            <w:hideMark/>
          </w:tcPr>
          <w:p w14:paraId="3B4A9FB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1.0624</w:t>
            </w:r>
          </w:p>
        </w:tc>
        <w:tc>
          <w:tcPr>
            <w:tcW w:w="682" w:type="pct"/>
            <w:noWrap/>
            <w:hideMark/>
          </w:tcPr>
          <w:p w14:paraId="38DE60D6"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0.2195</w:t>
            </w:r>
          </w:p>
        </w:tc>
        <w:tc>
          <w:tcPr>
            <w:tcW w:w="682" w:type="pct"/>
            <w:noWrap/>
            <w:hideMark/>
          </w:tcPr>
          <w:p w14:paraId="4635C969"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0.2776</w:t>
            </w:r>
          </w:p>
        </w:tc>
        <w:tc>
          <w:tcPr>
            <w:tcW w:w="682" w:type="pct"/>
            <w:noWrap/>
            <w:hideMark/>
          </w:tcPr>
          <w:p w14:paraId="187C888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0.2278</w:t>
            </w:r>
          </w:p>
        </w:tc>
      </w:tr>
      <w:tr w:rsidR="001B2EE1" w:rsidRPr="001B2EE1" w14:paraId="05F96F87" w14:textId="77777777" w:rsidTr="001B2EE1">
        <w:trPr>
          <w:trHeight w:val="315"/>
        </w:trPr>
        <w:tc>
          <w:tcPr>
            <w:tcW w:w="311" w:type="pct"/>
            <w:noWrap/>
            <w:hideMark/>
          </w:tcPr>
          <w:p w14:paraId="247087A2"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7</w:t>
            </w:r>
          </w:p>
        </w:tc>
        <w:tc>
          <w:tcPr>
            <w:tcW w:w="212" w:type="pct"/>
            <w:noWrap/>
            <w:hideMark/>
          </w:tcPr>
          <w:p w14:paraId="0C1010B8"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8</w:t>
            </w:r>
          </w:p>
        </w:tc>
        <w:tc>
          <w:tcPr>
            <w:tcW w:w="387" w:type="pct"/>
            <w:noWrap/>
            <w:hideMark/>
          </w:tcPr>
          <w:p w14:paraId="5F5E2587" w14:textId="77777777" w:rsidR="001B2EE1" w:rsidRPr="001B2EE1" w:rsidRDefault="001B2EE1" w:rsidP="001B2EE1">
            <w:pPr>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CGC s3</w:t>
            </w:r>
          </w:p>
        </w:tc>
        <w:tc>
          <w:tcPr>
            <w:tcW w:w="682" w:type="pct"/>
            <w:noWrap/>
            <w:hideMark/>
          </w:tcPr>
          <w:p w14:paraId="39D29F35"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1.1867</w:t>
            </w:r>
          </w:p>
        </w:tc>
        <w:tc>
          <w:tcPr>
            <w:tcW w:w="682" w:type="pct"/>
            <w:noWrap/>
            <w:hideMark/>
          </w:tcPr>
          <w:p w14:paraId="6032950F"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1.2720</w:t>
            </w:r>
          </w:p>
        </w:tc>
        <w:tc>
          <w:tcPr>
            <w:tcW w:w="682" w:type="pct"/>
            <w:noWrap/>
            <w:hideMark/>
          </w:tcPr>
          <w:p w14:paraId="0F8D545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1.1738</w:t>
            </w:r>
          </w:p>
        </w:tc>
        <w:tc>
          <w:tcPr>
            <w:tcW w:w="682" w:type="pct"/>
            <w:noWrap/>
            <w:hideMark/>
          </w:tcPr>
          <w:p w14:paraId="3BEA4D8D"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0.3315</w:t>
            </w:r>
          </w:p>
        </w:tc>
        <w:tc>
          <w:tcPr>
            <w:tcW w:w="682" w:type="pct"/>
            <w:noWrap/>
            <w:hideMark/>
          </w:tcPr>
          <w:p w14:paraId="26ADE4EE" w14:textId="77777777" w:rsidR="001B2EE1" w:rsidRPr="001B2EE1" w:rsidRDefault="001B2EE1" w:rsidP="001B2EE1">
            <w:pPr>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0.3639</w:t>
            </w:r>
          </w:p>
        </w:tc>
        <w:tc>
          <w:tcPr>
            <w:tcW w:w="682" w:type="pct"/>
            <w:noWrap/>
            <w:hideMark/>
          </w:tcPr>
          <w:p w14:paraId="7834359B" w14:textId="77777777" w:rsidR="001B2EE1" w:rsidRPr="001B2EE1" w:rsidRDefault="001B2EE1" w:rsidP="00742894">
            <w:pPr>
              <w:keepNext/>
              <w:jc w:val="right"/>
              <w:rPr>
                <w:rFonts w:ascii="Calibri" w:eastAsia="Times New Roman" w:hAnsi="Calibri" w:cs="Times New Roman"/>
                <w:color w:val="000000"/>
                <w:sz w:val="24"/>
                <w:szCs w:val="24"/>
                <w:lang w:eastAsia="en-GB"/>
              </w:rPr>
            </w:pPr>
            <w:r w:rsidRPr="001B2EE1">
              <w:rPr>
                <w:rFonts w:ascii="Calibri" w:eastAsia="Times New Roman" w:hAnsi="Calibri" w:cs="Times New Roman"/>
                <w:color w:val="000000"/>
                <w:sz w:val="24"/>
                <w:szCs w:val="24"/>
                <w:lang w:eastAsia="en-GB"/>
              </w:rPr>
              <w:t>0.3434</w:t>
            </w:r>
          </w:p>
        </w:tc>
      </w:tr>
    </w:tbl>
    <w:p w14:paraId="197EBE47" w14:textId="6B841B32" w:rsidR="001B2EE1" w:rsidRPr="001B2EE1" w:rsidRDefault="00742894" w:rsidP="00742894">
      <w:pPr>
        <w:pStyle w:val="Caption"/>
      </w:pPr>
      <w:bookmarkStart w:id="352" w:name="_Toc447223794"/>
      <w:r>
        <w:t xml:space="preserve">Table </w:t>
      </w:r>
      <w:fldSimple w:instr=" SEQ Table \* ARABIC ">
        <w:r w:rsidR="00E553BD">
          <w:rPr>
            <w:noProof/>
          </w:rPr>
          <w:t>9</w:t>
        </w:r>
      </w:fldSimple>
      <w:r>
        <w:t>. Raw results from the simulation</w:t>
      </w:r>
      <w:bookmarkEnd w:id="352"/>
    </w:p>
    <w:sectPr w:rsidR="001B2EE1" w:rsidRPr="001B2EE1" w:rsidSect="00F92CD3">
      <w:footerReference w:type="default" r:id="rId3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imo Van Der Linden" w:date="2016-05-04T16:23:00Z" w:initials="TVDL">
    <w:p w14:paraId="385BFF98" w14:textId="0E976134" w:rsidR="00A86709" w:rsidRPr="00791D6A" w:rsidRDefault="00A86709">
      <w:pPr>
        <w:pStyle w:val="CommentText"/>
        <w:rPr>
          <w:lang w:val="nl-NL"/>
        </w:rPr>
      </w:pPr>
      <w:r>
        <w:rPr>
          <w:rStyle w:val="CommentReference"/>
        </w:rPr>
        <w:annotationRef/>
      </w:r>
      <w:r w:rsidRPr="00791D6A">
        <w:rPr>
          <w:lang w:val="nl-NL"/>
        </w:rPr>
        <w:t>Waar niet ‘develops’?</w:t>
      </w:r>
    </w:p>
  </w:comment>
  <w:comment w:id="3" w:author="Timo Van Der Linden" w:date="2016-05-04T16:21:00Z" w:initials="TVDL">
    <w:p w14:paraId="2B4EB9FB" w14:textId="1DE8C122" w:rsidR="00A86709" w:rsidRPr="00791D6A" w:rsidRDefault="00A86709">
      <w:pPr>
        <w:pStyle w:val="CommentText"/>
        <w:rPr>
          <w:lang w:val="nl-NL"/>
        </w:rPr>
      </w:pPr>
      <w:r>
        <w:rPr>
          <w:rStyle w:val="CommentReference"/>
        </w:rPr>
        <w:annotationRef/>
      </w:r>
      <w:r w:rsidRPr="00791D6A">
        <w:rPr>
          <w:lang w:val="nl-NL"/>
        </w:rPr>
        <w:t>Alleen hoofdletters voor echte namen. Corrigeer dit door het hele document</w:t>
      </w:r>
    </w:p>
  </w:comment>
  <w:comment w:id="11" w:author="Timo Van Der Linden" w:date="2016-05-04T16:35:00Z" w:initials="TVDL">
    <w:p w14:paraId="7358DBF7" w14:textId="00A3128F" w:rsidR="00A86709" w:rsidRPr="00791D6A" w:rsidRDefault="00A86709">
      <w:pPr>
        <w:pStyle w:val="CommentText"/>
        <w:rPr>
          <w:lang w:val="nl-NL"/>
        </w:rPr>
      </w:pPr>
      <w:r>
        <w:rPr>
          <w:rStyle w:val="CommentReference"/>
        </w:rPr>
        <w:annotationRef/>
      </w:r>
      <w:r w:rsidRPr="00791D6A">
        <w:rPr>
          <w:lang w:val="nl-NL"/>
        </w:rPr>
        <w:t>Zou zeker de Talmud niet noemen, verwarrend en niet relevant in abstract. Kan natuurlijk wel in de introductie.</w:t>
      </w:r>
    </w:p>
  </w:comment>
  <w:comment w:id="18" w:author="Timo Van Der Linden" w:date="2016-05-04T16:26:00Z" w:initials="TVDL">
    <w:p w14:paraId="0405B138" w14:textId="41F79E8C" w:rsidR="00A86709" w:rsidRPr="00791D6A" w:rsidRDefault="00A86709">
      <w:pPr>
        <w:pStyle w:val="CommentText"/>
        <w:rPr>
          <w:lang w:val="nl-NL"/>
        </w:rPr>
      </w:pPr>
      <w:r>
        <w:rPr>
          <w:rStyle w:val="CommentReference"/>
        </w:rPr>
        <w:annotationRef/>
      </w:r>
      <w:r w:rsidRPr="00791D6A">
        <w:rPr>
          <w:lang w:val="nl-NL"/>
        </w:rPr>
        <w:t>Zelfde vraag als met ‘develops’. Ik corrigeer dit hier nu, maar let hier in het hele document op!</w:t>
      </w:r>
    </w:p>
  </w:comment>
  <w:comment w:id="21" w:author="Timo Van Der Linden" w:date="2016-05-04T16:28:00Z" w:initials="TVDL">
    <w:p w14:paraId="16FAAF99" w14:textId="70F84917" w:rsidR="00A86709" w:rsidRPr="00791D6A" w:rsidRDefault="00A86709">
      <w:pPr>
        <w:pStyle w:val="CommentText"/>
        <w:rPr>
          <w:lang w:val="nl-NL"/>
        </w:rPr>
      </w:pPr>
      <w:r>
        <w:rPr>
          <w:rStyle w:val="CommentReference"/>
        </w:rPr>
        <w:annotationRef/>
      </w:r>
      <w:r w:rsidRPr="00791D6A">
        <w:rPr>
          <w:lang w:val="nl-NL"/>
        </w:rPr>
        <w:t>Zo specifiek mogelijk zijn</w:t>
      </w:r>
    </w:p>
  </w:comment>
  <w:comment w:id="24" w:author="Timo Van Der Linden" w:date="2016-05-04T16:29:00Z" w:initials="TVDL">
    <w:p w14:paraId="0018F77D" w14:textId="702F5A9B" w:rsidR="00A86709" w:rsidRPr="00791D6A" w:rsidRDefault="00A86709">
      <w:pPr>
        <w:pStyle w:val="CommentText"/>
        <w:rPr>
          <w:lang w:val="nl-NL"/>
        </w:rPr>
      </w:pPr>
      <w:r>
        <w:rPr>
          <w:rStyle w:val="CommentReference"/>
        </w:rPr>
        <w:annotationRef/>
      </w:r>
      <w:r w:rsidRPr="00791D6A">
        <w:rPr>
          <w:lang w:val="nl-NL"/>
        </w:rPr>
        <w:t>Waarom coefficient of variation in plaats van variance?</w:t>
      </w:r>
    </w:p>
  </w:comment>
  <w:comment w:id="25" w:author="Timo Van Der Linden" w:date="2016-05-04T16:32:00Z" w:initials="TVDL">
    <w:p w14:paraId="6A3081A3" w14:textId="68C6C51D" w:rsidR="00A86709" w:rsidRPr="00791D6A" w:rsidRDefault="00A86709">
      <w:pPr>
        <w:pStyle w:val="CommentText"/>
        <w:rPr>
          <w:lang w:val="nl-NL"/>
        </w:rPr>
      </w:pPr>
      <w:r>
        <w:rPr>
          <w:rStyle w:val="CommentReference"/>
        </w:rPr>
        <w:annotationRef/>
      </w:r>
      <w:r w:rsidRPr="00791D6A">
        <w:rPr>
          <w:lang w:val="nl-NL"/>
        </w:rPr>
        <w:t>Specifieker zijn. Als het zo is, zeg je dat de resultaten het laten zien. Als je de waarschijnlijkheid weet, geef een getal. Als dit een mogelijk verklaring is die je niet hebt getest, zeg je dat het een mogelijke verklaring is.</w:t>
      </w:r>
    </w:p>
  </w:comment>
  <w:comment w:id="28" w:author="Timo Van Der Linden" w:date="2016-05-04T16:36:00Z" w:initials="TVDL">
    <w:p w14:paraId="0B0BA80F" w14:textId="27E5505D" w:rsidR="00A86709" w:rsidRPr="00791D6A" w:rsidRDefault="00A86709">
      <w:pPr>
        <w:pStyle w:val="CommentText"/>
        <w:rPr>
          <w:lang w:val="nl-NL"/>
        </w:rPr>
      </w:pPr>
      <w:r>
        <w:rPr>
          <w:rStyle w:val="CommentReference"/>
        </w:rPr>
        <w:annotationRef/>
      </w:r>
      <w:r w:rsidRPr="00791D6A">
        <w:rPr>
          <w:lang w:val="nl-NL"/>
        </w:rPr>
        <w:t>Wie is V? Fout in referentiesoftware denk ik</w:t>
      </w:r>
    </w:p>
  </w:comment>
  <w:comment w:id="29" w:author="Timo Van Der Linden" w:date="2016-05-04T16:37:00Z" w:initials="TVDL">
    <w:p w14:paraId="75B3CC33" w14:textId="28C3A13C" w:rsidR="00A86709" w:rsidRPr="00791D6A" w:rsidRDefault="00A86709">
      <w:pPr>
        <w:pStyle w:val="CommentText"/>
        <w:rPr>
          <w:lang w:val="nl-NL"/>
        </w:rPr>
      </w:pPr>
      <w:r>
        <w:rPr>
          <w:rStyle w:val="CommentReference"/>
        </w:rPr>
        <w:annotationRef/>
      </w:r>
      <w:r w:rsidRPr="00791D6A">
        <w:rPr>
          <w:lang w:val="nl-NL"/>
        </w:rPr>
        <w:t xml:space="preserve">Bedoel je mean en variance? </w:t>
      </w:r>
      <w:r>
        <w:t xml:space="preserve">Of median en coefficient of variation? </w:t>
      </w:r>
      <w:r w:rsidRPr="00791D6A">
        <w:rPr>
          <w:lang w:val="nl-NL"/>
        </w:rPr>
        <w:t>Of iets anders? Specifiek zijn!</w:t>
      </w:r>
    </w:p>
  </w:comment>
  <w:comment w:id="62" w:author="Timo Van Der Linden" w:date="2016-05-04T16:40:00Z" w:initials="TVDL">
    <w:p w14:paraId="31F85C63" w14:textId="4B9C4575" w:rsidR="00A86709" w:rsidRPr="00791D6A" w:rsidRDefault="00A86709">
      <w:pPr>
        <w:pStyle w:val="CommentText"/>
        <w:rPr>
          <w:lang w:val="nl-NL"/>
        </w:rPr>
      </w:pPr>
      <w:r>
        <w:rPr>
          <w:rStyle w:val="CommentReference"/>
        </w:rPr>
        <w:annotationRef/>
      </w:r>
      <w:r w:rsidRPr="00791D6A">
        <w:rPr>
          <w:lang w:val="nl-NL"/>
        </w:rPr>
        <w:t>Dit hangt af van de definite van fairness.</w:t>
      </w:r>
    </w:p>
  </w:comment>
  <w:comment w:id="65" w:author="Timo Van Der Linden" w:date="2016-05-04T16:40:00Z" w:initials="TVDL">
    <w:p w14:paraId="452170A5" w14:textId="140130E8" w:rsidR="00A86709" w:rsidRPr="00791D6A" w:rsidRDefault="00A86709">
      <w:pPr>
        <w:pStyle w:val="CommentText"/>
        <w:rPr>
          <w:lang w:val="nl-NL"/>
        </w:rPr>
      </w:pPr>
      <w:r>
        <w:rPr>
          <w:rStyle w:val="CommentReference"/>
        </w:rPr>
        <w:annotationRef/>
      </w:r>
      <w:r w:rsidRPr="00791D6A">
        <w:rPr>
          <w:lang w:val="nl-NL"/>
        </w:rPr>
        <w:t>Zelfde als hierboven</w:t>
      </w:r>
    </w:p>
  </w:comment>
  <w:comment w:id="66" w:author="Timo Van Der Linden" w:date="2016-05-04T16:41:00Z" w:initials="TVDL">
    <w:p w14:paraId="1941F414" w14:textId="092D6AAB" w:rsidR="00A86709" w:rsidRPr="00791D6A" w:rsidRDefault="00A86709">
      <w:pPr>
        <w:pStyle w:val="CommentText"/>
        <w:rPr>
          <w:lang w:val="nl-NL"/>
        </w:rPr>
      </w:pPr>
      <w:r>
        <w:rPr>
          <w:rStyle w:val="CommentReference"/>
        </w:rPr>
        <w:annotationRef/>
      </w:r>
      <w:r w:rsidRPr="00791D6A">
        <w:rPr>
          <w:rStyle w:val="CommentReference"/>
          <w:lang w:val="nl-NL"/>
        </w:rPr>
        <w:t>Rare zinsbouw</w:t>
      </w:r>
    </w:p>
  </w:comment>
  <w:comment w:id="67" w:author="Timo Van Der Linden" w:date="2016-05-04T16:44:00Z" w:initials="TVDL">
    <w:p w14:paraId="7D5E9DDC" w14:textId="3B3F8981" w:rsidR="00A86709" w:rsidRPr="00791D6A" w:rsidRDefault="00A86709">
      <w:pPr>
        <w:pStyle w:val="CommentText"/>
        <w:rPr>
          <w:lang w:val="nl-NL"/>
        </w:rPr>
      </w:pPr>
      <w:r>
        <w:rPr>
          <w:rStyle w:val="CommentReference"/>
        </w:rPr>
        <w:annotationRef/>
      </w:r>
      <w:r w:rsidRPr="00791D6A">
        <w:rPr>
          <w:lang w:val="nl-NL"/>
        </w:rPr>
        <w:t>Je legt hiermee alleen niet uit wat het principe is</w:t>
      </w:r>
    </w:p>
  </w:comment>
  <w:comment w:id="68" w:author="Timo Van Der Linden" w:date="2016-05-04T16:42:00Z" w:initials="TVDL">
    <w:p w14:paraId="51556C67" w14:textId="31E60B97" w:rsidR="00A86709" w:rsidRPr="00791D6A" w:rsidRDefault="00A86709">
      <w:pPr>
        <w:pStyle w:val="CommentText"/>
        <w:rPr>
          <w:lang w:val="nl-NL"/>
        </w:rPr>
      </w:pPr>
      <w:r>
        <w:rPr>
          <w:rStyle w:val="CommentReference"/>
        </w:rPr>
        <w:annotationRef/>
      </w:r>
      <w:r w:rsidRPr="00791D6A">
        <w:rPr>
          <w:lang w:val="nl-NL"/>
        </w:rPr>
        <w:t xml:space="preserve">Ik snap het word consistent hier niet. Contested garment is de regel (of het princpe) in de Talmud, een queing system hierop gebaseerd is CG consistent. </w:t>
      </w:r>
    </w:p>
  </w:comment>
  <w:comment w:id="72" w:author="Timo Van Der Linden" w:date="2016-05-04T16:48:00Z" w:initials="TVDL">
    <w:p w14:paraId="27C1ABDE" w14:textId="13B432EE" w:rsidR="00A86709" w:rsidRPr="00791D6A" w:rsidRDefault="00A86709">
      <w:pPr>
        <w:pStyle w:val="CommentText"/>
        <w:rPr>
          <w:lang w:val="nl-NL"/>
        </w:rPr>
      </w:pPr>
      <w:r>
        <w:rPr>
          <w:rStyle w:val="CommentReference"/>
        </w:rPr>
        <w:annotationRef/>
      </w:r>
      <w:r w:rsidRPr="00791D6A">
        <w:rPr>
          <w:rStyle w:val="CommentReference"/>
          <w:lang w:val="nl-NL"/>
        </w:rPr>
        <w:t xml:space="preserve">Onduidelijk geformuleerd. De manier van verdelen is sowieso nieuw. Je gebruikt de test om te kijken of de performance </w:t>
      </w:r>
      <w:r w:rsidRPr="00791D6A">
        <w:rPr>
          <w:rStyle w:val="CommentReference"/>
          <w:u w:val="single"/>
          <w:lang w:val="nl-NL"/>
        </w:rPr>
        <w:t>anders</w:t>
      </w:r>
      <w:r w:rsidRPr="00791D6A">
        <w:rPr>
          <w:rStyle w:val="CommentReference"/>
          <w:lang w:val="nl-NL"/>
        </w:rPr>
        <w:t xml:space="preserve"> is dan die van andere manieren. Als deze idd anders, en ook nog eens lager is (zie hier een hypothese verschijnen), dan heb je een </w:t>
      </w:r>
      <w:r w:rsidRPr="00791D6A">
        <w:rPr>
          <w:rStyle w:val="CommentReference"/>
          <w:u w:val="single"/>
          <w:lang w:val="nl-NL"/>
        </w:rPr>
        <w:t>goede</w:t>
      </w:r>
      <w:r w:rsidRPr="00791D6A">
        <w:rPr>
          <w:rStyle w:val="CommentReference"/>
          <w:lang w:val="nl-NL"/>
        </w:rPr>
        <w:t xml:space="preserve"> nieuwe manier gevonden.</w:t>
      </w:r>
    </w:p>
  </w:comment>
  <w:comment w:id="73" w:author="Timo Van Der Linden" w:date="2016-05-04T16:53:00Z" w:initials="TVDL">
    <w:p w14:paraId="04DCA966" w14:textId="560701EC" w:rsidR="00A86709" w:rsidRPr="00791D6A" w:rsidRDefault="00A86709">
      <w:pPr>
        <w:pStyle w:val="CommentText"/>
        <w:rPr>
          <w:lang w:val="nl-NL"/>
        </w:rPr>
      </w:pPr>
      <w:r>
        <w:rPr>
          <w:rStyle w:val="CommentReference"/>
        </w:rPr>
        <w:annotationRef/>
      </w:r>
      <w:r w:rsidRPr="00791D6A">
        <w:rPr>
          <w:lang w:val="nl-NL"/>
        </w:rPr>
        <w:t>Bedrijfksunde gaat om geld! Een sneller queuing discipline is goedkoper, en kan bedrijven veel geld besparen. Verzin ook een reden waarom academici interese zouden hebben.</w:t>
      </w:r>
    </w:p>
  </w:comment>
  <w:comment w:id="84" w:author="Timo Van Der Linden" w:date="2016-05-05T20:53:00Z" w:initials="TvdL">
    <w:p w14:paraId="43692CCD" w14:textId="0D470EBD" w:rsidR="00A86709" w:rsidRPr="00791D6A" w:rsidRDefault="00A86709">
      <w:pPr>
        <w:pStyle w:val="CommentText"/>
        <w:rPr>
          <w:lang w:val="nl-NL"/>
        </w:rPr>
      </w:pPr>
      <w:r>
        <w:rPr>
          <w:rStyle w:val="CommentReference"/>
        </w:rPr>
        <w:annotationRef/>
      </w:r>
      <w:r w:rsidRPr="00791D6A">
        <w:rPr>
          <w:lang w:val="nl-NL"/>
        </w:rPr>
        <w:t xml:space="preserve">Nogal vaag </w:t>
      </w:r>
    </w:p>
  </w:comment>
  <w:comment w:id="87" w:author="Timo Van Der Linden" w:date="2016-05-05T20:54:00Z" w:initials="TvdL">
    <w:p w14:paraId="07E57AB4" w14:textId="0679F998" w:rsidR="00A86709" w:rsidRPr="00791D6A" w:rsidRDefault="00A86709">
      <w:pPr>
        <w:pStyle w:val="CommentText"/>
        <w:rPr>
          <w:lang w:val="nl-NL"/>
        </w:rPr>
      </w:pPr>
      <w:r>
        <w:rPr>
          <w:rStyle w:val="CommentReference"/>
        </w:rPr>
        <w:annotationRef/>
      </w:r>
      <w:r w:rsidRPr="00791D6A">
        <w:rPr>
          <w:lang w:val="nl-NL"/>
        </w:rPr>
        <w:t>Geformuleerd als een tekortkoming van je onderzoek. Verwijs naar ander werk waarin ze in detail staan beschreven (zo’n sort artikel heet een review) en zeg dat je hier kort de voornaamste beschrijft.</w:t>
      </w:r>
    </w:p>
  </w:comment>
  <w:comment w:id="90" w:author="Timo Van Der Linden" w:date="2016-05-05T21:13:00Z" w:initials="TvdL">
    <w:p w14:paraId="1FF0B584" w14:textId="60DB8B1B" w:rsidR="00A86709" w:rsidRPr="00791D6A" w:rsidRDefault="00A86709">
      <w:pPr>
        <w:pStyle w:val="CommentText"/>
        <w:rPr>
          <w:lang w:val="nl-NL"/>
        </w:rPr>
      </w:pPr>
      <w:r>
        <w:rPr>
          <w:rStyle w:val="CommentReference"/>
        </w:rPr>
        <w:annotationRef/>
      </w:r>
      <w:r w:rsidRPr="00791D6A">
        <w:rPr>
          <w:lang w:val="nl-NL"/>
        </w:rPr>
        <w:t>Voeg veel duidelijkere definities toe, ik weet nog steeds niet wat een server is. Beschrijf je tekening duidelijker (wat beeldt het process uit, wat is de server, etc.) en geef voorbeelden.</w:t>
      </w:r>
    </w:p>
  </w:comment>
  <w:comment w:id="91" w:author="Timo Van Der Linden" w:date="2016-05-05T21:07:00Z" w:initials="TvdL">
    <w:p w14:paraId="124DEB72" w14:textId="52A622D8" w:rsidR="00A86709" w:rsidRPr="00791D6A" w:rsidRDefault="00A86709">
      <w:pPr>
        <w:pStyle w:val="CommentText"/>
        <w:rPr>
          <w:lang w:val="nl-NL"/>
        </w:rPr>
      </w:pPr>
      <w:r>
        <w:rPr>
          <w:rStyle w:val="CommentReference"/>
        </w:rPr>
        <w:annotationRef/>
      </w:r>
      <w:r w:rsidRPr="00791D6A">
        <w:rPr>
          <w:lang w:val="nl-NL"/>
        </w:rPr>
        <w:t>Een queuing system is dus een verzameling processen, maar waar bestaat de queue uit? Dit leg je niet uit.</w:t>
      </w:r>
    </w:p>
  </w:comment>
  <w:comment w:id="92" w:author="Timo Van Der Linden" w:date="2016-05-05T21:16:00Z" w:initials="TvdL">
    <w:p w14:paraId="15DF7112" w14:textId="4E51DEBC" w:rsidR="00A86709" w:rsidRPr="00791D6A" w:rsidRDefault="00A86709">
      <w:pPr>
        <w:pStyle w:val="CommentText"/>
        <w:rPr>
          <w:lang w:val="nl-NL"/>
        </w:rPr>
      </w:pPr>
      <w:r>
        <w:rPr>
          <w:rStyle w:val="CommentReference"/>
        </w:rPr>
        <w:annotationRef/>
      </w:r>
      <w:r w:rsidRPr="00791D6A">
        <w:rPr>
          <w:lang w:val="nl-NL"/>
        </w:rPr>
        <w:t>De naam van het figuur is uitermate vervelend, verwijder dit overall.</w:t>
      </w:r>
    </w:p>
  </w:comment>
  <w:comment w:id="110" w:author="Timo Van Der Linden" w:date="2016-05-05T20:58:00Z" w:initials="TvdL">
    <w:p w14:paraId="096CDE1F" w14:textId="6CF77E0B" w:rsidR="00A86709" w:rsidRPr="00791D6A" w:rsidRDefault="00A86709">
      <w:pPr>
        <w:pStyle w:val="CommentText"/>
        <w:rPr>
          <w:lang w:val="nl-NL"/>
        </w:rPr>
      </w:pPr>
      <w:r>
        <w:rPr>
          <w:rStyle w:val="CommentReference"/>
        </w:rPr>
        <w:annotationRef/>
      </w:r>
      <w:r w:rsidRPr="00791D6A">
        <w:rPr>
          <w:lang w:val="nl-NL"/>
        </w:rPr>
        <w:t>Waarom?</w:t>
      </w:r>
    </w:p>
  </w:comment>
  <w:comment w:id="117" w:author="Timo Van Der Linden" w:date="2016-05-05T20:59:00Z" w:initials="TvdL">
    <w:p w14:paraId="48C5D9FB" w14:textId="381CE731" w:rsidR="00A86709" w:rsidRPr="00791D6A" w:rsidRDefault="00A86709">
      <w:pPr>
        <w:pStyle w:val="CommentText"/>
        <w:rPr>
          <w:lang w:val="nl-NL"/>
        </w:rPr>
      </w:pPr>
      <w:r>
        <w:rPr>
          <w:rStyle w:val="CommentReference"/>
        </w:rPr>
        <w:annotationRef/>
      </w:r>
      <w:r w:rsidRPr="00791D6A">
        <w:rPr>
          <w:lang w:val="nl-NL"/>
        </w:rPr>
        <w:t>Ik verwacht hier: static disciplines are … En dan: fair queing is…</w:t>
      </w:r>
    </w:p>
  </w:comment>
  <w:comment w:id="119" w:author="Timo Van Der Linden" w:date="2016-05-05T21:01:00Z" w:initials="TvdL">
    <w:p w14:paraId="47DE0AA8" w14:textId="558BCF10" w:rsidR="00A86709" w:rsidRDefault="00A86709">
      <w:pPr>
        <w:pStyle w:val="CommentText"/>
      </w:pPr>
      <w:r>
        <w:rPr>
          <w:rStyle w:val="CommentReference"/>
        </w:rPr>
        <w:annotationRef/>
      </w:r>
      <w:r>
        <w:t>Can be / are?</w:t>
      </w:r>
    </w:p>
  </w:comment>
  <w:comment w:id="120" w:author="Timo Van Der Linden" w:date="2016-05-05T21:01:00Z" w:initials="TvdL">
    <w:p w14:paraId="6F936F34" w14:textId="4930D606" w:rsidR="00A86709" w:rsidRPr="00791D6A" w:rsidRDefault="00A86709">
      <w:pPr>
        <w:pStyle w:val="CommentText"/>
        <w:rPr>
          <w:lang w:val="nl-NL"/>
        </w:rPr>
      </w:pPr>
      <w:r>
        <w:rPr>
          <w:rStyle w:val="CommentReference"/>
        </w:rPr>
        <w:annotationRef/>
      </w:r>
      <w:r>
        <w:t xml:space="preserve">Welk schedule? </w:t>
      </w:r>
      <w:r w:rsidRPr="00791D6A">
        <w:rPr>
          <w:lang w:val="nl-NL"/>
        </w:rPr>
        <w:t>Wat is een schedule?</w:t>
      </w:r>
    </w:p>
  </w:comment>
  <w:comment w:id="121" w:author="Timo Van Der Linden" w:date="2016-05-05T21:02:00Z" w:initials="TvdL">
    <w:p w14:paraId="2303C8D8" w14:textId="50852A6B" w:rsidR="00A86709" w:rsidRPr="00791D6A" w:rsidRDefault="00A86709">
      <w:pPr>
        <w:pStyle w:val="CommentText"/>
        <w:rPr>
          <w:lang w:val="nl-NL"/>
        </w:rPr>
      </w:pPr>
      <w:r>
        <w:rPr>
          <w:rStyle w:val="CommentReference"/>
        </w:rPr>
        <w:annotationRef/>
      </w:r>
      <w:r w:rsidRPr="00791D6A">
        <w:rPr>
          <w:lang w:val="nl-NL"/>
        </w:rPr>
        <w:t>Hoeveel? Waarom deze?</w:t>
      </w:r>
    </w:p>
  </w:comment>
  <w:comment w:id="124" w:author="Timo Van Der Linden" w:date="2016-05-05T21:04:00Z" w:initials="TvdL">
    <w:p w14:paraId="59445DFF" w14:textId="69CBA5B5" w:rsidR="00A86709" w:rsidRPr="00791D6A" w:rsidRDefault="00A86709">
      <w:pPr>
        <w:pStyle w:val="CommentText"/>
        <w:rPr>
          <w:lang w:val="nl-NL"/>
        </w:rPr>
      </w:pPr>
      <w:r>
        <w:rPr>
          <w:rStyle w:val="CommentReference"/>
        </w:rPr>
        <w:annotationRef/>
      </w:r>
      <w:r w:rsidRPr="00791D6A">
        <w:rPr>
          <w:rStyle w:val="CommentReference"/>
          <w:lang w:val="nl-NL"/>
        </w:rPr>
        <w:t>Refereren naar iets als x ≠ het beschrijven als x</w:t>
      </w:r>
    </w:p>
  </w:comment>
  <w:comment w:id="127" w:author="Timo Van Der Linden" w:date="2016-05-05T21:03:00Z" w:initials="TvdL">
    <w:p w14:paraId="782B690B" w14:textId="1AA3710B" w:rsidR="00A86709" w:rsidRPr="00791D6A" w:rsidRDefault="00A86709">
      <w:pPr>
        <w:pStyle w:val="CommentText"/>
        <w:rPr>
          <w:lang w:val="nl-NL"/>
        </w:rPr>
      </w:pPr>
      <w:r>
        <w:rPr>
          <w:rStyle w:val="CommentReference"/>
        </w:rPr>
        <w:annotationRef/>
      </w:r>
      <w:r w:rsidRPr="00791D6A">
        <w:rPr>
          <w:rStyle w:val="CommentReference"/>
          <w:lang w:val="nl-NL"/>
        </w:rPr>
        <w:t xml:space="preserve">Niet mee eens en lijkt me bovendien irrelevant. </w:t>
      </w:r>
    </w:p>
  </w:comment>
  <w:comment w:id="132" w:author="Timo Van Der Linden" w:date="2016-05-05T21:18:00Z" w:initials="TvdL">
    <w:p w14:paraId="706E84B4" w14:textId="4023C5A0" w:rsidR="00A86709" w:rsidRPr="00791D6A" w:rsidRDefault="00A86709">
      <w:pPr>
        <w:pStyle w:val="CommentText"/>
        <w:rPr>
          <w:lang w:val="nl-NL"/>
        </w:rPr>
      </w:pPr>
      <w:r>
        <w:rPr>
          <w:rStyle w:val="CommentReference"/>
        </w:rPr>
        <w:annotationRef/>
      </w:r>
      <w:r w:rsidRPr="00791D6A">
        <w:rPr>
          <w:lang w:val="nl-NL"/>
        </w:rPr>
        <w:t xml:space="preserve">Goed dat je hier refereert, kan je dit verder uitleggen? </w:t>
      </w:r>
    </w:p>
  </w:comment>
  <w:comment w:id="146" w:author="Timo Van Der Linden" w:date="2016-05-05T21:19:00Z" w:initials="TvdL">
    <w:p w14:paraId="376151B5" w14:textId="1E0ED9F8" w:rsidR="00A86709" w:rsidRPr="00791D6A" w:rsidRDefault="00A86709">
      <w:pPr>
        <w:pStyle w:val="CommentText"/>
        <w:rPr>
          <w:lang w:val="nl-NL"/>
        </w:rPr>
      </w:pPr>
      <w:r>
        <w:rPr>
          <w:rStyle w:val="CommentReference"/>
        </w:rPr>
        <w:annotationRef/>
      </w:r>
      <w:r w:rsidRPr="00791D6A">
        <w:rPr>
          <w:lang w:val="nl-NL"/>
        </w:rPr>
        <w:t>Scheidt met ; niet met )(</w:t>
      </w:r>
    </w:p>
  </w:comment>
  <w:comment w:id="147" w:author="Timo Van Der Linden" w:date="2016-05-05T21:21:00Z" w:initials="TvdL">
    <w:p w14:paraId="3A13E587" w14:textId="350DC62C" w:rsidR="00A86709" w:rsidRPr="00791D6A" w:rsidRDefault="00A86709">
      <w:pPr>
        <w:pStyle w:val="CommentText"/>
        <w:rPr>
          <w:lang w:val="nl-NL"/>
        </w:rPr>
      </w:pPr>
      <w:r>
        <w:rPr>
          <w:rStyle w:val="CommentReference"/>
        </w:rPr>
        <w:annotationRef/>
      </w:r>
      <w:r w:rsidRPr="00791D6A">
        <w:rPr>
          <w:lang w:val="nl-NL"/>
        </w:rPr>
        <w:t>Ik begrijp deze zin niet, bovendien lijkt me dit makkelijker wiskundig uit te drukken. Kun je di took verder uitleggen?</w:t>
      </w:r>
    </w:p>
  </w:comment>
  <w:comment w:id="156" w:author="Timo Van Der Linden" w:date="2016-05-05T21:23:00Z" w:initials="TvdL">
    <w:p w14:paraId="029E5F5C" w14:textId="1C77381B" w:rsidR="00A86709" w:rsidRPr="00791D6A" w:rsidRDefault="00A86709">
      <w:pPr>
        <w:pStyle w:val="CommentText"/>
        <w:rPr>
          <w:lang w:val="nl-NL"/>
        </w:rPr>
      </w:pPr>
      <w:r>
        <w:rPr>
          <w:rStyle w:val="CommentReference"/>
        </w:rPr>
        <w:annotationRef/>
      </w:r>
      <w:r w:rsidRPr="00791D6A">
        <w:rPr>
          <w:lang w:val="nl-NL"/>
        </w:rPr>
        <w:t>Goed, overal voorbeelden geven!</w:t>
      </w:r>
    </w:p>
  </w:comment>
  <w:comment w:id="158" w:author="Timo Van Der Linden" w:date="2016-05-05T21:25:00Z" w:initials="TvdL">
    <w:p w14:paraId="70FE860A" w14:textId="304145CD" w:rsidR="00A86709" w:rsidRPr="00791D6A" w:rsidRDefault="00A86709">
      <w:pPr>
        <w:pStyle w:val="CommentText"/>
        <w:rPr>
          <w:lang w:val="nl-NL"/>
        </w:rPr>
      </w:pPr>
      <w:r>
        <w:rPr>
          <w:rStyle w:val="CommentReference"/>
        </w:rPr>
        <w:annotationRef/>
      </w:r>
      <w:r w:rsidRPr="00791D6A">
        <w:rPr>
          <w:lang w:val="nl-NL"/>
        </w:rPr>
        <w:t>Is dat anders dan een dynamic queueing discipline?</w:t>
      </w:r>
    </w:p>
  </w:comment>
  <w:comment w:id="159" w:author="Timo Van Der Linden" w:date="2016-05-05T21:23:00Z" w:initials="TvdL">
    <w:p w14:paraId="24B0358F" w14:textId="6C14EC37" w:rsidR="00A86709" w:rsidRPr="00791D6A" w:rsidRDefault="00A86709">
      <w:pPr>
        <w:pStyle w:val="CommentText"/>
        <w:rPr>
          <w:lang w:val="nl-NL"/>
        </w:rPr>
      </w:pPr>
      <w:r>
        <w:rPr>
          <w:rStyle w:val="CommentReference"/>
        </w:rPr>
        <w:annotationRef/>
      </w:r>
      <w:r w:rsidRPr="00791D6A">
        <w:rPr>
          <w:lang w:val="nl-NL"/>
        </w:rPr>
        <w:t>Niet echt een verduidelijking, en bovendien moet de figuur al veel eerder duidelijk zijn.</w:t>
      </w:r>
    </w:p>
  </w:comment>
  <w:comment w:id="168" w:author="Timo Van Der Linden" w:date="2016-05-05T21:26:00Z" w:initials="TvdL">
    <w:p w14:paraId="6A02E281" w14:textId="390EC473" w:rsidR="00A86709" w:rsidRPr="00791D6A" w:rsidRDefault="00A86709">
      <w:pPr>
        <w:pStyle w:val="CommentText"/>
        <w:rPr>
          <w:lang w:val="nl-NL"/>
        </w:rPr>
      </w:pPr>
      <w:r>
        <w:rPr>
          <w:rStyle w:val="CommentReference"/>
        </w:rPr>
        <w:annotationRef/>
      </w:r>
      <w:r w:rsidRPr="00791D6A">
        <w:rPr>
          <w:lang w:val="nl-NL"/>
        </w:rPr>
        <w:t>Waarom?</w:t>
      </w:r>
    </w:p>
  </w:comment>
  <w:comment w:id="172" w:author="Timo Van Der Linden" w:date="2016-05-05T21:28:00Z" w:initials="TvdL">
    <w:p w14:paraId="1487265A" w14:textId="15913348" w:rsidR="00A86709" w:rsidRPr="00791D6A" w:rsidRDefault="00A86709">
      <w:pPr>
        <w:pStyle w:val="CommentText"/>
        <w:rPr>
          <w:lang w:val="nl-NL"/>
        </w:rPr>
      </w:pPr>
      <w:r>
        <w:rPr>
          <w:rStyle w:val="CommentReference"/>
        </w:rPr>
        <w:annotationRef/>
      </w:r>
      <w:r w:rsidRPr="00791D6A">
        <w:rPr>
          <w:lang w:val="nl-NL"/>
        </w:rPr>
        <w:t>Waarom staat dit hier?</w:t>
      </w:r>
    </w:p>
  </w:comment>
  <w:comment w:id="175" w:author="Timo Van Der Linden" w:date="2016-05-05T21:33:00Z" w:initials="TvdL">
    <w:p w14:paraId="016D8C0F" w14:textId="0AA6F441" w:rsidR="00A86709" w:rsidRPr="00791D6A" w:rsidRDefault="00A86709">
      <w:pPr>
        <w:pStyle w:val="CommentText"/>
        <w:rPr>
          <w:lang w:val="nl-NL"/>
        </w:rPr>
      </w:pPr>
      <w:r>
        <w:rPr>
          <w:rStyle w:val="CommentReference"/>
        </w:rPr>
        <w:annotationRef/>
      </w:r>
      <w:r w:rsidRPr="00791D6A">
        <w:rPr>
          <w:lang w:val="nl-NL"/>
        </w:rPr>
        <w:t>Ik begrijp verderop dat CGC een vorm van FQ is, structureer je uitleg dan ook op die manier!</w:t>
      </w:r>
    </w:p>
  </w:comment>
  <w:comment w:id="182" w:author="Timo Van Der Linden" w:date="2016-05-05T21:32:00Z" w:initials="TvdL">
    <w:p w14:paraId="546387E9" w14:textId="542129DA" w:rsidR="00A86709" w:rsidRPr="00791D6A" w:rsidRDefault="00A86709">
      <w:pPr>
        <w:pStyle w:val="CommentText"/>
        <w:rPr>
          <w:lang w:val="nl-NL"/>
        </w:rPr>
      </w:pPr>
      <w:r>
        <w:rPr>
          <w:rStyle w:val="CommentReference"/>
        </w:rPr>
        <w:annotationRef/>
      </w:r>
      <w:r w:rsidRPr="00791D6A">
        <w:rPr>
          <w:lang w:val="nl-NL"/>
        </w:rPr>
        <w:t>Goed voorbeeld. Kan je het principe wiskundig formuleren, en zo mogelijk generaliseren?</w:t>
      </w:r>
    </w:p>
  </w:comment>
  <w:comment w:id="185" w:author="Timo Van Der Linden" w:date="2016-05-05T21:32:00Z" w:initials="TvdL">
    <w:p w14:paraId="174F6A90" w14:textId="48000A66" w:rsidR="00A86709" w:rsidRPr="00791D6A" w:rsidRDefault="00A86709">
      <w:pPr>
        <w:pStyle w:val="CommentText"/>
        <w:rPr>
          <w:lang w:val="nl-NL"/>
        </w:rPr>
      </w:pPr>
      <w:r>
        <w:rPr>
          <w:rStyle w:val="CommentReference"/>
        </w:rPr>
        <w:annotationRef/>
      </w:r>
      <w:r w:rsidRPr="00791D6A">
        <w:rPr>
          <w:lang w:val="nl-NL"/>
        </w:rPr>
        <w:t>Waarom deze twee?</w:t>
      </w:r>
    </w:p>
  </w:comment>
  <w:comment w:id="189" w:author="Timo Van Der Linden" w:date="2016-05-05T21:35:00Z" w:initials="TvdL">
    <w:p w14:paraId="13FF115A" w14:textId="0AA49A59" w:rsidR="00A86709" w:rsidRPr="00791D6A" w:rsidRDefault="00A86709">
      <w:pPr>
        <w:pStyle w:val="CommentText"/>
        <w:rPr>
          <w:lang w:val="nl-NL"/>
        </w:rPr>
      </w:pPr>
      <w:r>
        <w:rPr>
          <w:rStyle w:val="CommentReference"/>
        </w:rPr>
        <w:annotationRef/>
      </w:r>
      <w:r w:rsidRPr="00791D6A">
        <w:rPr>
          <w:lang w:val="nl-NL"/>
        </w:rPr>
        <w:t>Dit moet veel eerder naar voren komen</w:t>
      </w:r>
    </w:p>
  </w:comment>
  <w:comment w:id="190" w:author="Timo Van Der Linden" w:date="2016-05-05T21:35:00Z" w:initials="TvdL">
    <w:p w14:paraId="67C1F3DD" w14:textId="262F1D89" w:rsidR="00A86709" w:rsidRPr="00791D6A" w:rsidRDefault="00A86709">
      <w:pPr>
        <w:pStyle w:val="CommentText"/>
        <w:rPr>
          <w:lang w:val="nl-NL"/>
        </w:rPr>
      </w:pPr>
      <w:r>
        <w:rPr>
          <w:rStyle w:val="CommentReference"/>
        </w:rPr>
        <w:annotationRef/>
      </w:r>
      <w:r w:rsidRPr="00791D6A">
        <w:rPr>
          <w:lang w:val="nl-NL"/>
        </w:rPr>
        <w:t>Dit zegt me niks</w:t>
      </w:r>
    </w:p>
  </w:comment>
  <w:comment w:id="192" w:author="Timo Van Der Linden" w:date="2016-05-05T21:43:00Z" w:initials="TvdL">
    <w:p w14:paraId="5A338225" w14:textId="3CE608C2" w:rsidR="00A86709" w:rsidRPr="00791D6A" w:rsidRDefault="00A86709">
      <w:pPr>
        <w:pStyle w:val="CommentText"/>
        <w:rPr>
          <w:lang w:val="nl-NL"/>
        </w:rPr>
      </w:pPr>
      <w:r>
        <w:rPr>
          <w:rStyle w:val="CommentReference"/>
        </w:rPr>
        <w:annotationRef/>
      </w:r>
      <w:r w:rsidRPr="00791D6A">
        <w:rPr>
          <w:lang w:val="nl-NL"/>
        </w:rPr>
        <w:t>Ik denk dat je beter eerst kan uitleggen wat je doet, en dan je hypotheses vertellen</w:t>
      </w:r>
    </w:p>
  </w:comment>
  <w:comment w:id="193" w:author="Timo Van Der Linden" w:date="2016-05-05T21:36:00Z" w:initials="TvdL">
    <w:p w14:paraId="788CEAD5" w14:textId="66E52B1A" w:rsidR="00A86709" w:rsidRPr="00791D6A" w:rsidRDefault="00A86709">
      <w:pPr>
        <w:pStyle w:val="CommentText"/>
        <w:rPr>
          <w:lang w:val="nl-NL"/>
        </w:rPr>
      </w:pPr>
      <w:r>
        <w:rPr>
          <w:rStyle w:val="CommentReference"/>
        </w:rPr>
        <w:annotationRef/>
      </w:r>
      <w:r w:rsidRPr="00791D6A">
        <w:rPr>
          <w:lang w:val="nl-NL"/>
        </w:rPr>
        <w:t>Had al duidelijk moeten zijn, was mij niet duidelijk</w:t>
      </w:r>
    </w:p>
  </w:comment>
  <w:comment w:id="194" w:author="Timo Van Der Linden" w:date="2016-05-05T21:38:00Z" w:initials="TvdL">
    <w:p w14:paraId="41F52AAB" w14:textId="56890888" w:rsidR="00A86709" w:rsidRPr="00791D6A" w:rsidRDefault="00A86709">
      <w:pPr>
        <w:pStyle w:val="CommentText"/>
        <w:rPr>
          <w:lang w:val="nl-NL"/>
        </w:rPr>
      </w:pPr>
      <w:r>
        <w:rPr>
          <w:rStyle w:val="CommentReference"/>
        </w:rPr>
        <w:annotationRef/>
      </w:r>
      <w:r w:rsidRPr="00A86709">
        <w:rPr>
          <w:lang w:val="nl-NL"/>
        </w:rPr>
        <w:t xml:space="preserve">Kan dit wiskundig en specifiek voor je simulatie? Hoeveel jobs zijn er in je simulatie? Kan je ze niet rangschikken van 1.. kleinste to n grootste? </w:t>
      </w:r>
      <w:r w:rsidRPr="00791D6A">
        <w:rPr>
          <w:lang w:val="nl-NL"/>
        </w:rPr>
        <w:t>Dan is het wiskundig makkelijk uit te drukken</w:t>
      </w:r>
    </w:p>
  </w:comment>
  <w:comment w:id="195" w:author="Timo Van Der Linden" w:date="2016-05-05T21:41:00Z" w:initials="TvdL">
    <w:p w14:paraId="1824AC9F" w14:textId="581F0DBF" w:rsidR="00A86709" w:rsidRPr="00791D6A" w:rsidRDefault="00A86709">
      <w:pPr>
        <w:pStyle w:val="CommentText"/>
        <w:rPr>
          <w:lang w:val="nl-NL"/>
        </w:rPr>
      </w:pPr>
      <w:r>
        <w:rPr>
          <w:rStyle w:val="CommentReference"/>
        </w:rPr>
        <w:annotationRef/>
      </w:r>
      <w:r w:rsidRPr="00791D6A">
        <w:rPr>
          <w:lang w:val="nl-NL"/>
        </w:rPr>
        <w:t>Is dit niet afhankelijk van het queing system?</w:t>
      </w:r>
    </w:p>
  </w:comment>
  <w:comment w:id="196" w:author="Timo Van Der Linden" w:date="2016-05-05T21:40:00Z" w:initials="TvdL">
    <w:p w14:paraId="62192C89" w14:textId="79539FC1" w:rsidR="00A86709" w:rsidRPr="00791D6A" w:rsidRDefault="00A86709">
      <w:pPr>
        <w:pStyle w:val="CommentText"/>
        <w:rPr>
          <w:lang w:val="nl-NL"/>
        </w:rPr>
      </w:pPr>
      <w:r>
        <w:rPr>
          <w:rStyle w:val="CommentReference"/>
        </w:rPr>
        <w:annotationRef/>
      </w:r>
      <w:r w:rsidRPr="00791D6A">
        <w:rPr>
          <w:lang w:val="nl-NL"/>
        </w:rPr>
        <w:t>Waarom? CV is niet variance, maar SD / mean</w:t>
      </w:r>
    </w:p>
  </w:comment>
  <w:comment w:id="197" w:author="Timo Van Der Linden" w:date="2016-05-05T21:42:00Z" w:initials="TvdL">
    <w:p w14:paraId="3A5F2DBB" w14:textId="327F56D9" w:rsidR="00A86709" w:rsidRPr="00791D6A" w:rsidRDefault="00A86709">
      <w:pPr>
        <w:pStyle w:val="CommentText"/>
        <w:rPr>
          <w:lang w:val="nl-NL"/>
        </w:rPr>
      </w:pPr>
      <w:r>
        <w:rPr>
          <w:rStyle w:val="CommentReference"/>
        </w:rPr>
        <w:annotationRef/>
      </w:r>
      <w:r w:rsidRPr="00791D6A">
        <w:rPr>
          <w:lang w:val="nl-NL"/>
        </w:rPr>
        <w:t>Waarom minder, dat is een eenzijdige test (waardoor p-waarde 2x zo hoog wordt, vind ik persoonlijk nooit overtuigend) Hoe test je uberhaupt CV?</w:t>
      </w:r>
    </w:p>
  </w:comment>
  <w:comment w:id="199" w:author="Timo Van Der Linden" w:date="2016-05-05T21:44:00Z" w:initials="TvdL">
    <w:p w14:paraId="0C352A85" w14:textId="2A0A0D0B" w:rsidR="00A86709" w:rsidRPr="00791D6A" w:rsidRDefault="00A86709">
      <w:pPr>
        <w:pStyle w:val="CommentText"/>
        <w:rPr>
          <w:lang w:val="nl-NL"/>
        </w:rPr>
      </w:pPr>
      <w:r>
        <w:rPr>
          <w:rStyle w:val="CommentReference"/>
        </w:rPr>
        <w:annotationRef/>
      </w:r>
      <w:r w:rsidRPr="00791D6A">
        <w:rPr>
          <w:lang w:val="nl-NL"/>
        </w:rPr>
        <w:t>Waarom?</w:t>
      </w:r>
    </w:p>
  </w:comment>
  <w:comment w:id="200" w:author="Timo Van Der Linden" w:date="2016-05-05T21:43:00Z" w:initials="TvdL">
    <w:p w14:paraId="5FEAC9E6" w14:textId="16EC8EF6" w:rsidR="00A86709" w:rsidRPr="00791D6A" w:rsidRDefault="00A86709">
      <w:pPr>
        <w:pStyle w:val="CommentText"/>
        <w:rPr>
          <w:lang w:val="nl-NL"/>
        </w:rPr>
      </w:pPr>
      <w:r>
        <w:rPr>
          <w:rStyle w:val="CommentReference"/>
        </w:rPr>
        <w:annotationRef/>
      </w:r>
      <w:r w:rsidRPr="00791D6A">
        <w:rPr>
          <w:lang w:val="nl-NL"/>
        </w:rPr>
        <w:t>Waarom?</w:t>
      </w:r>
    </w:p>
  </w:comment>
  <w:comment w:id="207" w:author="Timo Van Der Linden" w:date="2016-05-05T21:45:00Z" w:initials="TvdL">
    <w:p w14:paraId="3E0E2482" w14:textId="013929B5" w:rsidR="00A86709" w:rsidRPr="00791D6A" w:rsidRDefault="00A86709">
      <w:pPr>
        <w:pStyle w:val="CommentText"/>
        <w:rPr>
          <w:lang w:val="nl-NL"/>
        </w:rPr>
      </w:pPr>
      <w:r>
        <w:rPr>
          <w:rStyle w:val="CommentReference"/>
        </w:rPr>
        <w:annotationRef/>
      </w:r>
      <w:r w:rsidRPr="00791D6A">
        <w:rPr>
          <w:lang w:val="nl-NL"/>
        </w:rPr>
        <w:t xml:space="preserve">Zijn dit verschillende versies van het model? </w:t>
      </w:r>
    </w:p>
  </w:comment>
  <w:comment w:id="208" w:author="Timo Van Der Linden" w:date="2016-05-05T21:46:00Z" w:initials="TvdL">
    <w:p w14:paraId="0901ABA5" w14:textId="4F6986D6" w:rsidR="00A86709" w:rsidRPr="00791D6A" w:rsidRDefault="00A86709">
      <w:pPr>
        <w:pStyle w:val="CommentText"/>
        <w:rPr>
          <w:lang w:val="nl-NL"/>
        </w:rPr>
      </w:pPr>
      <w:r>
        <w:rPr>
          <w:rStyle w:val="CommentReference"/>
        </w:rPr>
        <w:annotationRef/>
      </w:r>
      <w:r w:rsidRPr="00791D6A">
        <w:rPr>
          <w:lang w:val="nl-NL"/>
        </w:rPr>
        <w:t>Kijk, zo zie ik graag het graag. Je legt uit wat voor keuze je maakt en waarom. Het waarom hoeft niet eindeloos lang te zijn, maar wel duidelijk.</w:t>
      </w:r>
    </w:p>
  </w:comment>
  <w:comment w:id="209" w:author="Timo Van Der Linden" w:date="2016-05-05T21:47:00Z" w:initials="TvdL">
    <w:p w14:paraId="1E669C0E" w14:textId="40DE3EF9" w:rsidR="00A86709" w:rsidRPr="00791D6A" w:rsidRDefault="00A86709">
      <w:pPr>
        <w:pStyle w:val="CommentText"/>
        <w:rPr>
          <w:lang w:val="nl-NL"/>
        </w:rPr>
      </w:pPr>
      <w:r>
        <w:rPr>
          <w:rStyle w:val="CommentReference"/>
        </w:rPr>
        <w:annotationRef/>
      </w:r>
      <w:r w:rsidRPr="00791D6A">
        <w:rPr>
          <w:lang w:val="nl-NL"/>
        </w:rPr>
        <w:t>En wat is N, en t?</w:t>
      </w:r>
    </w:p>
  </w:comment>
  <w:comment w:id="210" w:author="Timo Van Der Linden" w:date="2016-05-05T21:50:00Z" w:initials="TvdL">
    <w:p w14:paraId="2922AD73" w14:textId="0E3869DF" w:rsidR="00A86709" w:rsidRPr="00791D6A" w:rsidRDefault="00A86709">
      <w:pPr>
        <w:pStyle w:val="CommentText"/>
        <w:rPr>
          <w:lang w:val="nl-NL"/>
        </w:rPr>
      </w:pPr>
      <w:r>
        <w:rPr>
          <w:rStyle w:val="CommentReference"/>
        </w:rPr>
        <w:annotationRef/>
      </w:r>
      <w:r w:rsidRPr="00791D6A">
        <w:rPr>
          <w:lang w:val="nl-NL"/>
        </w:rPr>
        <w:t>Waarom paired? Zijn verschillende queueing disciplines niet independent? En werkt dit ook voor de CV? Normaal gebruik je voor variances de F test</w:t>
      </w:r>
    </w:p>
  </w:comment>
  <w:comment w:id="214" w:author="Timo Van Der Linden" w:date="2016-05-05T21:56:00Z" w:initials="TvdL">
    <w:p w14:paraId="25425120" w14:textId="297A3A06" w:rsidR="00A86709" w:rsidRPr="00791D6A" w:rsidRDefault="00A86709">
      <w:pPr>
        <w:pStyle w:val="CommentText"/>
        <w:rPr>
          <w:lang w:val="nl-NL"/>
        </w:rPr>
      </w:pPr>
      <w:r>
        <w:rPr>
          <w:rStyle w:val="CommentReference"/>
        </w:rPr>
        <w:annotationRef/>
      </w:r>
      <w:r w:rsidRPr="00791D6A">
        <w:rPr>
          <w:lang w:val="nl-NL"/>
        </w:rPr>
        <w:t>Zeer zwak, geef me daadwerkelijke redenen</w:t>
      </w:r>
    </w:p>
  </w:comment>
  <w:comment w:id="225" w:author="Timo Van Der Linden" w:date="2016-05-05T21:58:00Z" w:initials="TvdL">
    <w:p w14:paraId="5110AFC7" w14:textId="561F1BC4" w:rsidR="00A86709" w:rsidRPr="00791D6A" w:rsidRDefault="00A86709">
      <w:pPr>
        <w:pStyle w:val="CommentText"/>
        <w:rPr>
          <w:lang w:val="nl-NL"/>
        </w:rPr>
      </w:pPr>
      <w:r>
        <w:rPr>
          <w:rStyle w:val="CommentReference"/>
        </w:rPr>
        <w:annotationRef/>
      </w:r>
      <w:r w:rsidRPr="00791D6A">
        <w:rPr>
          <w:lang w:val="nl-NL"/>
        </w:rPr>
        <w:t>Wat is dan het verschil?</w:t>
      </w:r>
    </w:p>
  </w:comment>
  <w:comment w:id="226" w:author="Timo Van Der Linden" w:date="2016-05-05T21:59:00Z" w:initials="TvdL">
    <w:p w14:paraId="0279110A" w14:textId="0517B942" w:rsidR="00A86709" w:rsidRPr="00791D6A" w:rsidRDefault="00A86709">
      <w:pPr>
        <w:pStyle w:val="CommentText"/>
        <w:rPr>
          <w:lang w:val="nl-NL"/>
        </w:rPr>
      </w:pPr>
      <w:r>
        <w:rPr>
          <w:rStyle w:val="CommentReference"/>
        </w:rPr>
        <w:annotationRef/>
      </w:r>
      <w:r w:rsidRPr="00791D6A">
        <w:rPr>
          <w:lang w:val="nl-NL"/>
        </w:rPr>
        <w:t>Het gaat toch over FCFS?</w:t>
      </w:r>
    </w:p>
  </w:comment>
  <w:comment w:id="228" w:author="Timo Van Der Linden" w:date="2016-05-05T22:15:00Z" w:initials="TvdL">
    <w:p w14:paraId="49720F12" w14:textId="5291303A" w:rsidR="00A86709" w:rsidRPr="00791D6A" w:rsidRDefault="00A86709">
      <w:pPr>
        <w:pStyle w:val="CommentText"/>
        <w:rPr>
          <w:lang w:val="nl-NL"/>
        </w:rPr>
      </w:pPr>
      <w:r>
        <w:rPr>
          <w:rStyle w:val="CommentReference"/>
        </w:rPr>
        <w:annotationRef/>
      </w:r>
      <w:r w:rsidRPr="00791D6A">
        <w:rPr>
          <w:rStyle w:val="CommentReference"/>
          <w:lang w:val="nl-NL"/>
        </w:rPr>
        <w:t>Ik dacht dat het over RR ging? Ik begrijp de paragraaf hierdoor helaas niet. Heb je het nu over RR (typefout) of over CGC (paragraaf op verkeerde plek)? Daarnaast zijn deze punten waarschijnlijk veel makkelijker te begrijpen met een formule</w:t>
      </w:r>
    </w:p>
  </w:comment>
  <w:comment w:id="231" w:author="Timo Van Der Linden" w:date="2016-05-05T22:21:00Z" w:initials="TvdL">
    <w:p w14:paraId="01FC8C1E" w14:textId="71728CD1" w:rsidR="00A86709" w:rsidRPr="00791D6A" w:rsidRDefault="00A86709">
      <w:pPr>
        <w:pStyle w:val="CommentText"/>
        <w:rPr>
          <w:lang w:val="nl-NL"/>
        </w:rPr>
      </w:pPr>
      <w:r>
        <w:rPr>
          <w:rStyle w:val="CommentReference"/>
        </w:rPr>
        <w:annotationRef/>
      </w:r>
      <w:r w:rsidRPr="00791D6A">
        <w:rPr>
          <w:lang w:val="nl-NL"/>
        </w:rPr>
        <w:t>?</w:t>
      </w:r>
    </w:p>
  </w:comment>
  <w:comment w:id="241" w:author="Timo Van Der Linden" w:date="2016-05-05T22:26:00Z" w:initials="TvdL">
    <w:p w14:paraId="4F70CA94" w14:textId="10116FA6" w:rsidR="00A86709" w:rsidRPr="00A86709" w:rsidRDefault="00A86709">
      <w:pPr>
        <w:pStyle w:val="CommentText"/>
        <w:rPr>
          <w:lang w:val="nl-NL"/>
        </w:rPr>
      </w:pPr>
      <w:r>
        <w:rPr>
          <w:rStyle w:val="CommentReference"/>
        </w:rPr>
        <w:annotationRef/>
      </w:r>
      <w:r w:rsidRPr="00A86709">
        <w:rPr>
          <w:lang w:val="nl-NL"/>
        </w:rPr>
        <w:t>Hier staat iets anders dan dat je bedoelt. Je bedoelt x is 0 als dit, 1 als dit. Maar er staat: x = c, en zowel x &gt; y als c &gt; y.</w:t>
      </w:r>
    </w:p>
    <w:p w14:paraId="098505DB" w14:textId="77777777" w:rsidR="00A86709" w:rsidRPr="00A86709" w:rsidRDefault="00A86709">
      <w:pPr>
        <w:pStyle w:val="CommentText"/>
        <w:rPr>
          <w:lang w:val="nl-NL"/>
        </w:rPr>
      </w:pPr>
    </w:p>
    <w:p w14:paraId="4F3E586E" w14:textId="589116DA" w:rsidR="00A86709" w:rsidRPr="00A86709" w:rsidRDefault="00A86709">
      <w:pPr>
        <w:pStyle w:val="CommentText"/>
        <w:rPr>
          <w:lang w:val="nl-NL"/>
        </w:rPr>
      </w:pPr>
      <w:r>
        <w:rPr>
          <w:lang w:val="nl-NL"/>
        </w:rPr>
        <w:t>Begrijpt het niet</w:t>
      </w:r>
    </w:p>
  </w:comment>
  <w:comment w:id="244" w:author="Timo Van Der Linden" w:date="2016-05-05T22:30:00Z" w:initials="TvdL">
    <w:p w14:paraId="7E7A6389" w14:textId="18403E5C" w:rsidR="00A86709" w:rsidRPr="00A86709" w:rsidRDefault="00A86709">
      <w:pPr>
        <w:pStyle w:val="CommentText"/>
        <w:rPr>
          <w:lang w:val="nl-NL"/>
        </w:rPr>
      </w:pPr>
      <w:r>
        <w:rPr>
          <w:rStyle w:val="CommentReference"/>
        </w:rPr>
        <w:annotationRef/>
      </w:r>
      <w:r w:rsidRPr="00A86709">
        <w:rPr>
          <w:lang w:val="nl-NL"/>
        </w:rPr>
        <w:t>Wat is M? En waar komt deze regel vandaan? T</w:t>
      </w:r>
      <w:r>
        <w:rPr>
          <w:lang w:val="nl-NL"/>
        </w:rPr>
        <w:t>he big M method</w:t>
      </w:r>
    </w:p>
  </w:comment>
  <w:comment w:id="245" w:author="Timo Van Der Linden" w:date="2016-05-05T22:31:00Z" w:initials="TvdL">
    <w:p w14:paraId="4FC4A80D" w14:textId="72721B07" w:rsidR="00A86709" w:rsidRPr="00A86709" w:rsidRDefault="00A86709">
      <w:pPr>
        <w:pStyle w:val="CommentText"/>
        <w:rPr>
          <w:lang w:val="nl-NL"/>
        </w:rPr>
      </w:pPr>
      <w:r>
        <w:rPr>
          <w:rStyle w:val="CommentReference"/>
        </w:rPr>
        <w:annotationRef/>
      </w:r>
      <w:r w:rsidRPr="00A86709">
        <w:rPr>
          <w:lang w:val="nl-NL"/>
        </w:rPr>
        <w:t>Zelfde vragen. Daarnaast vraag ik me af of je wel echt bedoelt x-1, want als x = 0, wordt de gehele term –M</w:t>
      </w:r>
    </w:p>
  </w:comment>
  <w:comment w:id="247" w:author="Timo Van Der Linden" w:date="2016-05-05T22:39:00Z" w:initials="TvdL">
    <w:p w14:paraId="442F1C29" w14:textId="78D66FAC" w:rsidR="00A86709" w:rsidRPr="00791D6A" w:rsidRDefault="00A86709">
      <w:pPr>
        <w:pStyle w:val="CommentText"/>
        <w:rPr>
          <w:lang w:val="nl-NL"/>
        </w:rPr>
      </w:pPr>
      <w:r>
        <w:rPr>
          <w:rStyle w:val="CommentReference"/>
        </w:rPr>
        <w:annotationRef/>
      </w:r>
      <w:r w:rsidRPr="00A86709">
        <w:rPr>
          <w:lang w:val="nl-NL"/>
        </w:rPr>
        <w:t>Ik vind dit mee</w:t>
      </w:r>
      <w:r w:rsidRPr="00791D6A">
        <w:rPr>
          <w:lang w:val="nl-NL"/>
        </w:rPr>
        <w:t>r iets voor results</w:t>
      </w:r>
    </w:p>
  </w:comment>
  <w:comment w:id="257" w:author="Timo Van Der Linden" w:date="2016-05-05T22:39:00Z" w:initials="TvdL">
    <w:p w14:paraId="67E38352" w14:textId="75727CEA" w:rsidR="00A86709" w:rsidRPr="00791D6A" w:rsidRDefault="00A86709">
      <w:pPr>
        <w:pStyle w:val="CommentText"/>
        <w:rPr>
          <w:lang w:val="nl-NL"/>
        </w:rPr>
      </w:pPr>
      <w:r>
        <w:rPr>
          <w:rStyle w:val="CommentReference"/>
        </w:rPr>
        <w:annotationRef/>
      </w:r>
      <w:r w:rsidRPr="00791D6A">
        <w:rPr>
          <w:lang w:val="nl-NL"/>
        </w:rPr>
        <w:t>Bewijs?</w:t>
      </w:r>
    </w:p>
  </w:comment>
  <w:comment w:id="258" w:author="Timo Van Der Linden" w:date="2016-05-05T22:39:00Z" w:initials="TvdL">
    <w:p w14:paraId="558704B5" w14:textId="382DB68C" w:rsidR="00A86709" w:rsidRPr="00791D6A" w:rsidRDefault="00A86709">
      <w:pPr>
        <w:pStyle w:val="CommentText"/>
        <w:rPr>
          <w:lang w:val="nl-NL"/>
        </w:rPr>
      </w:pPr>
      <w:r>
        <w:rPr>
          <w:rStyle w:val="CommentReference"/>
        </w:rPr>
        <w:annotationRef/>
      </w:r>
      <w:r w:rsidRPr="00791D6A">
        <w:rPr>
          <w:lang w:val="nl-NL"/>
        </w:rPr>
        <w:t>Bewijs? Tabellen wil ik zien!</w:t>
      </w:r>
    </w:p>
  </w:comment>
  <w:comment w:id="259" w:author="Timo Van Der Linden" w:date="2016-05-05T22:41:00Z" w:initials="TvdL">
    <w:p w14:paraId="4CC0ED27" w14:textId="0D07A218" w:rsidR="00A86709" w:rsidRPr="00791D6A" w:rsidRDefault="00A86709">
      <w:pPr>
        <w:pStyle w:val="CommentText"/>
        <w:rPr>
          <w:lang w:val="nl-NL"/>
        </w:rPr>
      </w:pPr>
      <w:r>
        <w:rPr>
          <w:rStyle w:val="CommentReference"/>
        </w:rPr>
        <w:annotationRef/>
      </w:r>
      <w:r w:rsidRPr="00791D6A">
        <w:rPr>
          <w:lang w:val="nl-NL"/>
        </w:rPr>
        <w:t>Bewijs?</w:t>
      </w:r>
    </w:p>
  </w:comment>
  <w:comment w:id="260" w:author="Timo Van Der Linden" w:date="2016-05-05T22:44:00Z" w:initials="TvdL">
    <w:p w14:paraId="78E23687" w14:textId="16DBA04D" w:rsidR="00A86709" w:rsidRPr="00791D6A" w:rsidRDefault="00A86709">
      <w:pPr>
        <w:pStyle w:val="CommentText"/>
        <w:rPr>
          <w:lang w:val="nl-NL"/>
        </w:rPr>
      </w:pPr>
      <w:r>
        <w:rPr>
          <w:rStyle w:val="CommentReference"/>
        </w:rPr>
        <w:annotationRef/>
      </w:r>
      <w:r w:rsidRPr="00791D6A">
        <w:rPr>
          <w:lang w:val="nl-NL"/>
        </w:rPr>
        <w:t>Wat voor nummers zijn dat dan?</w:t>
      </w:r>
    </w:p>
  </w:comment>
  <w:comment w:id="261" w:author="Timo Van Der Linden" w:date="2016-05-05T22:44:00Z" w:initials="TvdL">
    <w:p w14:paraId="02A156C9" w14:textId="38971BCD" w:rsidR="00A86709" w:rsidRPr="00791D6A" w:rsidRDefault="00A86709">
      <w:pPr>
        <w:pStyle w:val="CommentText"/>
        <w:rPr>
          <w:lang w:val="nl-NL"/>
        </w:rPr>
      </w:pPr>
      <w:r>
        <w:rPr>
          <w:rStyle w:val="CommentReference"/>
        </w:rPr>
        <w:annotationRef/>
      </w:r>
      <w:r w:rsidRPr="00791D6A">
        <w:rPr>
          <w:rStyle w:val="CommentReference"/>
          <w:lang w:val="nl-NL"/>
        </w:rPr>
        <w:t>Hoe is dat dan precies?</w:t>
      </w:r>
    </w:p>
  </w:comment>
  <w:comment w:id="262" w:author="Timo Van Der Linden" w:date="2016-05-05T22:46:00Z" w:initials="TvdL">
    <w:p w14:paraId="1F9798FC" w14:textId="1DD20DC1" w:rsidR="00A86709" w:rsidRPr="00791D6A" w:rsidRDefault="00A86709">
      <w:pPr>
        <w:pStyle w:val="CommentText"/>
        <w:rPr>
          <w:lang w:val="nl-NL"/>
        </w:rPr>
      </w:pPr>
      <w:r>
        <w:rPr>
          <w:rStyle w:val="CommentReference"/>
        </w:rPr>
        <w:annotationRef/>
      </w:r>
      <w:r w:rsidRPr="00791D6A">
        <w:rPr>
          <w:lang w:val="nl-NL"/>
        </w:rPr>
        <w:t>Hoe dan?</w:t>
      </w:r>
    </w:p>
  </w:comment>
  <w:comment w:id="263" w:author="Timo Van Der Linden" w:date="2016-05-05T22:46:00Z" w:initials="TvdL">
    <w:p w14:paraId="1E6677FD" w14:textId="4C7FE69F" w:rsidR="00A86709" w:rsidRPr="00791D6A" w:rsidRDefault="00A86709">
      <w:pPr>
        <w:pStyle w:val="CommentText"/>
        <w:rPr>
          <w:lang w:val="nl-NL"/>
        </w:rPr>
      </w:pPr>
      <w:r>
        <w:rPr>
          <w:rStyle w:val="CommentReference"/>
        </w:rPr>
        <w:annotationRef/>
      </w:r>
      <w:r w:rsidRPr="00791D6A">
        <w:rPr>
          <w:lang w:val="nl-NL"/>
        </w:rPr>
        <w:t>Zelfde</w:t>
      </w:r>
    </w:p>
  </w:comment>
  <w:comment w:id="264" w:author="Timo Van Der Linden" w:date="2016-05-05T22:47:00Z" w:initials="TvdL">
    <w:p w14:paraId="61BF3382" w14:textId="4AF96A92" w:rsidR="00A86709" w:rsidRPr="00791D6A" w:rsidRDefault="00A86709">
      <w:pPr>
        <w:pStyle w:val="CommentText"/>
        <w:rPr>
          <w:lang w:val="nl-NL"/>
        </w:rPr>
      </w:pPr>
      <w:r>
        <w:rPr>
          <w:rStyle w:val="CommentReference"/>
        </w:rPr>
        <w:annotationRef/>
      </w:r>
      <w:r w:rsidRPr="00791D6A">
        <w:rPr>
          <w:lang w:val="nl-NL"/>
        </w:rPr>
        <w:t>Kan je dit niet testen? CV zou hier juist informatief zijn</w:t>
      </w:r>
    </w:p>
  </w:comment>
  <w:comment w:id="265" w:author="Timo Van Der Linden" w:date="2016-05-05T22:49:00Z" w:initials="TvdL">
    <w:p w14:paraId="5D7A39CE" w14:textId="082AE70D" w:rsidR="00A86709" w:rsidRPr="00791D6A" w:rsidRDefault="00A86709">
      <w:pPr>
        <w:pStyle w:val="CommentText"/>
        <w:rPr>
          <w:lang w:val="nl-NL"/>
        </w:rPr>
      </w:pPr>
      <w:r>
        <w:rPr>
          <w:rStyle w:val="CommentReference"/>
        </w:rPr>
        <w:annotationRef/>
      </w:r>
      <w:r w:rsidRPr="00791D6A">
        <w:rPr>
          <w:lang w:val="nl-NL"/>
        </w:rPr>
        <w:t>Ik snap de logica hier niet, en begrijp ook niet precies wat er bedoeld wordt met variability. Is dit hetzelde als variance? Zoja, waarom zou lage variance realistischer zijn of leiden tot grotere internal validity?</w:t>
      </w:r>
    </w:p>
  </w:comment>
  <w:comment w:id="266" w:author="Timo Van Der Linden" w:date="2016-05-05T22:51:00Z" w:initials="TvdL">
    <w:p w14:paraId="70EE94DE" w14:textId="0DEB8FDF" w:rsidR="00A86709" w:rsidRPr="00A86709" w:rsidRDefault="00A86709">
      <w:pPr>
        <w:pStyle w:val="CommentText"/>
        <w:rPr>
          <w:lang w:val="nl-NL"/>
        </w:rPr>
      </w:pPr>
      <w:r>
        <w:rPr>
          <w:rStyle w:val="CommentReference"/>
        </w:rPr>
        <w:annotationRef/>
      </w:r>
      <w:r w:rsidRPr="00A86709">
        <w:rPr>
          <w:lang w:val="nl-NL"/>
        </w:rPr>
        <w:t>Dit kan je alleen niet zien. Stel dat blauw lager is dan alle andere, rood staat vooraan dus dat zie je niet. Dit kan je echter wel gemakkelijk wiskundig testen als SOM(Q1n) = SOM(Q2n) = SOM(Q3n) voor alle n. Daar komt geeneens statistiek aan te pas</w:t>
      </w:r>
    </w:p>
  </w:comment>
  <w:comment w:id="271" w:author="Timo Van Der Linden" w:date="2016-05-05T22:53:00Z" w:initials="TvdL">
    <w:p w14:paraId="20FB0DE5" w14:textId="66EDB644" w:rsidR="00A86709" w:rsidRPr="00791D6A" w:rsidRDefault="00A86709">
      <w:pPr>
        <w:pStyle w:val="CommentText"/>
        <w:rPr>
          <w:lang w:val="nl-NL"/>
        </w:rPr>
      </w:pPr>
      <w:r>
        <w:rPr>
          <w:rStyle w:val="CommentReference"/>
        </w:rPr>
        <w:annotationRef/>
      </w:r>
      <w:r w:rsidRPr="00791D6A">
        <w:rPr>
          <w:lang w:val="nl-NL"/>
        </w:rPr>
        <w:t>Rare zin</w:t>
      </w:r>
    </w:p>
  </w:comment>
  <w:comment w:id="291" w:author="Timo Van Der Linden" w:date="2016-05-05T22:58:00Z" w:initials="TvdL">
    <w:p w14:paraId="10909997" w14:textId="1E374158" w:rsidR="00A86709" w:rsidRPr="00791D6A" w:rsidRDefault="00A86709">
      <w:pPr>
        <w:pStyle w:val="CommentText"/>
        <w:rPr>
          <w:lang w:val="nl-NL"/>
        </w:rPr>
      </w:pPr>
      <w:r>
        <w:rPr>
          <w:rStyle w:val="CommentReference"/>
        </w:rPr>
        <w:annotationRef/>
      </w:r>
      <w:r w:rsidRPr="00791D6A">
        <w:rPr>
          <w:lang w:val="nl-NL"/>
        </w:rPr>
        <w:t>Ik vind deze figuur nogal moelijk te lezen. Ik zou graag een aparte figuur hebben voor AvgD en eentje voor CV. Dan wil je het vergelijkingsmateriaal (dwz de queuing disciplines) naast elkaar. Ik begrijp op het moment niet waarom de resultaten gesplitst zijn per server en per queue, hier kan je prima het gemiddelde van nemen. Daarnaast begrijp ik ook niet helemaal waarom dit uberhaupt in een figuur wordt gepresenteerd, zit zou veel makkelijker zijn te lezen in een tabel.</w:t>
      </w:r>
    </w:p>
  </w:comment>
  <w:comment w:id="292" w:author="Timo Van Der Linden" w:date="2016-05-05T22:56:00Z" w:initials="TvdL">
    <w:p w14:paraId="4398F668" w14:textId="36DB27BF" w:rsidR="00A86709" w:rsidRPr="00791D6A" w:rsidRDefault="00A86709">
      <w:pPr>
        <w:pStyle w:val="CommentText"/>
        <w:rPr>
          <w:lang w:val="nl-NL"/>
        </w:rPr>
      </w:pPr>
      <w:r>
        <w:rPr>
          <w:rStyle w:val="CommentReference"/>
        </w:rPr>
        <w:annotationRef/>
      </w:r>
      <w:r w:rsidRPr="00791D6A">
        <w:rPr>
          <w:lang w:val="nl-NL"/>
        </w:rPr>
        <w:t>Ook hier blijkt dat de structuur van je scriptie niet logisch is. Waarom moet ik naar een ander hoofdstuk dan resultaten om de resultaten te zien?</w:t>
      </w:r>
    </w:p>
  </w:comment>
  <w:comment w:id="301" w:author="Timo Van Der Linden" w:date="2016-05-05T23:05:00Z" w:initials="TvdL">
    <w:p w14:paraId="4CABFA14" w14:textId="39BE9334" w:rsidR="00A86709" w:rsidRPr="00791D6A" w:rsidRDefault="00A86709">
      <w:pPr>
        <w:pStyle w:val="CommentText"/>
        <w:rPr>
          <w:lang w:val="nl-NL"/>
        </w:rPr>
      </w:pPr>
      <w:r>
        <w:rPr>
          <w:rStyle w:val="CommentReference"/>
        </w:rPr>
        <w:annotationRef/>
      </w:r>
      <w:r w:rsidRPr="00791D6A">
        <w:rPr>
          <w:rStyle w:val="CommentReference"/>
          <w:lang w:val="nl-NL"/>
        </w:rPr>
        <w:t>Is/moet dit gelijk (zijn) aan total queuing time? Waarom niet gemiddelde in plaats van som?</w:t>
      </w:r>
    </w:p>
  </w:comment>
  <w:comment w:id="302" w:author="Timo Van Der Linden" w:date="2016-05-05T23:07:00Z" w:initials="TvdL">
    <w:p w14:paraId="665A9584" w14:textId="373C69B6" w:rsidR="00A86709" w:rsidRPr="00791D6A" w:rsidRDefault="00A86709">
      <w:pPr>
        <w:pStyle w:val="CommentText"/>
        <w:rPr>
          <w:lang w:val="nl-NL"/>
        </w:rPr>
      </w:pPr>
      <w:r>
        <w:rPr>
          <w:rStyle w:val="CommentReference"/>
        </w:rPr>
        <w:annotationRef/>
      </w:r>
      <w:r w:rsidRPr="00791D6A">
        <w:rPr>
          <w:lang w:val="nl-NL"/>
        </w:rPr>
        <w:t>Kan dit uberhaupt? CV is SD / mean, volgens mij kan ik SDs niet zomaar bij elkaar optellen</w:t>
      </w:r>
    </w:p>
  </w:comment>
  <w:comment w:id="309" w:author="Timo Van Der Linden" w:date="2016-05-05T23:11:00Z" w:initials="TvdL">
    <w:p w14:paraId="13677418" w14:textId="6528FCDF" w:rsidR="00A86709" w:rsidRPr="00791D6A" w:rsidRDefault="00A86709" w:rsidP="00A531A5">
      <w:pPr>
        <w:pStyle w:val="CommentText"/>
        <w:rPr>
          <w:lang w:val="nl-NL"/>
        </w:rPr>
      </w:pPr>
      <w:r>
        <w:rPr>
          <w:rStyle w:val="CommentReference"/>
        </w:rPr>
        <w:annotationRef/>
      </w:r>
      <w:r w:rsidRPr="00791D6A">
        <w:rPr>
          <w:lang w:val="nl-NL"/>
        </w:rPr>
        <w:t>Dit hele stuk is een herhaling uit sectie 3.</w:t>
      </w:r>
    </w:p>
  </w:comment>
  <w:comment w:id="311" w:author="Timo Van Der Linden" w:date="2016-05-05T23:15:00Z" w:initials="TvdL">
    <w:p w14:paraId="72B5FC79" w14:textId="6057940D" w:rsidR="00A86709" w:rsidRPr="00791D6A" w:rsidRDefault="00A86709">
      <w:pPr>
        <w:pStyle w:val="CommentText"/>
        <w:rPr>
          <w:rStyle w:val="CommentReference"/>
          <w:lang w:val="nl-NL"/>
        </w:rPr>
      </w:pPr>
      <w:r>
        <w:rPr>
          <w:rStyle w:val="CommentReference"/>
        </w:rPr>
        <w:annotationRef/>
      </w:r>
      <w:r w:rsidRPr="00791D6A">
        <w:rPr>
          <w:rStyle w:val="CommentReference"/>
          <w:lang w:val="nl-NL"/>
        </w:rPr>
        <w:t>Dit klopt absoluut niet. De null hypothesis is in de vorm “mean P ≥ mean Q”, de alternative hypothesis is in de vorm “mean P &lt; mean Q”. Dit impliceert een one sided independent samples t-test. Een p-waarde van &lt;0.0001 betekent dat je de null hypothese reject, dus mean P &lt; mean Q!</w:t>
      </w:r>
    </w:p>
    <w:p w14:paraId="03D332DA" w14:textId="77777777" w:rsidR="00A86709" w:rsidRPr="00791D6A" w:rsidRDefault="00A86709">
      <w:pPr>
        <w:pStyle w:val="CommentText"/>
        <w:rPr>
          <w:rStyle w:val="CommentReference"/>
          <w:lang w:val="nl-NL"/>
        </w:rPr>
      </w:pPr>
    </w:p>
    <w:p w14:paraId="7079F590" w14:textId="60C4F8AE" w:rsidR="00A86709" w:rsidRPr="00791D6A" w:rsidRDefault="00A86709">
      <w:pPr>
        <w:pStyle w:val="CommentText"/>
        <w:rPr>
          <w:lang w:val="nl-NL"/>
        </w:rPr>
      </w:pPr>
      <w:r w:rsidRPr="00791D6A">
        <w:rPr>
          <w:rStyle w:val="CommentReference"/>
          <w:lang w:val="nl-NL"/>
        </w:rPr>
        <w:t>Ik denk dat je de verkeerde test hebt gedaan. In plaats van een one-sided een two-sided test. Dan test je de null “mean P = mean Q” tegen alternatief “mean P ≠ mean Q”. Een p-waarde &lt; 0.0001 betekent in dat geval gewoon “mean P ≠ mean Q”. Vervolgens kijk je naar de means en zie je “mean P &gt; mean Q”, en kan je concluderen dat dit verschil statisitsch significant is.</w:t>
      </w:r>
    </w:p>
  </w:comment>
  <w:comment w:id="313" w:author="Timo Van Der Linden" w:date="2016-05-05T23:30:00Z" w:initials="TvdL">
    <w:p w14:paraId="7F85062C" w14:textId="41AEE717" w:rsidR="00A86709" w:rsidRPr="00791D6A" w:rsidRDefault="00A86709">
      <w:pPr>
        <w:pStyle w:val="CommentText"/>
        <w:rPr>
          <w:lang w:val="nl-NL"/>
        </w:rPr>
      </w:pPr>
      <w:r>
        <w:rPr>
          <w:rStyle w:val="CommentReference"/>
        </w:rPr>
        <w:annotationRef/>
      </w:r>
      <w:r w:rsidRPr="00791D6A">
        <w:rPr>
          <w:lang w:val="nl-NL"/>
        </w:rPr>
        <w:t>Ook dit klopt niet, hetzelfde verhaal als hierboven. Equality of variance test je trouwens met een F-test, niet met een t-test. Daarnaast vraag ik me af of je geen correcties aan de degrees of freedom moet doen als je de variantie van de CV vergelijkt.</w:t>
      </w:r>
    </w:p>
  </w:comment>
  <w:comment w:id="321" w:author="Timo Van Der Linden" w:date="2016-05-05T23:44:00Z" w:initials="TvdL">
    <w:p w14:paraId="5312A362" w14:textId="29D39043" w:rsidR="00A86709" w:rsidRPr="00791D6A" w:rsidRDefault="00A86709">
      <w:pPr>
        <w:pStyle w:val="CommentText"/>
        <w:rPr>
          <w:lang w:val="nl-NL"/>
        </w:rPr>
      </w:pPr>
      <w:r>
        <w:rPr>
          <w:rStyle w:val="CommentReference"/>
        </w:rPr>
        <w:annotationRef/>
      </w:r>
      <w:r w:rsidRPr="00791D6A">
        <w:rPr>
          <w:lang w:val="nl-NL"/>
        </w:rPr>
        <w:t xml:space="preserve">Positieve formulering. Verder onderzoek zou kunnen ingaan op wat? Verzin maar wat, uitgebreidere simulatie? Kleine veranderingen in CGC principe? Empirisch onderzoek? </w:t>
      </w:r>
    </w:p>
  </w:comment>
  <w:comment w:id="332" w:author="Timo Van Der Linden" w:date="2016-05-05T23:47:00Z" w:initials="TvdL">
    <w:p w14:paraId="34521D67" w14:textId="7B99BC3A" w:rsidR="00A86709" w:rsidRPr="00791D6A" w:rsidRDefault="00A86709">
      <w:pPr>
        <w:pStyle w:val="CommentText"/>
        <w:rPr>
          <w:lang w:val="nl-NL"/>
        </w:rPr>
      </w:pPr>
      <w:r>
        <w:rPr>
          <w:rStyle w:val="CommentReference"/>
        </w:rPr>
        <w:annotationRef/>
      </w:r>
      <w:r w:rsidRPr="00791D6A">
        <w:rPr>
          <w:lang w:val="nl-NL"/>
        </w:rPr>
        <w:t>Zie mijn eerdere commentaar bij resultaten.</w:t>
      </w:r>
    </w:p>
  </w:comment>
  <w:comment w:id="333" w:author="Timo Van Der Linden" w:date="2016-05-05T23:47:00Z" w:initials="TvdL">
    <w:p w14:paraId="53D6F2DB" w14:textId="2D8151EF" w:rsidR="00A86709" w:rsidRPr="00791D6A" w:rsidRDefault="00A86709">
      <w:pPr>
        <w:pStyle w:val="CommentText"/>
        <w:rPr>
          <w:lang w:val="nl-NL"/>
        </w:rPr>
      </w:pPr>
      <w:r>
        <w:rPr>
          <w:rStyle w:val="CommentReference"/>
        </w:rPr>
        <w:annotationRef/>
      </w:r>
      <w:r w:rsidRPr="00791D6A">
        <w:rPr>
          <w:rStyle w:val="CommentReference"/>
          <w:lang w:val="nl-NL"/>
        </w:rPr>
        <w:t>Zie mijn commentaar bij discussie.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BFF98" w15:done="0"/>
  <w15:commentEx w15:paraId="2B4EB9FB" w15:done="0"/>
  <w15:commentEx w15:paraId="7358DBF7" w15:done="0"/>
  <w15:commentEx w15:paraId="0405B138" w15:done="0"/>
  <w15:commentEx w15:paraId="16FAAF99" w15:done="0"/>
  <w15:commentEx w15:paraId="0018F77D" w15:done="0"/>
  <w15:commentEx w15:paraId="6A3081A3" w15:done="0"/>
  <w15:commentEx w15:paraId="0B0BA80F" w15:done="0"/>
  <w15:commentEx w15:paraId="75B3CC33" w15:done="0"/>
  <w15:commentEx w15:paraId="31F85C63" w15:done="0"/>
  <w15:commentEx w15:paraId="452170A5" w15:done="0"/>
  <w15:commentEx w15:paraId="1941F414" w15:done="0"/>
  <w15:commentEx w15:paraId="7D5E9DDC" w15:done="0"/>
  <w15:commentEx w15:paraId="51556C67" w15:done="0"/>
  <w15:commentEx w15:paraId="27C1ABDE" w15:done="0"/>
  <w15:commentEx w15:paraId="04DCA966" w15:done="0"/>
  <w15:commentEx w15:paraId="43692CCD" w15:done="0"/>
  <w15:commentEx w15:paraId="07E57AB4" w15:done="0"/>
  <w15:commentEx w15:paraId="1FF0B584" w15:done="0"/>
  <w15:commentEx w15:paraId="124DEB72" w15:done="0"/>
  <w15:commentEx w15:paraId="15DF7112" w15:done="0"/>
  <w15:commentEx w15:paraId="096CDE1F" w15:done="0"/>
  <w15:commentEx w15:paraId="48C5D9FB" w15:done="0"/>
  <w15:commentEx w15:paraId="47DE0AA8" w15:done="0"/>
  <w15:commentEx w15:paraId="6F936F34" w15:done="0"/>
  <w15:commentEx w15:paraId="2303C8D8" w15:done="0"/>
  <w15:commentEx w15:paraId="59445DFF" w15:done="0"/>
  <w15:commentEx w15:paraId="782B690B" w15:done="0"/>
  <w15:commentEx w15:paraId="706E84B4" w15:done="0"/>
  <w15:commentEx w15:paraId="376151B5" w15:done="0"/>
  <w15:commentEx w15:paraId="3A13E587" w15:done="0"/>
  <w15:commentEx w15:paraId="029E5F5C" w15:done="0"/>
  <w15:commentEx w15:paraId="70FE860A" w15:done="0"/>
  <w15:commentEx w15:paraId="24B0358F" w15:done="0"/>
  <w15:commentEx w15:paraId="6A02E281" w15:done="0"/>
  <w15:commentEx w15:paraId="1487265A" w15:done="0"/>
  <w15:commentEx w15:paraId="016D8C0F" w15:done="0"/>
  <w15:commentEx w15:paraId="546387E9" w15:done="0"/>
  <w15:commentEx w15:paraId="174F6A90" w15:done="0"/>
  <w15:commentEx w15:paraId="13FF115A" w15:done="0"/>
  <w15:commentEx w15:paraId="67C1F3DD" w15:done="0"/>
  <w15:commentEx w15:paraId="5A338225" w15:done="0"/>
  <w15:commentEx w15:paraId="788CEAD5" w15:done="0"/>
  <w15:commentEx w15:paraId="41F52AAB" w15:done="0"/>
  <w15:commentEx w15:paraId="1824AC9F" w15:done="0"/>
  <w15:commentEx w15:paraId="62192C89" w15:done="0"/>
  <w15:commentEx w15:paraId="3A5F2DBB" w15:done="0"/>
  <w15:commentEx w15:paraId="0C352A85" w15:done="0"/>
  <w15:commentEx w15:paraId="5FEAC9E6" w15:done="0"/>
  <w15:commentEx w15:paraId="3E0E2482" w15:done="0"/>
  <w15:commentEx w15:paraId="0901ABA5" w15:done="0"/>
  <w15:commentEx w15:paraId="1E669C0E" w15:done="0"/>
  <w15:commentEx w15:paraId="2922AD73" w15:done="0"/>
  <w15:commentEx w15:paraId="25425120" w15:done="0"/>
  <w15:commentEx w15:paraId="5110AFC7" w15:done="0"/>
  <w15:commentEx w15:paraId="0279110A" w15:done="0"/>
  <w15:commentEx w15:paraId="49720F12" w15:done="0"/>
  <w15:commentEx w15:paraId="01FC8C1E" w15:done="0"/>
  <w15:commentEx w15:paraId="4F3E586E" w15:done="0"/>
  <w15:commentEx w15:paraId="7E7A6389" w15:done="0"/>
  <w15:commentEx w15:paraId="4FC4A80D" w15:done="0"/>
  <w15:commentEx w15:paraId="442F1C29" w15:done="0"/>
  <w15:commentEx w15:paraId="67E38352" w15:done="0"/>
  <w15:commentEx w15:paraId="558704B5" w15:done="0"/>
  <w15:commentEx w15:paraId="4CC0ED27" w15:done="0"/>
  <w15:commentEx w15:paraId="78E23687" w15:done="0"/>
  <w15:commentEx w15:paraId="02A156C9" w15:done="0"/>
  <w15:commentEx w15:paraId="1F9798FC" w15:done="0"/>
  <w15:commentEx w15:paraId="1E6677FD" w15:done="0"/>
  <w15:commentEx w15:paraId="61BF3382" w15:done="0"/>
  <w15:commentEx w15:paraId="5D7A39CE" w15:done="0"/>
  <w15:commentEx w15:paraId="70EE94DE" w15:done="0"/>
  <w15:commentEx w15:paraId="20FB0DE5" w15:done="0"/>
  <w15:commentEx w15:paraId="10909997" w15:done="0"/>
  <w15:commentEx w15:paraId="4398F668" w15:done="0"/>
  <w15:commentEx w15:paraId="4CABFA14" w15:done="0"/>
  <w15:commentEx w15:paraId="665A9584" w15:done="0"/>
  <w15:commentEx w15:paraId="13677418" w15:done="0"/>
  <w15:commentEx w15:paraId="7079F590" w15:done="0"/>
  <w15:commentEx w15:paraId="7F85062C" w15:done="0"/>
  <w15:commentEx w15:paraId="5312A362" w15:done="0"/>
  <w15:commentEx w15:paraId="34521D67" w15:done="0"/>
  <w15:commentEx w15:paraId="53D6F2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FC4FE" w14:textId="77777777" w:rsidR="003215E7" w:rsidRDefault="003215E7" w:rsidP="00DF5FCF">
      <w:pPr>
        <w:spacing w:after="0" w:line="240" w:lineRule="auto"/>
      </w:pPr>
      <w:r>
        <w:separator/>
      </w:r>
    </w:p>
  </w:endnote>
  <w:endnote w:type="continuationSeparator" w:id="0">
    <w:p w14:paraId="7FC56536" w14:textId="77777777" w:rsidR="003215E7" w:rsidRDefault="003215E7" w:rsidP="00DF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923367"/>
      <w:docPartObj>
        <w:docPartGallery w:val="Page Numbers (Bottom of Page)"/>
        <w:docPartUnique/>
      </w:docPartObj>
    </w:sdtPr>
    <w:sdtEndPr>
      <w:rPr>
        <w:noProof/>
      </w:rPr>
    </w:sdtEndPr>
    <w:sdtContent>
      <w:p w14:paraId="168340B0" w14:textId="1C6A4D45" w:rsidR="00A86709" w:rsidRDefault="00A86709">
        <w:pPr>
          <w:pStyle w:val="Footer"/>
          <w:jc w:val="right"/>
        </w:pPr>
        <w:r>
          <w:fldChar w:fldCharType="begin"/>
        </w:r>
        <w:r>
          <w:instrText xml:space="preserve"> PAGE   \* MERGEFORMAT </w:instrText>
        </w:r>
        <w:r>
          <w:fldChar w:fldCharType="separate"/>
        </w:r>
        <w:r w:rsidR="00C1544C">
          <w:rPr>
            <w:noProof/>
          </w:rPr>
          <w:t>13</w:t>
        </w:r>
        <w:r>
          <w:rPr>
            <w:noProof/>
          </w:rPr>
          <w:fldChar w:fldCharType="end"/>
        </w:r>
      </w:p>
    </w:sdtContent>
  </w:sdt>
  <w:p w14:paraId="5DCA079A" w14:textId="77777777" w:rsidR="00A86709" w:rsidRDefault="00A8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53D4D" w14:textId="77777777" w:rsidR="003215E7" w:rsidRDefault="003215E7" w:rsidP="00DF5FCF">
      <w:pPr>
        <w:spacing w:after="0" w:line="240" w:lineRule="auto"/>
      </w:pPr>
      <w:r>
        <w:separator/>
      </w:r>
    </w:p>
  </w:footnote>
  <w:footnote w:type="continuationSeparator" w:id="0">
    <w:p w14:paraId="4C89CD06" w14:textId="77777777" w:rsidR="003215E7" w:rsidRDefault="003215E7" w:rsidP="00DF5FCF">
      <w:pPr>
        <w:spacing w:after="0" w:line="240" w:lineRule="auto"/>
      </w:pPr>
      <w:r>
        <w:continuationSeparator/>
      </w:r>
    </w:p>
  </w:footnote>
  <w:footnote w:id="1">
    <w:p w14:paraId="069ECD5A" w14:textId="77777777" w:rsidR="00A86709" w:rsidRPr="00BB31EE" w:rsidRDefault="00A86709" w:rsidP="00790A5E">
      <w:pPr>
        <w:pStyle w:val="FootnoteText"/>
      </w:pPr>
      <w:r>
        <w:rPr>
          <w:rStyle w:val="FootnoteReference"/>
        </w:rPr>
        <w:footnoteRef/>
      </w:r>
      <w:r>
        <w:t xml:space="preserve"> The Talmud is a central text in Judaism</w:t>
      </w:r>
    </w:p>
  </w:footnote>
  <w:footnote w:id="2">
    <w:p w14:paraId="18418C40" w14:textId="299592F3" w:rsidR="00A86709" w:rsidDel="002E2CB6" w:rsidRDefault="00A86709">
      <w:pPr>
        <w:pStyle w:val="FootnoteText"/>
        <w:rPr>
          <w:del w:id="129" w:author="Timo Van Der Linden" w:date="2016-05-05T21:29:00Z"/>
        </w:rPr>
      </w:pPr>
      <w:del w:id="130" w:author="Timo Van Der Linden" w:date="2016-05-05T21:29:00Z">
        <w:r w:rsidDel="002E2CB6">
          <w:rPr>
            <w:rStyle w:val="FootnoteReference"/>
          </w:rPr>
          <w:footnoteRef/>
        </w:r>
        <w:r w:rsidDel="002E2CB6">
          <w:delText xml:space="preserve"> Of course queues are hardly natural.</w:delText>
        </w:r>
      </w:del>
    </w:p>
  </w:footnote>
  <w:footnote w:id="3">
    <w:p w14:paraId="2F13970D" w14:textId="41762792" w:rsidR="00A86709" w:rsidRPr="00E2707C" w:rsidDel="002E2CB6" w:rsidRDefault="00A86709">
      <w:pPr>
        <w:pStyle w:val="FootnoteText"/>
        <w:rPr>
          <w:del w:id="177" w:author="Timo Van Der Linden" w:date="2016-05-05T21:29:00Z"/>
        </w:rPr>
      </w:pPr>
      <w:del w:id="178" w:author="Timo Van Der Linden" w:date="2016-05-05T21:29:00Z">
        <w:r w:rsidDel="002E2CB6">
          <w:rPr>
            <w:rStyle w:val="FootnoteReference"/>
          </w:rPr>
          <w:footnoteRef/>
        </w:r>
        <w:r w:rsidDel="002E2CB6">
          <w:delText xml:space="preserve"> As queueing discipline this will be henceforth referred to as CGC</w:delText>
        </w:r>
      </w:del>
    </w:p>
  </w:footnote>
  <w:footnote w:id="4">
    <w:p w14:paraId="127A77F3" w14:textId="77777777" w:rsidR="00A86709" w:rsidRDefault="00A86709" w:rsidP="00A607B1">
      <w:pPr>
        <w:pStyle w:val="FootnoteText"/>
      </w:pPr>
      <w:r>
        <w:rPr>
          <w:rStyle w:val="FootnoteReference"/>
        </w:rPr>
        <w:footnoteRef/>
      </w:r>
      <w:r>
        <w:t xml:space="preserve"> In the Python code FCFS is modelled in three queues but treated as one queue.</w:t>
      </w:r>
    </w:p>
  </w:footnote>
  <w:footnote w:id="5">
    <w:p w14:paraId="7418CE0B" w14:textId="13FDE519" w:rsidR="00A86709" w:rsidRDefault="00A86709">
      <w:pPr>
        <w:pStyle w:val="FootnoteText"/>
      </w:pPr>
      <w:r>
        <w:rPr>
          <w:rStyle w:val="FootnoteReference"/>
        </w:rPr>
        <w:footnoteRef/>
      </w:r>
      <w:r>
        <w:t xml:space="preserve"> The arrivals are shown, as for example, like [1,8,16]. This means the first queue has an average arrival rate of 1 job per period, the second queue 8, and the third queue 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0A09"/>
    <w:multiLevelType w:val="multilevel"/>
    <w:tmpl w:val="54E2E91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07634C"/>
    <w:multiLevelType w:val="multilevel"/>
    <w:tmpl w:val="8C9EFC4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883320"/>
    <w:multiLevelType w:val="multilevel"/>
    <w:tmpl w:val="09F0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4E03"/>
    <w:multiLevelType w:val="multilevel"/>
    <w:tmpl w:val="60807EB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52149"/>
    <w:multiLevelType w:val="multilevel"/>
    <w:tmpl w:val="84DC8BF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B4554F"/>
    <w:multiLevelType w:val="multilevel"/>
    <w:tmpl w:val="A30EDD0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7401D4"/>
    <w:multiLevelType w:val="multilevel"/>
    <w:tmpl w:val="23CEEBC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E7713A"/>
    <w:multiLevelType w:val="hybridMultilevel"/>
    <w:tmpl w:val="06A2E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6326A6"/>
    <w:multiLevelType w:val="hybridMultilevel"/>
    <w:tmpl w:val="E828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4F782E"/>
    <w:multiLevelType w:val="hybridMultilevel"/>
    <w:tmpl w:val="86145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6C715D8"/>
    <w:multiLevelType w:val="hybridMultilevel"/>
    <w:tmpl w:val="D766E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4F50E4"/>
    <w:multiLevelType w:val="multilevel"/>
    <w:tmpl w:val="68587A3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F340ED"/>
    <w:multiLevelType w:val="hybridMultilevel"/>
    <w:tmpl w:val="F73ED03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E403849"/>
    <w:multiLevelType w:val="multilevel"/>
    <w:tmpl w:val="68587A3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C25C06"/>
    <w:multiLevelType w:val="multilevel"/>
    <w:tmpl w:val="60807EB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F25FCC"/>
    <w:multiLevelType w:val="hybridMultilevel"/>
    <w:tmpl w:val="7EBA27A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0658FF"/>
    <w:multiLevelType w:val="hybridMultilevel"/>
    <w:tmpl w:val="0858841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7E4E454E"/>
    <w:multiLevelType w:val="multilevel"/>
    <w:tmpl w:val="1B026AB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D63191"/>
    <w:multiLevelType w:val="multilevel"/>
    <w:tmpl w:val="60807EBE"/>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0"/>
  </w:num>
  <w:num w:numId="3">
    <w:abstractNumId w:val="8"/>
  </w:num>
  <w:num w:numId="4">
    <w:abstractNumId w:val="15"/>
  </w:num>
  <w:num w:numId="5">
    <w:abstractNumId w:val="16"/>
  </w:num>
  <w:num w:numId="6">
    <w:abstractNumId w:val="6"/>
  </w:num>
  <w:num w:numId="7">
    <w:abstractNumId w:val="17"/>
  </w:num>
  <w:num w:numId="8">
    <w:abstractNumId w:val="4"/>
  </w:num>
  <w:num w:numId="9">
    <w:abstractNumId w:val="5"/>
  </w:num>
  <w:num w:numId="10">
    <w:abstractNumId w:val="1"/>
  </w:num>
  <w:num w:numId="11">
    <w:abstractNumId w:val="7"/>
  </w:num>
  <w:num w:numId="12">
    <w:abstractNumId w:val="12"/>
  </w:num>
  <w:num w:numId="13">
    <w:abstractNumId w:val="9"/>
  </w:num>
  <w:num w:numId="14">
    <w:abstractNumId w:val="13"/>
  </w:num>
  <w:num w:numId="15">
    <w:abstractNumId w:val="11"/>
  </w:num>
  <w:num w:numId="16">
    <w:abstractNumId w:val="14"/>
  </w:num>
  <w:num w:numId="17">
    <w:abstractNumId w:val="3"/>
  </w:num>
  <w:num w:numId="18">
    <w:abstractNumId w:val="18"/>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 Van Der Linden">
    <w15:presenceInfo w15:providerId="AD" w15:userId="S-1-5-21-3540728340-994424532-2823640886-66199"/>
  </w15:person>
  <w15:person w15:author="MathijsvdL">
    <w15:presenceInfo w15:providerId="None" w15:userId="Mathijsv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CD3"/>
    <w:rsid w:val="00000F07"/>
    <w:rsid w:val="00001D93"/>
    <w:rsid w:val="00005205"/>
    <w:rsid w:val="00005208"/>
    <w:rsid w:val="00007F34"/>
    <w:rsid w:val="000118FA"/>
    <w:rsid w:val="000141D6"/>
    <w:rsid w:val="000147E5"/>
    <w:rsid w:val="00016560"/>
    <w:rsid w:val="00016D2D"/>
    <w:rsid w:val="00020177"/>
    <w:rsid w:val="000229ED"/>
    <w:rsid w:val="0002485B"/>
    <w:rsid w:val="00025B18"/>
    <w:rsid w:val="00026460"/>
    <w:rsid w:val="000278BD"/>
    <w:rsid w:val="0003297C"/>
    <w:rsid w:val="00034ED1"/>
    <w:rsid w:val="000367CE"/>
    <w:rsid w:val="0004210C"/>
    <w:rsid w:val="000422B4"/>
    <w:rsid w:val="00047245"/>
    <w:rsid w:val="00050182"/>
    <w:rsid w:val="0005355F"/>
    <w:rsid w:val="000535B4"/>
    <w:rsid w:val="00054558"/>
    <w:rsid w:val="00055C84"/>
    <w:rsid w:val="00061816"/>
    <w:rsid w:val="00066D61"/>
    <w:rsid w:val="0007152C"/>
    <w:rsid w:val="000722D9"/>
    <w:rsid w:val="000728EE"/>
    <w:rsid w:val="00072FE3"/>
    <w:rsid w:val="00074F76"/>
    <w:rsid w:val="00077973"/>
    <w:rsid w:val="00077ED8"/>
    <w:rsid w:val="00085F67"/>
    <w:rsid w:val="00086239"/>
    <w:rsid w:val="00086E25"/>
    <w:rsid w:val="00091FF5"/>
    <w:rsid w:val="000946C5"/>
    <w:rsid w:val="00094860"/>
    <w:rsid w:val="00096F1F"/>
    <w:rsid w:val="000A09B2"/>
    <w:rsid w:val="000A1ABD"/>
    <w:rsid w:val="000A2F4A"/>
    <w:rsid w:val="000A37EA"/>
    <w:rsid w:val="000A6378"/>
    <w:rsid w:val="000B0563"/>
    <w:rsid w:val="000B1844"/>
    <w:rsid w:val="000B305C"/>
    <w:rsid w:val="000B324A"/>
    <w:rsid w:val="000B37A0"/>
    <w:rsid w:val="000B5AD2"/>
    <w:rsid w:val="000B6ADE"/>
    <w:rsid w:val="000C00E9"/>
    <w:rsid w:val="000C1B05"/>
    <w:rsid w:val="000C1D62"/>
    <w:rsid w:val="000C1EA7"/>
    <w:rsid w:val="000C5836"/>
    <w:rsid w:val="000C6177"/>
    <w:rsid w:val="000C77C0"/>
    <w:rsid w:val="000D007C"/>
    <w:rsid w:val="000D1392"/>
    <w:rsid w:val="000D2E8F"/>
    <w:rsid w:val="000D3920"/>
    <w:rsid w:val="000D402C"/>
    <w:rsid w:val="000D4500"/>
    <w:rsid w:val="000D5BD3"/>
    <w:rsid w:val="000D7B4E"/>
    <w:rsid w:val="000E19D0"/>
    <w:rsid w:val="000E3F14"/>
    <w:rsid w:val="000E433F"/>
    <w:rsid w:val="000E5A6A"/>
    <w:rsid w:val="000F1B84"/>
    <w:rsid w:val="000F3060"/>
    <w:rsid w:val="000F3AE4"/>
    <w:rsid w:val="000F3C87"/>
    <w:rsid w:val="000F5E21"/>
    <w:rsid w:val="000F7C3E"/>
    <w:rsid w:val="001024D2"/>
    <w:rsid w:val="00102870"/>
    <w:rsid w:val="00102905"/>
    <w:rsid w:val="00102D09"/>
    <w:rsid w:val="00106FAA"/>
    <w:rsid w:val="0011065B"/>
    <w:rsid w:val="00111680"/>
    <w:rsid w:val="001121CD"/>
    <w:rsid w:val="00113652"/>
    <w:rsid w:val="00115C15"/>
    <w:rsid w:val="00121D60"/>
    <w:rsid w:val="00123D89"/>
    <w:rsid w:val="00124050"/>
    <w:rsid w:val="00124893"/>
    <w:rsid w:val="00124F2F"/>
    <w:rsid w:val="001311BD"/>
    <w:rsid w:val="0013482A"/>
    <w:rsid w:val="00136278"/>
    <w:rsid w:val="00137D31"/>
    <w:rsid w:val="00143BED"/>
    <w:rsid w:val="001465EC"/>
    <w:rsid w:val="00150919"/>
    <w:rsid w:val="001509F3"/>
    <w:rsid w:val="0015140A"/>
    <w:rsid w:val="0015286C"/>
    <w:rsid w:val="00156B6E"/>
    <w:rsid w:val="00164AFE"/>
    <w:rsid w:val="00165374"/>
    <w:rsid w:val="00165A63"/>
    <w:rsid w:val="001663FA"/>
    <w:rsid w:val="00166981"/>
    <w:rsid w:val="001677BF"/>
    <w:rsid w:val="00170CA9"/>
    <w:rsid w:val="00171E76"/>
    <w:rsid w:val="001733A6"/>
    <w:rsid w:val="00173EA1"/>
    <w:rsid w:val="00174949"/>
    <w:rsid w:val="00174B3E"/>
    <w:rsid w:val="0017729F"/>
    <w:rsid w:val="001776CD"/>
    <w:rsid w:val="00180C7E"/>
    <w:rsid w:val="001844EF"/>
    <w:rsid w:val="00185A7E"/>
    <w:rsid w:val="00191D3D"/>
    <w:rsid w:val="0019498B"/>
    <w:rsid w:val="001963A5"/>
    <w:rsid w:val="00196AC9"/>
    <w:rsid w:val="00196B50"/>
    <w:rsid w:val="00197061"/>
    <w:rsid w:val="00197D74"/>
    <w:rsid w:val="001A0359"/>
    <w:rsid w:val="001A1F5B"/>
    <w:rsid w:val="001A24B7"/>
    <w:rsid w:val="001A2E02"/>
    <w:rsid w:val="001A5CAE"/>
    <w:rsid w:val="001B017E"/>
    <w:rsid w:val="001B2EE1"/>
    <w:rsid w:val="001B4964"/>
    <w:rsid w:val="001B56A9"/>
    <w:rsid w:val="001B5792"/>
    <w:rsid w:val="001B5E15"/>
    <w:rsid w:val="001C0438"/>
    <w:rsid w:val="001C1873"/>
    <w:rsid w:val="001C30A3"/>
    <w:rsid w:val="001C6D5B"/>
    <w:rsid w:val="001C72E5"/>
    <w:rsid w:val="001D01F0"/>
    <w:rsid w:val="001D19BE"/>
    <w:rsid w:val="001D7091"/>
    <w:rsid w:val="001D769D"/>
    <w:rsid w:val="001E0274"/>
    <w:rsid w:val="001E0769"/>
    <w:rsid w:val="001E0B38"/>
    <w:rsid w:val="001E36B4"/>
    <w:rsid w:val="001E545C"/>
    <w:rsid w:val="001E7C0F"/>
    <w:rsid w:val="001F428F"/>
    <w:rsid w:val="001F454A"/>
    <w:rsid w:val="001F500A"/>
    <w:rsid w:val="001F62E4"/>
    <w:rsid w:val="001F78A3"/>
    <w:rsid w:val="0020093D"/>
    <w:rsid w:val="00201251"/>
    <w:rsid w:val="00205CF1"/>
    <w:rsid w:val="0020671F"/>
    <w:rsid w:val="00207870"/>
    <w:rsid w:val="00207DCA"/>
    <w:rsid w:val="00211162"/>
    <w:rsid w:val="0021456B"/>
    <w:rsid w:val="002256BA"/>
    <w:rsid w:val="00226671"/>
    <w:rsid w:val="002312EC"/>
    <w:rsid w:val="002329A4"/>
    <w:rsid w:val="00233397"/>
    <w:rsid w:val="0023540C"/>
    <w:rsid w:val="00236D14"/>
    <w:rsid w:val="0024099E"/>
    <w:rsid w:val="0024254D"/>
    <w:rsid w:val="00242F3E"/>
    <w:rsid w:val="00244502"/>
    <w:rsid w:val="00244714"/>
    <w:rsid w:val="00245239"/>
    <w:rsid w:val="00247E36"/>
    <w:rsid w:val="00254766"/>
    <w:rsid w:val="00254797"/>
    <w:rsid w:val="00254A7E"/>
    <w:rsid w:val="0025703B"/>
    <w:rsid w:val="00261492"/>
    <w:rsid w:val="00263033"/>
    <w:rsid w:val="00263545"/>
    <w:rsid w:val="00263BDC"/>
    <w:rsid w:val="00263E9C"/>
    <w:rsid w:val="0026544F"/>
    <w:rsid w:val="00265472"/>
    <w:rsid w:val="00266413"/>
    <w:rsid w:val="0026698F"/>
    <w:rsid w:val="00270B73"/>
    <w:rsid w:val="0027191D"/>
    <w:rsid w:val="002756A9"/>
    <w:rsid w:val="0027762B"/>
    <w:rsid w:val="002805D6"/>
    <w:rsid w:val="0028499C"/>
    <w:rsid w:val="002871AA"/>
    <w:rsid w:val="002872EF"/>
    <w:rsid w:val="002909B6"/>
    <w:rsid w:val="002951BC"/>
    <w:rsid w:val="00295FBA"/>
    <w:rsid w:val="002975AE"/>
    <w:rsid w:val="002A1E82"/>
    <w:rsid w:val="002A4B88"/>
    <w:rsid w:val="002A588A"/>
    <w:rsid w:val="002A6785"/>
    <w:rsid w:val="002B09A4"/>
    <w:rsid w:val="002B167F"/>
    <w:rsid w:val="002B2C65"/>
    <w:rsid w:val="002B405B"/>
    <w:rsid w:val="002B4A1E"/>
    <w:rsid w:val="002B609F"/>
    <w:rsid w:val="002B64B6"/>
    <w:rsid w:val="002C15B3"/>
    <w:rsid w:val="002C4A0F"/>
    <w:rsid w:val="002C540C"/>
    <w:rsid w:val="002C6F1D"/>
    <w:rsid w:val="002D2252"/>
    <w:rsid w:val="002D3022"/>
    <w:rsid w:val="002D4F08"/>
    <w:rsid w:val="002E12B8"/>
    <w:rsid w:val="002E2CB6"/>
    <w:rsid w:val="002E5D2A"/>
    <w:rsid w:val="002E6966"/>
    <w:rsid w:val="002F0076"/>
    <w:rsid w:val="002F2D5C"/>
    <w:rsid w:val="003006F7"/>
    <w:rsid w:val="0030070C"/>
    <w:rsid w:val="00300AE7"/>
    <w:rsid w:val="0030197F"/>
    <w:rsid w:val="003030C7"/>
    <w:rsid w:val="003046F5"/>
    <w:rsid w:val="0030521E"/>
    <w:rsid w:val="003061F6"/>
    <w:rsid w:val="00307F1A"/>
    <w:rsid w:val="003108FE"/>
    <w:rsid w:val="003136D5"/>
    <w:rsid w:val="00313D8B"/>
    <w:rsid w:val="00314066"/>
    <w:rsid w:val="00314E0E"/>
    <w:rsid w:val="003152CD"/>
    <w:rsid w:val="0031611A"/>
    <w:rsid w:val="0031692A"/>
    <w:rsid w:val="00317D7B"/>
    <w:rsid w:val="003215E7"/>
    <w:rsid w:val="00322423"/>
    <w:rsid w:val="003246C8"/>
    <w:rsid w:val="0032571A"/>
    <w:rsid w:val="003276E6"/>
    <w:rsid w:val="00332C26"/>
    <w:rsid w:val="00335EF8"/>
    <w:rsid w:val="003414E0"/>
    <w:rsid w:val="003451E5"/>
    <w:rsid w:val="0034713F"/>
    <w:rsid w:val="0034730B"/>
    <w:rsid w:val="00353D4A"/>
    <w:rsid w:val="003544D3"/>
    <w:rsid w:val="00354CB3"/>
    <w:rsid w:val="00354F75"/>
    <w:rsid w:val="0035674D"/>
    <w:rsid w:val="0035703A"/>
    <w:rsid w:val="00357640"/>
    <w:rsid w:val="00360157"/>
    <w:rsid w:val="00360BCE"/>
    <w:rsid w:val="00361B52"/>
    <w:rsid w:val="00362327"/>
    <w:rsid w:val="00363AEE"/>
    <w:rsid w:val="00364E58"/>
    <w:rsid w:val="00364E7F"/>
    <w:rsid w:val="00365185"/>
    <w:rsid w:val="00367728"/>
    <w:rsid w:val="0037053F"/>
    <w:rsid w:val="003719D0"/>
    <w:rsid w:val="00382E09"/>
    <w:rsid w:val="00383379"/>
    <w:rsid w:val="0038349B"/>
    <w:rsid w:val="0038400B"/>
    <w:rsid w:val="00384A60"/>
    <w:rsid w:val="00385582"/>
    <w:rsid w:val="0039156E"/>
    <w:rsid w:val="00391F53"/>
    <w:rsid w:val="00392C43"/>
    <w:rsid w:val="0039457B"/>
    <w:rsid w:val="00394781"/>
    <w:rsid w:val="003964A4"/>
    <w:rsid w:val="003A156A"/>
    <w:rsid w:val="003A1B4E"/>
    <w:rsid w:val="003A3925"/>
    <w:rsid w:val="003A4C22"/>
    <w:rsid w:val="003A5CF7"/>
    <w:rsid w:val="003A5D20"/>
    <w:rsid w:val="003A7829"/>
    <w:rsid w:val="003A7DCC"/>
    <w:rsid w:val="003B1D8C"/>
    <w:rsid w:val="003B5FC2"/>
    <w:rsid w:val="003B6B7B"/>
    <w:rsid w:val="003C0880"/>
    <w:rsid w:val="003C2D9A"/>
    <w:rsid w:val="003C5159"/>
    <w:rsid w:val="003C5185"/>
    <w:rsid w:val="003D06DC"/>
    <w:rsid w:val="003D1204"/>
    <w:rsid w:val="003D1B70"/>
    <w:rsid w:val="003D2A1E"/>
    <w:rsid w:val="003D4AA1"/>
    <w:rsid w:val="003D4B1E"/>
    <w:rsid w:val="003D743C"/>
    <w:rsid w:val="003D7F26"/>
    <w:rsid w:val="003E2F93"/>
    <w:rsid w:val="003E4284"/>
    <w:rsid w:val="003E45ED"/>
    <w:rsid w:val="003E543E"/>
    <w:rsid w:val="003E63A5"/>
    <w:rsid w:val="003E69C9"/>
    <w:rsid w:val="00402EDC"/>
    <w:rsid w:val="00411CD9"/>
    <w:rsid w:val="00412F06"/>
    <w:rsid w:val="00420412"/>
    <w:rsid w:val="00420680"/>
    <w:rsid w:val="00421A01"/>
    <w:rsid w:val="004222A5"/>
    <w:rsid w:val="0042413A"/>
    <w:rsid w:val="0042603A"/>
    <w:rsid w:val="00426F40"/>
    <w:rsid w:val="00427CC7"/>
    <w:rsid w:val="004304C1"/>
    <w:rsid w:val="00433737"/>
    <w:rsid w:val="004341ED"/>
    <w:rsid w:val="00435837"/>
    <w:rsid w:val="0043642F"/>
    <w:rsid w:val="00440741"/>
    <w:rsid w:val="00442316"/>
    <w:rsid w:val="00443B4E"/>
    <w:rsid w:val="00445E57"/>
    <w:rsid w:val="00446377"/>
    <w:rsid w:val="004474AF"/>
    <w:rsid w:val="00453A79"/>
    <w:rsid w:val="0045554A"/>
    <w:rsid w:val="0045593E"/>
    <w:rsid w:val="004559AE"/>
    <w:rsid w:val="004576F4"/>
    <w:rsid w:val="004600D3"/>
    <w:rsid w:val="0046144D"/>
    <w:rsid w:val="0047153C"/>
    <w:rsid w:val="004765AA"/>
    <w:rsid w:val="00480DB2"/>
    <w:rsid w:val="00481300"/>
    <w:rsid w:val="0048245D"/>
    <w:rsid w:val="004827FB"/>
    <w:rsid w:val="00482A1D"/>
    <w:rsid w:val="00486764"/>
    <w:rsid w:val="00486F7A"/>
    <w:rsid w:val="00492C18"/>
    <w:rsid w:val="0049371A"/>
    <w:rsid w:val="00494775"/>
    <w:rsid w:val="00495732"/>
    <w:rsid w:val="004A48BB"/>
    <w:rsid w:val="004B097B"/>
    <w:rsid w:val="004B20DD"/>
    <w:rsid w:val="004B2549"/>
    <w:rsid w:val="004B3A4F"/>
    <w:rsid w:val="004B4330"/>
    <w:rsid w:val="004B5F34"/>
    <w:rsid w:val="004B7262"/>
    <w:rsid w:val="004C13C4"/>
    <w:rsid w:val="004C2602"/>
    <w:rsid w:val="004C367B"/>
    <w:rsid w:val="004C5AD1"/>
    <w:rsid w:val="004C5F3F"/>
    <w:rsid w:val="004C713D"/>
    <w:rsid w:val="004C7F26"/>
    <w:rsid w:val="004D140B"/>
    <w:rsid w:val="004D2815"/>
    <w:rsid w:val="004E0283"/>
    <w:rsid w:val="004E3EBE"/>
    <w:rsid w:val="004E50AD"/>
    <w:rsid w:val="004E5E68"/>
    <w:rsid w:val="004F055A"/>
    <w:rsid w:val="004F0AEF"/>
    <w:rsid w:val="004F3A73"/>
    <w:rsid w:val="004F67C0"/>
    <w:rsid w:val="004F6A87"/>
    <w:rsid w:val="004F6A8D"/>
    <w:rsid w:val="004F6C2F"/>
    <w:rsid w:val="00500BCE"/>
    <w:rsid w:val="0050263C"/>
    <w:rsid w:val="00504590"/>
    <w:rsid w:val="00505F66"/>
    <w:rsid w:val="005062ED"/>
    <w:rsid w:val="00507BCB"/>
    <w:rsid w:val="005142C0"/>
    <w:rsid w:val="005142F6"/>
    <w:rsid w:val="00516D3D"/>
    <w:rsid w:val="00522281"/>
    <w:rsid w:val="00530E20"/>
    <w:rsid w:val="00531405"/>
    <w:rsid w:val="00532F46"/>
    <w:rsid w:val="00535463"/>
    <w:rsid w:val="005412AD"/>
    <w:rsid w:val="00545519"/>
    <w:rsid w:val="00546694"/>
    <w:rsid w:val="005510CB"/>
    <w:rsid w:val="00552718"/>
    <w:rsid w:val="00552E42"/>
    <w:rsid w:val="00553B7C"/>
    <w:rsid w:val="00555AEC"/>
    <w:rsid w:val="00560568"/>
    <w:rsid w:val="00562A70"/>
    <w:rsid w:val="005673DC"/>
    <w:rsid w:val="005739FF"/>
    <w:rsid w:val="00573CB0"/>
    <w:rsid w:val="00573CD2"/>
    <w:rsid w:val="00574B75"/>
    <w:rsid w:val="00584FE5"/>
    <w:rsid w:val="0058524A"/>
    <w:rsid w:val="00590E39"/>
    <w:rsid w:val="005911AF"/>
    <w:rsid w:val="005921A9"/>
    <w:rsid w:val="00594AFA"/>
    <w:rsid w:val="005A4BD3"/>
    <w:rsid w:val="005A530E"/>
    <w:rsid w:val="005A68DF"/>
    <w:rsid w:val="005B1DFC"/>
    <w:rsid w:val="005B1FD2"/>
    <w:rsid w:val="005B3D3E"/>
    <w:rsid w:val="005B4FBC"/>
    <w:rsid w:val="005B569A"/>
    <w:rsid w:val="005B6815"/>
    <w:rsid w:val="005B7E75"/>
    <w:rsid w:val="005C200E"/>
    <w:rsid w:val="005C24EA"/>
    <w:rsid w:val="005C3B83"/>
    <w:rsid w:val="005C43AD"/>
    <w:rsid w:val="005C6778"/>
    <w:rsid w:val="005D03FC"/>
    <w:rsid w:val="005D09B3"/>
    <w:rsid w:val="005D138C"/>
    <w:rsid w:val="005D18DB"/>
    <w:rsid w:val="005D3A09"/>
    <w:rsid w:val="005D3A31"/>
    <w:rsid w:val="005D5676"/>
    <w:rsid w:val="005E1551"/>
    <w:rsid w:val="005E1ED2"/>
    <w:rsid w:val="005E2789"/>
    <w:rsid w:val="005E55DB"/>
    <w:rsid w:val="005E57DF"/>
    <w:rsid w:val="005E7057"/>
    <w:rsid w:val="005F0CD4"/>
    <w:rsid w:val="005F0E90"/>
    <w:rsid w:val="005F3DA0"/>
    <w:rsid w:val="005F58DC"/>
    <w:rsid w:val="005F663C"/>
    <w:rsid w:val="005F7924"/>
    <w:rsid w:val="005F7BE5"/>
    <w:rsid w:val="006000B4"/>
    <w:rsid w:val="00600B85"/>
    <w:rsid w:val="00603622"/>
    <w:rsid w:val="00613BF1"/>
    <w:rsid w:val="00613F6A"/>
    <w:rsid w:val="00614637"/>
    <w:rsid w:val="00615B00"/>
    <w:rsid w:val="00617410"/>
    <w:rsid w:val="00620693"/>
    <w:rsid w:val="006212DB"/>
    <w:rsid w:val="006214C3"/>
    <w:rsid w:val="006230BD"/>
    <w:rsid w:val="0062580D"/>
    <w:rsid w:val="006302C0"/>
    <w:rsid w:val="006313E8"/>
    <w:rsid w:val="00631E9C"/>
    <w:rsid w:val="00633ACE"/>
    <w:rsid w:val="0063611A"/>
    <w:rsid w:val="006400DC"/>
    <w:rsid w:val="006434CE"/>
    <w:rsid w:val="006435AB"/>
    <w:rsid w:val="006435F0"/>
    <w:rsid w:val="00644842"/>
    <w:rsid w:val="006465B6"/>
    <w:rsid w:val="00647595"/>
    <w:rsid w:val="00647614"/>
    <w:rsid w:val="0065034C"/>
    <w:rsid w:val="00656DF4"/>
    <w:rsid w:val="006612F3"/>
    <w:rsid w:val="00662990"/>
    <w:rsid w:val="00664479"/>
    <w:rsid w:val="00664BED"/>
    <w:rsid w:val="00665154"/>
    <w:rsid w:val="00666F94"/>
    <w:rsid w:val="00673D7A"/>
    <w:rsid w:val="00674EF0"/>
    <w:rsid w:val="0067565E"/>
    <w:rsid w:val="0067726A"/>
    <w:rsid w:val="00680A95"/>
    <w:rsid w:val="00680ED5"/>
    <w:rsid w:val="006833F3"/>
    <w:rsid w:val="00683C57"/>
    <w:rsid w:val="006859A1"/>
    <w:rsid w:val="00685ECC"/>
    <w:rsid w:val="006860D2"/>
    <w:rsid w:val="006902D9"/>
    <w:rsid w:val="00691FB6"/>
    <w:rsid w:val="006940C2"/>
    <w:rsid w:val="00697B6F"/>
    <w:rsid w:val="006A0435"/>
    <w:rsid w:val="006A7435"/>
    <w:rsid w:val="006B0930"/>
    <w:rsid w:val="006B35DA"/>
    <w:rsid w:val="006B380F"/>
    <w:rsid w:val="006B7107"/>
    <w:rsid w:val="006B7D56"/>
    <w:rsid w:val="006C5A57"/>
    <w:rsid w:val="006C6516"/>
    <w:rsid w:val="006C69C8"/>
    <w:rsid w:val="006D316E"/>
    <w:rsid w:val="006D4C7D"/>
    <w:rsid w:val="006E13C3"/>
    <w:rsid w:val="006E2706"/>
    <w:rsid w:val="006E3148"/>
    <w:rsid w:val="006E3828"/>
    <w:rsid w:val="006E7B6A"/>
    <w:rsid w:val="006F1B5B"/>
    <w:rsid w:val="006F1F48"/>
    <w:rsid w:val="006F324B"/>
    <w:rsid w:val="006F370A"/>
    <w:rsid w:val="006F4AA1"/>
    <w:rsid w:val="006F5BE6"/>
    <w:rsid w:val="006F6F25"/>
    <w:rsid w:val="00700941"/>
    <w:rsid w:val="00700CC1"/>
    <w:rsid w:val="00703DC4"/>
    <w:rsid w:val="00705CC7"/>
    <w:rsid w:val="007133E1"/>
    <w:rsid w:val="00713427"/>
    <w:rsid w:val="00714330"/>
    <w:rsid w:val="007156CF"/>
    <w:rsid w:val="00721F50"/>
    <w:rsid w:val="00722319"/>
    <w:rsid w:val="007246D4"/>
    <w:rsid w:val="0072665E"/>
    <w:rsid w:val="007305D7"/>
    <w:rsid w:val="00733B56"/>
    <w:rsid w:val="007410EB"/>
    <w:rsid w:val="00742174"/>
    <w:rsid w:val="00742894"/>
    <w:rsid w:val="007428B0"/>
    <w:rsid w:val="00743221"/>
    <w:rsid w:val="0074442B"/>
    <w:rsid w:val="00750ED0"/>
    <w:rsid w:val="00751498"/>
    <w:rsid w:val="0075425F"/>
    <w:rsid w:val="00754DAF"/>
    <w:rsid w:val="0076234D"/>
    <w:rsid w:val="00763072"/>
    <w:rsid w:val="0076394D"/>
    <w:rsid w:val="00763D92"/>
    <w:rsid w:val="00763F2D"/>
    <w:rsid w:val="00764E47"/>
    <w:rsid w:val="00765593"/>
    <w:rsid w:val="00765D16"/>
    <w:rsid w:val="0076665D"/>
    <w:rsid w:val="007712F4"/>
    <w:rsid w:val="007729DA"/>
    <w:rsid w:val="0077363A"/>
    <w:rsid w:val="00776138"/>
    <w:rsid w:val="007777B4"/>
    <w:rsid w:val="0078002F"/>
    <w:rsid w:val="00780202"/>
    <w:rsid w:val="00780550"/>
    <w:rsid w:val="00782FDD"/>
    <w:rsid w:val="0078368F"/>
    <w:rsid w:val="00783A90"/>
    <w:rsid w:val="007846EF"/>
    <w:rsid w:val="007856EF"/>
    <w:rsid w:val="00786583"/>
    <w:rsid w:val="00790A5E"/>
    <w:rsid w:val="0079134C"/>
    <w:rsid w:val="00791806"/>
    <w:rsid w:val="00791B8E"/>
    <w:rsid w:val="00791D6A"/>
    <w:rsid w:val="00793275"/>
    <w:rsid w:val="007933FF"/>
    <w:rsid w:val="00794543"/>
    <w:rsid w:val="007A0EA0"/>
    <w:rsid w:val="007A19F8"/>
    <w:rsid w:val="007A51D7"/>
    <w:rsid w:val="007A58D2"/>
    <w:rsid w:val="007A5B8A"/>
    <w:rsid w:val="007B2DB3"/>
    <w:rsid w:val="007B3A00"/>
    <w:rsid w:val="007C64F8"/>
    <w:rsid w:val="007C70B4"/>
    <w:rsid w:val="007D0E77"/>
    <w:rsid w:val="007D10EE"/>
    <w:rsid w:val="007D1DC6"/>
    <w:rsid w:val="007D3319"/>
    <w:rsid w:val="007D3DB3"/>
    <w:rsid w:val="007D4AF1"/>
    <w:rsid w:val="007D61E1"/>
    <w:rsid w:val="007D6B05"/>
    <w:rsid w:val="007E0BAE"/>
    <w:rsid w:val="007E1823"/>
    <w:rsid w:val="007E2C73"/>
    <w:rsid w:val="007E2D4B"/>
    <w:rsid w:val="007F0DAD"/>
    <w:rsid w:val="007F11A3"/>
    <w:rsid w:val="007F1309"/>
    <w:rsid w:val="007F3B64"/>
    <w:rsid w:val="007F6E40"/>
    <w:rsid w:val="007F715C"/>
    <w:rsid w:val="007F75E0"/>
    <w:rsid w:val="00802869"/>
    <w:rsid w:val="00805FB2"/>
    <w:rsid w:val="00810DDA"/>
    <w:rsid w:val="00811246"/>
    <w:rsid w:val="0081693B"/>
    <w:rsid w:val="00817EE5"/>
    <w:rsid w:val="008211F5"/>
    <w:rsid w:val="008214C5"/>
    <w:rsid w:val="00821804"/>
    <w:rsid w:val="00821846"/>
    <w:rsid w:val="008225DF"/>
    <w:rsid w:val="00822F69"/>
    <w:rsid w:val="008243CA"/>
    <w:rsid w:val="00824FCE"/>
    <w:rsid w:val="008257B2"/>
    <w:rsid w:val="0082678C"/>
    <w:rsid w:val="008273EE"/>
    <w:rsid w:val="00827712"/>
    <w:rsid w:val="00827C45"/>
    <w:rsid w:val="008304F8"/>
    <w:rsid w:val="0083106F"/>
    <w:rsid w:val="00832EE5"/>
    <w:rsid w:val="00833031"/>
    <w:rsid w:val="00833E5C"/>
    <w:rsid w:val="00836542"/>
    <w:rsid w:val="0084046E"/>
    <w:rsid w:val="0084544E"/>
    <w:rsid w:val="008456E8"/>
    <w:rsid w:val="00852C04"/>
    <w:rsid w:val="008530C1"/>
    <w:rsid w:val="008539C4"/>
    <w:rsid w:val="00853A39"/>
    <w:rsid w:val="00856678"/>
    <w:rsid w:val="00856D6B"/>
    <w:rsid w:val="008577DB"/>
    <w:rsid w:val="008635AF"/>
    <w:rsid w:val="008637BE"/>
    <w:rsid w:val="00865514"/>
    <w:rsid w:val="00866A3A"/>
    <w:rsid w:val="00866CEE"/>
    <w:rsid w:val="008673FB"/>
    <w:rsid w:val="008724D9"/>
    <w:rsid w:val="00872AC1"/>
    <w:rsid w:val="00873AB7"/>
    <w:rsid w:val="00874170"/>
    <w:rsid w:val="008741FF"/>
    <w:rsid w:val="00874961"/>
    <w:rsid w:val="00874D5B"/>
    <w:rsid w:val="00876FD4"/>
    <w:rsid w:val="0088482E"/>
    <w:rsid w:val="00884E59"/>
    <w:rsid w:val="008872E9"/>
    <w:rsid w:val="00891532"/>
    <w:rsid w:val="008937E2"/>
    <w:rsid w:val="00893BF0"/>
    <w:rsid w:val="00895033"/>
    <w:rsid w:val="008973D8"/>
    <w:rsid w:val="008A15EA"/>
    <w:rsid w:val="008A2822"/>
    <w:rsid w:val="008A466E"/>
    <w:rsid w:val="008A4C2E"/>
    <w:rsid w:val="008A799D"/>
    <w:rsid w:val="008B04C5"/>
    <w:rsid w:val="008B2227"/>
    <w:rsid w:val="008B2A24"/>
    <w:rsid w:val="008B2DA4"/>
    <w:rsid w:val="008B6871"/>
    <w:rsid w:val="008C09C5"/>
    <w:rsid w:val="008C2F59"/>
    <w:rsid w:val="008C6748"/>
    <w:rsid w:val="008D259F"/>
    <w:rsid w:val="008D310D"/>
    <w:rsid w:val="008D472F"/>
    <w:rsid w:val="008D4FEE"/>
    <w:rsid w:val="008E048C"/>
    <w:rsid w:val="008E2E90"/>
    <w:rsid w:val="008E2F9E"/>
    <w:rsid w:val="008E4F61"/>
    <w:rsid w:val="008E5C9D"/>
    <w:rsid w:val="008E707D"/>
    <w:rsid w:val="008E75C7"/>
    <w:rsid w:val="008E7C56"/>
    <w:rsid w:val="008F28D5"/>
    <w:rsid w:val="008F2CA6"/>
    <w:rsid w:val="008F4EFA"/>
    <w:rsid w:val="00901497"/>
    <w:rsid w:val="009047CA"/>
    <w:rsid w:val="00904F44"/>
    <w:rsid w:val="009070EF"/>
    <w:rsid w:val="009103A3"/>
    <w:rsid w:val="00910DF8"/>
    <w:rsid w:val="00911846"/>
    <w:rsid w:val="00912250"/>
    <w:rsid w:val="0091368F"/>
    <w:rsid w:val="00914392"/>
    <w:rsid w:val="00914632"/>
    <w:rsid w:val="009158CC"/>
    <w:rsid w:val="00920B49"/>
    <w:rsid w:val="009227B3"/>
    <w:rsid w:val="009267EC"/>
    <w:rsid w:val="009274C6"/>
    <w:rsid w:val="009277F8"/>
    <w:rsid w:val="009334A4"/>
    <w:rsid w:val="0093371E"/>
    <w:rsid w:val="0093525A"/>
    <w:rsid w:val="009363A5"/>
    <w:rsid w:val="009365B2"/>
    <w:rsid w:val="00937E5C"/>
    <w:rsid w:val="009414CD"/>
    <w:rsid w:val="00942A7D"/>
    <w:rsid w:val="009447E9"/>
    <w:rsid w:val="00951CFF"/>
    <w:rsid w:val="00954772"/>
    <w:rsid w:val="009557FD"/>
    <w:rsid w:val="00960592"/>
    <w:rsid w:val="00964610"/>
    <w:rsid w:val="0096592F"/>
    <w:rsid w:val="0096649C"/>
    <w:rsid w:val="00966B9C"/>
    <w:rsid w:val="009670F7"/>
    <w:rsid w:val="009677D3"/>
    <w:rsid w:val="0097378F"/>
    <w:rsid w:val="0097423B"/>
    <w:rsid w:val="00974FD4"/>
    <w:rsid w:val="00976DF4"/>
    <w:rsid w:val="0097784D"/>
    <w:rsid w:val="00977A56"/>
    <w:rsid w:val="00977FF2"/>
    <w:rsid w:val="00981180"/>
    <w:rsid w:val="00981629"/>
    <w:rsid w:val="00985279"/>
    <w:rsid w:val="00985597"/>
    <w:rsid w:val="009857A8"/>
    <w:rsid w:val="009860F7"/>
    <w:rsid w:val="0098625B"/>
    <w:rsid w:val="00986285"/>
    <w:rsid w:val="0098660B"/>
    <w:rsid w:val="00990707"/>
    <w:rsid w:val="00992952"/>
    <w:rsid w:val="00992AF7"/>
    <w:rsid w:val="00992B54"/>
    <w:rsid w:val="00994A92"/>
    <w:rsid w:val="00995B45"/>
    <w:rsid w:val="009961A8"/>
    <w:rsid w:val="009A0CF3"/>
    <w:rsid w:val="009A7FA8"/>
    <w:rsid w:val="009B1A23"/>
    <w:rsid w:val="009B2586"/>
    <w:rsid w:val="009B2894"/>
    <w:rsid w:val="009C167E"/>
    <w:rsid w:val="009C3DBF"/>
    <w:rsid w:val="009C65A1"/>
    <w:rsid w:val="009C7A82"/>
    <w:rsid w:val="009D1224"/>
    <w:rsid w:val="009D33BB"/>
    <w:rsid w:val="009D35EC"/>
    <w:rsid w:val="009D5536"/>
    <w:rsid w:val="009D5B9E"/>
    <w:rsid w:val="009D628D"/>
    <w:rsid w:val="009D634A"/>
    <w:rsid w:val="009D732E"/>
    <w:rsid w:val="009E0C5A"/>
    <w:rsid w:val="009E2008"/>
    <w:rsid w:val="009E315F"/>
    <w:rsid w:val="009E4CD0"/>
    <w:rsid w:val="009E6AE5"/>
    <w:rsid w:val="009E7933"/>
    <w:rsid w:val="009F0E60"/>
    <w:rsid w:val="009F2013"/>
    <w:rsid w:val="009F321D"/>
    <w:rsid w:val="009F3888"/>
    <w:rsid w:val="009F5292"/>
    <w:rsid w:val="009F5BBA"/>
    <w:rsid w:val="009F5DCA"/>
    <w:rsid w:val="00A031BA"/>
    <w:rsid w:val="00A03BCE"/>
    <w:rsid w:val="00A06A03"/>
    <w:rsid w:val="00A1283C"/>
    <w:rsid w:val="00A132B3"/>
    <w:rsid w:val="00A172D9"/>
    <w:rsid w:val="00A17AB7"/>
    <w:rsid w:val="00A20622"/>
    <w:rsid w:val="00A22761"/>
    <w:rsid w:val="00A23A24"/>
    <w:rsid w:val="00A26311"/>
    <w:rsid w:val="00A264A8"/>
    <w:rsid w:val="00A269E3"/>
    <w:rsid w:val="00A26BD6"/>
    <w:rsid w:val="00A30B3A"/>
    <w:rsid w:val="00A41784"/>
    <w:rsid w:val="00A42ECC"/>
    <w:rsid w:val="00A44165"/>
    <w:rsid w:val="00A44D3D"/>
    <w:rsid w:val="00A462C9"/>
    <w:rsid w:val="00A505D0"/>
    <w:rsid w:val="00A531A5"/>
    <w:rsid w:val="00A55AEA"/>
    <w:rsid w:val="00A606C7"/>
    <w:rsid w:val="00A607B1"/>
    <w:rsid w:val="00A61640"/>
    <w:rsid w:val="00A61D4E"/>
    <w:rsid w:val="00A61E91"/>
    <w:rsid w:val="00A63520"/>
    <w:rsid w:val="00A63773"/>
    <w:rsid w:val="00A63823"/>
    <w:rsid w:val="00A63959"/>
    <w:rsid w:val="00A6429F"/>
    <w:rsid w:val="00A649BE"/>
    <w:rsid w:val="00A70131"/>
    <w:rsid w:val="00A72F5E"/>
    <w:rsid w:val="00A757A5"/>
    <w:rsid w:val="00A758CE"/>
    <w:rsid w:val="00A766F5"/>
    <w:rsid w:val="00A8064A"/>
    <w:rsid w:val="00A829B4"/>
    <w:rsid w:val="00A83F7D"/>
    <w:rsid w:val="00A84D4E"/>
    <w:rsid w:val="00A85148"/>
    <w:rsid w:val="00A85A94"/>
    <w:rsid w:val="00A86709"/>
    <w:rsid w:val="00A86F6A"/>
    <w:rsid w:val="00A87C7E"/>
    <w:rsid w:val="00A90107"/>
    <w:rsid w:val="00A93135"/>
    <w:rsid w:val="00AA0000"/>
    <w:rsid w:val="00AA1C20"/>
    <w:rsid w:val="00AA1EC4"/>
    <w:rsid w:val="00AA21DC"/>
    <w:rsid w:val="00AA21F7"/>
    <w:rsid w:val="00AA226B"/>
    <w:rsid w:val="00AB2751"/>
    <w:rsid w:val="00AB4A84"/>
    <w:rsid w:val="00AB6F70"/>
    <w:rsid w:val="00AB7024"/>
    <w:rsid w:val="00AC2ED1"/>
    <w:rsid w:val="00AC56D7"/>
    <w:rsid w:val="00AC6B4E"/>
    <w:rsid w:val="00AD12D5"/>
    <w:rsid w:val="00AD58AF"/>
    <w:rsid w:val="00AD64C4"/>
    <w:rsid w:val="00AD714C"/>
    <w:rsid w:val="00AD791C"/>
    <w:rsid w:val="00AE0F65"/>
    <w:rsid w:val="00AE2243"/>
    <w:rsid w:val="00AE2F4A"/>
    <w:rsid w:val="00AE4415"/>
    <w:rsid w:val="00AE464C"/>
    <w:rsid w:val="00AE5C9E"/>
    <w:rsid w:val="00AE6E5B"/>
    <w:rsid w:val="00AF3CFD"/>
    <w:rsid w:val="00AF3ED8"/>
    <w:rsid w:val="00AF4B17"/>
    <w:rsid w:val="00AF4B63"/>
    <w:rsid w:val="00AF4BB4"/>
    <w:rsid w:val="00AF691A"/>
    <w:rsid w:val="00B0192F"/>
    <w:rsid w:val="00B02430"/>
    <w:rsid w:val="00B03731"/>
    <w:rsid w:val="00B041B3"/>
    <w:rsid w:val="00B062D0"/>
    <w:rsid w:val="00B06DED"/>
    <w:rsid w:val="00B07682"/>
    <w:rsid w:val="00B134F3"/>
    <w:rsid w:val="00B13F1A"/>
    <w:rsid w:val="00B1450C"/>
    <w:rsid w:val="00B15C2D"/>
    <w:rsid w:val="00B17254"/>
    <w:rsid w:val="00B17EBD"/>
    <w:rsid w:val="00B22B27"/>
    <w:rsid w:val="00B22CDC"/>
    <w:rsid w:val="00B23116"/>
    <w:rsid w:val="00B24E0C"/>
    <w:rsid w:val="00B2541A"/>
    <w:rsid w:val="00B30762"/>
    <w:rsid w:val="00B3106B"/>
    <w:rsid w:val="00B32292"/>
    <w:rsid w:val="00B417D5"/>
    <w:rsid w:val="00B43E22"/>
    <w:rsid w:val="00B45207"/>
    <w:rsid w:val="00B505A1"/>
    <w:rsid w:val="00B57564"/>
    <w:rsid w:val="00B6046A"/>
    <w:rsid w:val="00B60A7C"/>
    <w:rsid w:val="00B61025"/>
    <w:rsid w:val="00B62C02"/>
    <w:rsid w:val="00B72F0C"/>
    <w:rsid w:val="00B73814"/>
    <w:rsid w:val="00B7797F"/>
    <w:rsid w:val="00B77AC3"/>
    <w:rsid w:val="00B809C5"/>
    <w:rsid w:val="00B867E8"/>
    <w:rsid w:val="00B90DC3"/>
    <w:rsid w:val="00B93370"/>
    <w:rsid w:val="00B94337"/>
    <w:rsid w:val="00B94AEC"/>
    <w:rsid w:val="00BA100F"/>
    <w:rsid w:val="00BA7B4C"/>
    <w:rsid w:val="00BB1E81"/>
    <w:rsid w:val="00BB2719"/>
    <w:rsid w:val="00BB31EE"/>
    <w:rsid w:val="00BB4F3A"/>
    <w:rsid w:val="00BB6852"/>
    <w:rsid w:val="00BB7DAB"/>
    <w:rsid w:val="00BB7EBD"/>
    <w:rsid w:val="00BC26E6"/>
    <w:rsid w:val="00BC6002"/>
    <w:rsid w:val="00BD55B4"/>
    <w:rsid w:val="00BD768B"/>
    <w:rsid w:val="00BE28E4"/>
    <w:rsid w:val="00BE2D93"/>
    <w:rsid w:val="00BE3628"/>
    <w:rsid w:val="00BE4D37"/>
    <w:rsid w:val="00BE5966"/>
    <w:rsid w:val="00BE6C3C"/>
    <w:rsid w:val="00BF4809"/>
    <w:rsid w:val="00BF496B"/>
    <w:rsid w:val="00BF5232"/>
    <w:rsid w:val="00BF5574"/>
    <w:rsid w:val="00BF58DC"/>
    <w:rsid w:val="00BF6C48"/>
    <w:rsid w:val="00BF7D1B"/>
    <w:rsid w:val="00C0196B"/>
    <w:rsid w:val="00C036CC"/>
    <w:rsid w:val="00C130C8"/>
    <w:rsid w:val="00C1544C"/>
    <w:rsid w:val="00C156B3"/>
    <w:rsid w:val="00C3104C"/>
    <w:rsid w:val="00C31591"/>
    <w:rsid w:val="00C40D08"/>
    <w:rsid w:val="00C426CF"/>
    <w:rsid w:val="00C42967"/>
    <w:rsid w:val="00C46913"/>
    <w:rsid w:val="00C51144"/>
    <w:rsid w:val="00C52DA6"/>
    <w:rsid w:val="00C53F2E"/>
    <w:rsid w:val="00C55703"/>
    <w:rsid w:val="00C55828"/>
    <w:rsid w:val="00C567E6"/>
    <w:rsid w:val="00C57BC5"/>
    <w:rsid w:val="00C606CF"/>
    <w:rsid w:val="00C60885"/>
    <w:rsid w:val="00C60FE5"/>
    <w:rsid w:val="00C61175"/>
    <w:rsid w:val="00C627DA"/>
    <w:rsid w:val="00C62B0E"/>
    <w:rsid w:val="00C62D05"/>
    <w:rsid w:val="00C64498"/>
    <w:rsid w:val="00C65A40"/>
    <w:rsid w:val="00C65DE2"/>
    <w:rsid w:val="00C66680"/>
    <w:rsid w:val="00C66B67"/>
    <w:rsid w:val="00C70353"/>
    <w:rsid w:val="00C716BC"/>
    <w:rsid w:val="00C72B05"/>
    <w:rsid w:val="00C75D07"/>
    <w:rsid w:val="00C76077"/>
    <w:rsid w:val="00C760C1"/>
    <w:rsid w:val="00C765EF"/>
    <w:rsid w:val="00C822D6"/>
    <w:rsid w:val="00C86470"/>
    <w:rsid w:val="00C86E3A"/>
    <w:rsid w:val="00C8741A"/>
    <w:rsid w:val="00C959D5"/>
    <w:rsid w:val="00C975AD"/>
    <w:rsid w:val="00C976F7"/>
    <w:rsid w:val="00CA3F25"/>
    <w:rsid w:val="00CA5067"/>
    <w:rsid w:val="00CA54F7"/>
    <w:rsid w:val="00CA5906"/>
    <w:rsid w:val="00CA5B0E"/>
    <w:rsid w:val="00CA5C5E"/>
    <w:rsid w:val="00CB0C5A"/>
    <w:rsid w:val="00CB10F1"/>
    <w:rsid w:val="00CB1455"/>
    <w:rsid w:val="00CB2269"/>
    <w:rsid w:val="00CB22DF"/>
    <w:rsid w:val="00CB4A67"/>
    <w:rsid w:val="00CB636D"/>
    <w:rsid w:val="00CB788E"/>
    <w:rsid w:val="00CC3C18"/>
    <w:rsid w:val="00CC6A7A"/>
    <w:rsid w:val="00CD1230"/>
    <w:rsid w:val="00CD60E9"/>
    <w:rsid w:val="00CD67DF"/>
    <w:rsid w:val="00CE07FA"/>
    <w:rsid w:val="00CE0B54"/>
    <w:rsid w:val="00CE1910"/>
    <w:rsid w:val="00CE1AA1"/>
    <w:rsid w:val="00CE3289"/>
    <w:rsid w:val="00CE4BC5"/>
    <w:rsid w:val="00CE7284"/>
    <w:rsid w:val="00CF1CDE"/>
    <w:rsid w:val="00CF1D34"/>
    <w:rsid w:val="00CF1FC7"/>
    <w:rsid w:val="00CF333D"/>
    <w:rsid w:val="00CF53F4"/>
    <w:rsid w:val="00CF6F7D"/>
    <w:rsid w:val="00D0070E"/>
    <w:rsid w:val="00D011A4"/>
    <w:rsid w:val="00D02B75"/>
    <w:rsid w:val="00D054A7"/>
    <w:rsid w:val="00D05666"/>
    <w:rsid w:val="00D05A5B"/>
    <w:rsid w:val="00D05CB7"/>
    <w:rsid w:val="00D1051A"/>
    <w:rsid w:val="00D10B6B"/>
    <w:rsid w:val="00D10CAC"/>
    <w:rsid w:val="00D1366A"/>
    <w:rsid w:val="00D1421F"/>
    <w:rsid w:val="00D14502"/>
    <w:rsid w:val="00D14CE4"/>
    <w:rsid w:val="00D16753"/>
    <w:rsid w:val="00D21DB1"/>
    <w:rsid w:val="00D21F1B"/>
    <w:rsid w:val="00D2285A"/>
    <w:rsid w:val="00D22D4E"/>
    <w:rsid w:val="00D23243"/>
    <w:rsid w:val="00D34F75"/>
    <w:rsid w:val="00D3702B"/>
    <w:rsid w:val="00D373F8"/>
    <w:rsid w:val="00D41CCC"/>
    <w:rsid w:val="00D41E0A"/>
    <w:rsid w:val="00D433E1"/>
    <w:rsid w:val="00D4558A"/>
    <w:rsid w:val="00D47585"/>
    <w:rsid w:val="00D51966"/>
    <w:rsid w:val="00D52DE0"/>
    <w:rsid w:val="00D5579E"/>
    <w:rsid w:val="00D57E35"/>
    <w:rsid w:val="00D606E0"/>
    <w:rsid w:val="00D6105A"/>
    <w:rsid w:val="00D616D5"/>
    <w:rsid w:val="00D62DA2"/>
    <w:rsid w:val="00D64FB8"/>
    <w:rsid w:val="00D66C91"/>
    <w:rsid w:val="00D66CF9"/>
    <w:rsid w:val="00D81AE4"/>
    <w:rsid w:val="00D81DF7"/>
    <w:rsid w:val="00D81F36"/>
    <w:rsid w:val="00D821B0"/>
    <w:rsid w:val="00D83470"/>
    <w:rsid w:val="00D8397C"/>
    <w:rsid w:val="00D9481E"/>
    <w:rsid w:val="00D95C53"/>
    <w:rsid w:val="00DA0C9E"/>
    <w:rsid w:val="00DA1B23"/>
    <w:rsid w:val="00DA1DD2"/>
    <w:rsid w:val="00DA2351"/>
    <w:rsid w:val="00DA4683"/>
    <w:rsid w:val="00DA4A6D"/>
    <w:rsid w:val="00DB0548"/>
    <w:rsid w:val="00DB06C3"/>
    <w:rsid w:val="00DB162D"/>
    <w:rsid w:val="00DB3CCB"/>
    <w:rsid w:val="00DB48BE"/>
    <w:rsid w:val="00DB540B"/>
    <w:rsid w:val="00DB59B3"/>
    <w:rsid w:val="00DB5ED1"/>
    <w:rsid w:val="00DC0CA2"/>
    <w:rsid w:val="00DC2065"/>
    <w:rsid w:val="00DC336E"/>
    <w:rsid w:val="00DC5C1E"/>
    <w:rsid w:val="00DD1160"/>
    <w:rsid w:val="00DD21BD"/>
    <w:rsid w:val="00DD27A5"/>
    <w:rsid w:val="00DD2DB5"/>
    <w:rsid w:val="00DD3C1A"/>
    <w:rsid w:val="00DD6AF7"/>
    <w:rsid w:val="00DE2A01"/>
    <w:rsid w:val="00DE39C1"/>
    <w:rsid w:val="00DE51D3"/>
    <w:rsid w:val="00DF23E3"/>
    <w:rsid w:val="00DF33DF"/>
    <w:rsid w:val="00DF5FCF"/>
    <w:rsid w:val="00DF7DA2"/>
    <w:rsid w:val="00E00ECD"/>
    <w:rsid w:val="00E01C91"/>
    <w:rsid w:val="00E02180"/>
    <w:rsid w:val="00E035FB"/>
    <w:rsid w:val="00E0410E"/>
    <w:rsid w:val="00E04CF1"/>
    <w:rsid w:val="00E04F32"/>
    <w:rsid w:val="00E0644B"/>
    <w:rsid w:val="00E06E58"/>
    <w:rsid w:val="00E11B8E"/>
    <w:rsid w:val="00E14C3B"/>
    <w:rsid w:val="00E152B7"/>
    <w:rsid w:val="00E153A2"/>
    <w:rsid w:val="00E155F4"/>
    <w:rsid w:val="00E16D30"/>
    <w:rsid w:val="00E2707C"/>
    <w:rsid w:val="00E27D92"/>
    <w:rsid w:val="00E27E93"/>
    <w:rsid w:val="00E31F22"/>
    <w:rsid w:val="00E347B5"/>
    <w:rsid w:val="00E35781"/>
    <w:rsid w:val="00E400C6"/>
    <w:rsid w:val="00E414A4"/>
    <w:rsid w:val="00E42685"/>
    <w:rsid w:val="00E4375A"/>
    <w:rsid w:val="00E4494D"/>
    <w:rsid w:val="00E45DD6"/>
    <w:rsid w:val="00E46652"/>
    <w:rsid w:val="00E539B6"/>
    <w:rsid w:val="00E53A6F"/>
    <w:rsid w:val="00E543CC"/>
    <w:rsid w:val="00E54A97"/>
    <w:rsid w:val="00E553BD"/>
    <w:rsid w:val="00E61566"/>
    <w:rsid w:val="00E63BA4"/>
    <w:rsid w:val="00E727CC"/>
    <w:rsid w:val="00E754A9"/>
    <w:rsid w:val="00E767C1"/>
    <w:rsid w:val="00E7703D"/>
    <w:rsid w:val="00E82411"/>
    <w:rsid w:val="00E82D29"/>
    <w:rsid w:val="00E857AB"/>
    <w:rsid w:val="00E86098"/>
    <w:rsid w:val="00E92162"/>
    <w:rsid w:val="00E935FD"/>
    <w:rsid w:val="00E95EC8"/>
    <w:rsid w:val="00E973D6"/>
    <w:rsid w:val="00E9772C"/>
    <w:rsid w:val="00E97C9F"/>
    <w:rsid w:val="00EA1C5B"/>
    <w:rsid w:val="00EA2276"/>
    <w:rsid w:val="00EA2D78"/>
    <w:rsid w:val="00EA38D6"/>
    <w:rsid w:val="00EA3DF1"/>
    <w:rsid w:val="00EA403C"/>
    <w:rsid w:val="00EA40E9"/>
    <w:rsid w:val="00EA4FCC"/>
    <w:rsid w:val="00EA5290"/>
    <w:rsid w:val="00EB1A08"/>
    <w:rsid w:val="00EC1380"/>
    <w:rsid w:val="00EC7E18"/>
    <w:rsid w:val="00ED2D1A"/>
    <w:rsid w:val="00ED3E8B"/>
    <w:rsid w:val="00EE3ABB"/>
    <w:rsid w:val="00EE4842"/>
    <w:rsid w:val="00EE5927"/>
    <w:rsid w:val="00EF1780"/>
    <w:rsid w:val="00EF482F"/>
    <w:rsid w:val="00EF53B6"/>
    <w:rsid w:val="00F002F8"/>
    <w:rsid w:val="00F01B4D"/>
    <w:rsid w:val="00F01CFF"/>
    <w:rsid w:val="00F02943"/>
    <w:rsid w:val="00F05AF3"/>
    <w:rsid w:val="00F0615A"/>
    <w:rsid w:val="00F07CEA"/>
    <w:rsid w:val="00F107FF"/>
    <w:rsid w:val="00F110D8"/>
    <w:rsid w:val="00F11679"/>
    <w:rsid w:val="00F17103"/>
    <w:rsid w:val="00F172DE"/>
    <w:rsid w:val="00F1758D"/>
    <w:rsid w:val="00F25922"/>
    <w:rsid w:val="00F27C7E"/>
    <w:rsid w:val="00F27D77"/>
    <w:rsid w:val="00F30248"/>
    <w:rsid w:val="00F32C45"/>
    <w:rsid w:val="00F330EF"/>
    <w:rsid w:val="00F36828"/>
    <w:rsid w:val="00F519FD"/>
    <w:rsid w:val="00F52ADD"/>
    <w:rsid w:val="00F534A5"/>
    <w:rsid w:val="00F5388D"/>
    <w:rsid w:val="00F551A5"/>
    <w:rsid w:val="00F554F3"/>
    <w:rsid w:val="00F555E5"/>
    <w:rsid w:val="00F55B4B"/>
    <w:rsid w:val="00F56856"/>
    <w:rsid w:val="00F5697C"/>
    <w:rsid w:val="00F6093C"/>
    <w:rsid w:val="00F6132D"/>
    <w:rsid w:val="00F61F61"/>
    <w:rsid w:val="00F64B73"/>
    <w:rsid w:val="00F65672"/>
    <w:rsid w:val="00F71D05"/>
    <w:rsid w:val="00F74770"/>
    <w:rsid w:val="00F75436"/>
    <w:rsid w:val="00F76E99"/>
    <w:rsid w:val="00F83988"/>
    <w:rsid w:val="00F84351"/>
    <w:rsid w:val="00F8669B"/>
    <w:rsid w:val="00F91548"/>
    <w:rsid w:val="00F91D8E"/>
    <w:rsid w:val="00F9270C"/>
    <w:rsid w:val="00F92A1E"/>
    <w:rsid w:val="00F92CD3"/>
    <w:rsid w:val="00F94D50"/>
    <w:rsid w:val="00F96002"/>
    <w:rsid w:val="00FA2A1E"/>
    <w:rsid w:val="00FB3951"/>
    <w:rsid w:val="00FB46E9"/>
    <w:rsid w:val="00FC0A7C"/>
    <w:rsid w:val="00FC0EB8"/>
    <w:rsid w:val="00FC3DD4"/>
    <w:rsid w:val="00FC5AFF"/>
    <w:rsid w:val="00FC6C81"/>
    <w:rsid w:val="00FC7426"/>
    <w:rsid w:val="00FD0ED3"/>
    <w:rsid w:val="00FD41BF"/>
    <w:rsid w:val="00FD58F5"/>
    <w:rsid w:val="00FE1FF8"/>
    <w:rsid w:val="00FE29EF"/>
    <w:rsid w:val="00FE5C9B"/>
    <w:rsid w:val="00FE728F"/>
    <w:rsid w:val="00FF1107"/>
    <w:rsid w:val="00FF2ACE"/>
    <w:rsid w:val="00FF2E9B"/>
    <w:rsid w:val="00FF3932"/>
    <w:rsid w:val="00FF3B04"/>
    <w:rsid w:val="00FF447A"/>
    <w:rsid w:val="00FF4888"/>
    <w:rsid w:val="00FF7536"/>
    <w:rsid w:val="00FF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639C"/>
  <w15:docId w15:val="{60DD4A37-081B-4C65-AACD-9CC36F9E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1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E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2C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2CD3"/>
    <w:rPr>
      <w:rFonts w:eastAsiaTheme="minorEastAsia"/>
      <w:lang w:val="en-US"/>
    </w:rPr>
  </w:style>
  <w:style w:type="character" w:customStyle="1" w:styleId="Heading1Char">
    <w:name w:val="Heading 1 Char"/>
    <w:basedOn w:val="DefaultParagraphFont"/>
    <w:link w:val="Heading1"/>
    <w:uiPriority w:val="9"/>
    <w:rsid w:val="008214C5"/>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DF5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FCF"/>
    <w:rPr>
      <w:sz w:val="20"/>
      <w:szCs w:val="20"/>
    </w:rPr>
  </w:style>
  <w:style w:type="character" w:styleId="FootnoteReference">
    <w:name w:val="footnote reference"/>
    <w:basedOn w:val="DefaultParagraphFont"/>
    <w:uiPriority w:val="99"/>
    <w:semiHidden/>
    <w:unhideWhenUsed/>
    <w:rsid w:val="00DF5FCF"/>
    <w:rPr>
      <w:vertAlign w:val="superscript"/>
    </w:rPr>
  </w:style>
  <w:style w:type="paragraph" w:styleId="ListParagraph">
    <w:name w:val="List Paragraph"/>
    <w:basedOn w:val="Normal"/>
    <w:uiPriority w:val="34"/>
    <w:qFormat/>
    <w:rsid w:val="001E36B4"/>
    <w:pPr>
      <w:ind w:left="720"/>
      <w:contextualSpacing/>
    </w:pPr>
  </w:style>
  <w:style w:type="character" w:styleId="PlaceholderText">
    <w:name w:val="Placeholder Text"/>
    <w:basedOn w:val="DefaultParagraphFont"/>
    <w:uiPriority w:val="99"/>
    <w:semiHidden/>
    <w:rsid w:val="006F1B5B"/>
    <w:rPr>
      <w:color w:val="808080"/>
    </w:rPr>
  </w:style>
  <w:style w:type="table" w:styleId="TableGrid">
    <w:name w:val="Table Grid"/>
    <w:basedOn w:val="TableNormal"/>
    <w:uiPriority w:val="39"/>
    <w:rsid w:val="0092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1E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47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595"/>
    <w:rPr>
      <w:rFonts w:ascii="Segoe UI" w:hAnsi="Segoe UI" w:cs="Segoe UI"/>
      <w:sz w:val="18"/>
      <w:szCs w:val="18"/>
    </w:rPr>
  </w:style>
  <w:style w:type="paragraph" w:styleId="Bibliography">
    <w:name w:val="Bibliography"/>
    <w:basedOn w:val="Normal"/>
    <w:next w:val="Normal"/>
    <w:uiPriority w:val="37"/>
    <w:unhideWhenUsed/>
    <w:rsid w:val="00D14502"/>
  </w:style>
  <w:style w:type="character" w:customStyle="1" w:styleId="Heading2Char">
    <w:name w:val="Heading 2 Char"/>
    <w:basedOn w:val="DefaultParagraphFont"/>
    <w:link w:val="Heading2"/>
    <w:uiPriority w:val="9"/>
    <w:rsid w:val="00AA1EC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3104C"/>
    <w:rPr>
      <w:sz w:val="16"/>
      <w:szCs w:val="16"/>
    </w:rPr>
  </w:style>
  <w:style w:type="paragraph" w:styleId="CommentText">
    <w:name w:val="annotation text"/>
    <w:basedOn w:val="Normal"/>
    <w:link w:val="CommentTextChar"/>
    <w:uiPriority w:val="99"/>
    <w:unhideWhenUsed/>
    <w:rsid w:val="00C3104C"/>
    <w:pPr>
      <w:spacing w:line="240" w:lineRule="auto"/>
    </w:pPr>
    <w:rPr>
      <w:sz w:val="20"/>
      <w:szCs w:val="20"/>
    </w:rPr>
  </w:style>
  <w:style w:type="character" w:customStyle="1" w:styleId="CommentTextChar">
    <w:name w:val="Comment Text Char"/>
    <w:basedOn w:val="DefaultParagraphFont"/>
    <w:link w:val="CommentText"/>
    <w:uiPriority w:val="99"/>
    <w:rsid w:val="00C3104C"/>
    <w:rPr>
      <w:sz w:val="20"/>
      <w:szCs w:val="20"/>
    </w:rPr>
  </w:style>
  <w:style w:type="paragraph" w:styleId="CommentSubject">
    <w:name w:val="annotation subject"/>
    <w:basedOn w:val="CommentText"/>
    <w:next w:val="CommentText"/>
    <w:link w:val="CommentSubjectChar"/>
    <w:uiPriority w:val="99"/>
    <w:semiHidden/>
    <w:unhideWhenUsed/>
    <w:rsid w:val="00C3104C"/>
    <w:rPr>
      <w:b/>
      <w:bCs/>
    </w:rPr>
  </w:style>
  <w:style w:type="character" w:customStyle="1" w:styleId="CommentSubjectChar">
    <w:name w:val="Comment Subject Char"/>
    <w:basedOn w:val="CommentTextChar"/>
    <w:link w:val="CommentSubject"/>
    <w:uiPriority w:val="99"/>
    <w:semiHidden/>
    <w:rsid w:val="00C3104C"/>
    <w:rPr>
      <w:b/>
      <w:bCs/>
      <w:sz w:val="20"/>
      <w:szCs w:val="20"/>
    </w:rPr>
  </w:style>
  <w:style w:type="character" w:styleId="Hyperlink">
    <w:name w:val="Hyperlink"/>
    <w:basedOn w:val="DefaultParagraphFont"/>
    <w:uiPriority w:val="99"/>
    <w:unhideWhenUsed/>
    <w:rsid w:val="003A5D20"/>
    <w:rPr>
      <w:color w:val="0563C1" w:themeColor="hyperlink"/>
      <w:u w:val="single"/>
    </w:rPr>
  </w:style>
  <w:style w:type="paragraph" w:styleId="EndnoteText">
    <w:name w:val="endnote text"/>
    <w:basedOn w:val="Normal"/>
    <w:link w:val="EndnoteTextChar"/>
    <w:uiPriority w:val="99"/>
    <w:semiHidden/>
    <w:unhideWhenUsed/>
    <w:rsid w:val="00B322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2292"/>
    <w:rPr>
      <w:sz w:val="20"/>
      <w:szCs w:val="20"/>
    </w:rPr>
  </w:style>
  <w:style w:type="character" w:styleId="EndnoteReference">
    <w:name w:val="endnote reference"/>
    <w:basedOn w:val="DefaultParagraphFont"/>
    <w:uiPriority w:val="99"/>
    <w:semiHidden/>
    <w:unhideWhenUsed/>
    <w:rsid w:val="00B32292"/>
    <w:rPr>
      <w:vertAlign w:val="superscript"/>
    </w:rPr>
  </w:style>
  <w:style w:type="character" w:customStyle="1" w:styleId="Heading3Char">
    <w:name w:val="Heading 3 Char"/>
    <w:basedOn w:val="DefaultParagraphFont"/>
    <w:link w:val="Heading3"/>
    <w:uiPriority w:val="9"/>
    <w:rsid w:val="009D35E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70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53F"/>
  </w:style>
  <w:style w:type="paragraph" w:styleId="Footer">
    <w:name w:val="footer"/>
    <w:basedOn w:val="Normal"/>
    <w:link w:val="FooterChar"/>
    <w:uiPriority w:val="99"/>
    <w:unhideWhenUsed/>
    <w:rsid w:val="00370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53F"/>
  </w:style>
  <w:style w:type="paragraph" w:styleId="TOCHeading">
    <w:name w:val="TOC Heading"/>
    <w:basedOn w:val="Heading1"/>
    <w:next w:val="Normal"/>
    <w:uiPriority w:val="39"/>
    <w:unhideWhenUsed/>
    <w:qFormat/>
    <w:rsid w:val="0037053F"/>
    <w:pPr>
      <w:outlineLvl w:val="9"/>
    </w:pPr>
    <w:rPr>
      <w:lang w:val="en-US"/>
    </w:rPr>
  </w:style>
  <w:style w:type="paragraph" w:styleId="TOC1">
    <w:name w:val="toc 1"/>
    <w:basedOn w:val="Normal"/>
    <w:next w:val="Normal"/>
    <w:autoRedefine/>
    <w:uiPriority w:val="39"/>
    <w:unhideWhenUsed/>
    <w:rsid w:val="00DA4683"/>
    <w:pPr>
      <w:tabs>
        <w:tab w:val="left" w:pos="720"/>
        <w:tab w:val="right" w:leader="dot" w:pos="9016"/>
      </w:tabs>
      <w:spacing w:after="100"/>
    </w:pPr>
  </w:style>
  <w:style w:type="paragraph" w:styleId="TOC2">
    <w:name w:val="toc 2"/>
    <w:basedOn w:val="Normal"/>
    <w:next w:val="Normal"/>
    <w:autoRedefine/>
    <w:uiPriority w:val="39"/>
    <w:unhideWhenUsed/>
    <w:rsid w:val="0037053F"/>
    <w:pPr>
      <w:spacing w:after="100"/>
      <w:ind w:left="220"/>
    </w:pPr>
  </w:style>
  <w:style w:type="paragraph" w:styleId="TOC3">
    <w:name w:val="toc 3"/>
    <w:basedOn w:val="Normal"/>
    <w:next w:val="Normal"/>
    <w:autoRedefine/>
    <w:uiPriority w:val="39"/>
    <w:unhideWhenUsed/>
    <w:rsid w:val="000B324A"/>
    <w:pPr>
      <w:tabs>
        <w:tab w:val="left" w:pos="1320"/>
        <w:tab w:val="right" w:leader="dot" w:pos="9016"/>
      </w:tabs>
      <w:spacing w:after="100"/>
      <w:ind w:left="720"/>
    </w:pPr>
  </w:style>
  <w:style w:type="paragraph" w:styleId="TableofFigures">
    <w:name w:val="table of figures"/>
    <w:basedOn w:val="Normal"/>
    <w:next w:val="Normal"/>
    <w:uiPriority w:val="99"/>
    <w:unhideWhenUsed/>
    <w:rsid w:val="0037053F"/>
    <w:pPr>
      <w:spacing w:after="0"/>
    </w:pPr>
  </w:style>
  <w:style w:type="character" w:styleId="IntenseEmphasis">
    <w:name w:val="Intense Emphasis"/>
    <w:basedOn w:val="DefaultParagraphFont"/>
    <w:uiPriority w:val="21"/>
    <w:qFormat/>
    <w:rsid w:val="0037053F"/>
    <w:rPr>
      <w:i/>
      <w:iCs/>
      <w:color w:val="5B9BD5" w:themeColor="accent1"/>
    </w:rPr>
  </w:style>
  <w:style w:type="table" w:styleId="TableGridLight">
    <w:name w:val="Grid Table Light"/>
    <w:basedOn w:val="TableNormal"/>
    <w:uiPriority w:val="40"/>
    <w:rsid w:val="000F7C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1B2EE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98">
      <w:bodyDiv w:val="1"/>
      <w:marLeft w:val="0"/>
      <w:marRight w:val="0"/>
      <w:marTop w:val="0"/>
      <w:marBottom w:val="0"/>
      <w:divBdr>
        <w:top w:val="none" w:sz="0" w:space="0" w:color="auto"/>
        <w:left w:val="none" w:sz="0" w:space="0" w:color="auto"/>
        <w:bottom w:val="none" w:sz="0" w:space="0" w:color="auto"/>
        <w:right w:val="none" w:sz="0" w:space="0" w:color="auto"/>
      </w:divBdr>
    </w:div>
    <w:div w:id="18556192">
      <w:bodyDiv w:val="1"/>
      <w:marLeft w:val="0"/>
      <w:marRight w:val="0"/>
      <w:marTop w:val="0"/>
      <w:marBottom w:val="0"/>
      <w:divBdr>
        <w:top w:val="none" w:sz="0" w:space="0" w:color="auto"/>
        <w:left w:val="none" w:sz="0" w:space="0" w:color="auto"/>
        <w:bottom w:val="none" w:sz="0" w:space="0" w:color="auto"/>
        <w:right w:val="none" w:sz="0" w:space="0" w:color="auto"/>
      </w:divBdr>
    </w:div>
    <w:div w:id="20515382">
      <w:bodyDiv w:val="1"/>
      <w:marLeft w:val="0"/>
      <w:marRight w:val="0"/>
      <w:marTop w:val="0"/>
      <w:marBottom w:val="0"/>
      <w:divBdr>
        <w:top w:val="none" w:sz="0" w:space="0" w:color="auto"/>
        <w:left w:val="none" w:sz="0" w:space="0" w:color="auto"/>
        <w:bottom w:val="none" w:sz="0" w:space="0" w:color="auto"/>
        <w:right w:val="none" w:sz="0" w:space="0" w:color="auto"/>
      </w:divBdr>
    </w:div>
    <w:div w:id="30421495">
      <w:bodyDiv w:val="1"/>
      <w:marLeft w:val="0"/>
      <w:marRight w:val="0"/>
      <w:marTop w:val="0"/>
      <w:marBottom w:val="0"/>
      <w:divBdr>
        <w:top w:val="none" w:sz="0" w:space="0" w:color="auto"/>
        <w:left w:val="none" w:sz="0" w:space="0" w:color="auto"/>
        <w:bottom w:val="none" w:sz="0" w:space="0" w:color="auto"/>
        <w:right w:val="none" w:sz="0" w:space="0" w:color="auto"/>
      </w:divBdr>
    </w:div>
    <w:div w:id="37365661">
      <w:bodyDiv w:val="1"/>
      <w:marLeft w:val="0"/>
      <w:marRight w:val="0"/>
      <w:marTop w:val="0"/>
      <w:marBottom w:val="0"/>
      <w:divBdr>
        <w:top w:val="none" w:sz="0" w:space="0" w:color="auto"/>
        <w:left w:val="none" w:sz="0" w:space="0" w:color="auto"/>
        <w:bottom w:val="none" w:sz="0" w:space="0" w:color="auto"/>
        <w:right w:val="none" w:sz="0" w:space="0" w:color="auto"/>
      </w:divBdr>
    </w:div>
    <w:div w:id="37901613">
      <w:bodyDiv w:val="1"/>
      <w:marLeft w:val="0"/>
      <w:marRight w:val="0"/>
      <w:marTop w:val="0"/>
      <w:marBottom w:val="0"/>
      <w:divBdr>
        <w:top w:val="none" w:sz="0" w:space="0" w:color="auto"/>
        <w:left w:val="none" w:sz="0" w:space="0" w:color="auto"/>
        <w:bottom w:val="none" w:sz="0" w:space="0" w:color="auto"/>
        <w:right w:val="none" w:sz="0" w:space="0" w:color="auto"/>
      </w:divBdr>
    </w:div>
    <w:div w:id="38365321">
      <w:bodyDiv w:val="1"/>
      <w:marLeft w:val="0"/>
      <w:marRight w:val="0"/>
      <w:marTop w:val="0"/>
      <w:marBottom w:val="0"/>
      <w:divBdr>
        <w:top w:val="none" w:sz="0" w:space="0" w:color="auto"/>
        <w:left w:val="none" w:sz="0" w:space="0" w:color="auto"/>
        <w:bottom w:val="none" w:sz="0" w:space="0" w:color="auto"/>
        <w:right w:val="none" w:sz="0" w:space="0" w:color="auto"/>
      </w:divBdr>
    </w:div>
    <w:div w:id="38941053">
      <w:bodyDiv w:val="1"/>
      <w:marLeft w:val="0"/>
      <w:marRight w:val="0"/>
      <w:marTop w:val="0"/>
      <w:marBottom w:val="0"/>
      <w:divBdr>
        <w:top w:val="none" w:sz="0" w:space="0" w:color="auto"/>
        <w:left w:val="none" w:sz="0" w:space="0" w:color="auto"/>
        <w:bottom w:val="none" w:sz="0" w:space="0" w:color="auto"/>
        <w:right w:val="none" w:sz="0" w:space="0" w:color="auto"/>
      </w:divBdr>
    </w:div>
    <w:div w:id="44570938">
      <w:bodyDiv w:val="1"/>
      <w:marLeft w:val="0"/>
      <w:marRight w:val="0"/>
      <w:marTop w:val="0"/>
      <w:marBottom w:val="0"/>
      <w:divBdr>
        <w:top w:val="none" w:sz="0" w:space="0" w:color="auto"/>
        <w:left w:val="none" w:sz="0" w:space="0" w:color="auto"/>
        <w:bottom w:val="none" w:sz="0" w:space="0" w:color="auto"/>
        <w:right w:val="none" w:sz="0" w:space="0" w:color="auto"/>
      </w:divBdr>
    </w:div>
    <w:div w:id="54817889">
      <w:bodyDiv w:val="1"/>
      <w:marLeft w:val="0"/>
      <w:marRight w:val="0"/>
      <w:marTop w:val="0"/>
      <w:marBottom w:val="0"/>
      <w:divBdr>
        <w:top w:val="none" w:sz="0" w:space="0" w:color="auto"/>
        <w:left w:val="none" w:sz="0" w:space="0" w:color="auto"/>
        <w:bottom w:val="none" w:sz="0" w:space="0" w:color="auto"/>
        <w:right w:val="none" w:sz="0" w:space="0" w:color="auto"/>
      </w:divBdr>
    </w:div>
    <w:div w:id="73938677">
      <w:bodyDiv w:val="1"/>
      <w:marLeft w:val="0"/>
      <w:marRight w:val="0"/>
      <w:marTop w:val="0"/>
      <w:marBottom w:val="0"/>
      <w:divBdr>
        <w:top w:val="none" w:sz="0" w:space="0" w:color="auto"/>
        <w:left w:val="none" w:sz="0" w:space="0" w:color="auto"/>
        <w:bottom w:val="none" w:sz="0" w:space="0" w:color="auto"/>
        <w:right w:val="none" w:sz="0" w:space="0" w:color="auto"/>
      </w:divBdr>
    </w:div>
    <w:div w:id="88505007">
      <w:bodyDiv w:val="1"/>
      <w:marLeft w:val="0"/>
      <w:marRight w:val="0"/>
      <w:marTop w:val="0"/>
      <w:marBottom w:val="0"/>
      <w:divBdr>
        <w:top w:val="none" w:sz="0" w:space="0" w:color="auto"/>
        <w:left w:val="none" w:sz="0" w:space="0" w:color="auto"/>
        <w:bottom w:val="none" w:sz="0" w:space="0" w:color="auto"/>
        <w:right w:val="none" w:sz="0" w:space="0" w:color="auto"/>
      </w:divBdr>
    </w:div>
    <w:div w:id="89203338">
      <w:bodyDiv w:val="1"/>
      <w:marLeft w:val="0"/>
      <w:marRight w:val="0"/>
      <w:marTop w:val="0"/>
      <w:marBottom w:val="0"/>
      <w:divBdr>
        <w:top w:val="none" w:sz="0" w:space="0" w:color="auto"/>
        <w:left w:val="none" w:sz="0" w:space="0" w:color="auto"/>
        <w:bottom w:val="none" w:sz="0" w:space="0" w:color="auto"/>
        <w:right w:val="none" w:sz="0" w:space="0" w:color="auto"/>
      </w:divBdr>
    </w:div>
    <w:div w:id="93331716">
      <w:bodyDiv w:val="1"/>
      <w:marLeft w:val="0"/>
      <w:marRight w:val="0"/>
      <w:marTop w:val="0"/>
      <w:marBottom w:val="0"/>
      <w:divBdr>
        <w:top w:val="none" w:sz="0" w:space="0" w:color="auto"/>
        <w:left w:val="none" w:sz="0" w:space="0" w:color="auto"/>
        <w:bottom w:val="none" w:sz="0" w:space="0" w:color="auto"/>
        <w:right w:val="none" w:sz="0" w:space="0" w:color="auto"/>
      </w:divBdr>
    </w:div>
    <w:div w:id="93550075">
      <w:bodyDiv w:val="1"/>
      <w:marLeft w:val="0"/>
      <w:marRight w:val="0"/>
      <w:marTop w:val="0"/>
      <w:marBottom w:val="0"/>
      <w:divBdr>
        <w:top w:val="none" w:sz="0" w:space="0" w:color="auto"/>
        <w:left w:val="none" w:sz="0" w:space="0" w:color="auto"/>
        <w:bottom w:val="none" w:sz="0" w:space="0" w:color="auto"/>
        <w:right w:val="none" w:sz="0" w:space="0" w:color="auto"/>
      </w:divBdr>
    </w:div>
    <w:div w:id="94911071">
      <w:bodyDiv w:val="1"/>
      <w:marLeft w:val="0"/>
      <w:marRight w:val="0"/>
      <w:marTop w:val="0"/>
      <w:marBottom w:val="0"/>
      <w:divBdr>
        <w:top w:val="none" w:sz="0" w:space="0" w:color="auto"/>
        <w:left w:val="none" w:sz="0" w:space="0" w:color="auto"/>
        <w:bottom w:val="none" w:sz="0" w:space="0" w:color="auto"/>
        <w:right w:val="none" w:sz="0" w:space="0" w:color="auto"/>
      </w:divBdr>
    </w:div>
    <w:div w:id="96796744">
      <w:bodyDiv w:val="1"/>
      <w:marLeft w:val="0"/>
      <w:marRight w:val="0"/>
      <w:marTop w:val="0"/>
      <w:marBottom w:val="0"/>
      <w:divBdr>
        <w:top w:val="none" w:sz="0" w:space="0" w:color="auto"/>
        <w:left w:val="none" w:sz="0" w:space="0" w:color="auto"/>
        <w:bottom w:val="none" w:sz="0" w:space="0" w:color="auto"/>
        <w:right w:val="none" w:sz="0" w:space="0" w:color="auto"/>
      </w:divBdr>
    </w:div>
    <w:div w:id="105081578">
      <w:bodyDiv w:val="1"/>
      <w:marLeft w:val="0"/>
      <w:marRight w:val="0"/>
      <w:marTop w:val="0"/>
      <w:marBottom w:val="0"/>
      <w:divBdr>
        <w:top w:val="none" w:sz="0" w:space="0" w:color="auto"/>
        <w:left w:val="none" w:sz="0" w:space="0" w:color="auto"/>
        <w:bottom w:val="none" w:sz="0" w:space="0" w:color="auto"/>
        <w:right w:val="none" w:sz="0" w:space="0" w:color="auto"/>
      </w:divBdr>
    </w:div>
    <w:div w:id="114032851">
      <w:bodyDiv w:val="1"/>
      <w:marLeft w:val="0"/>
      <w:marRight w:val="0"/>
      <w:marTop w:val="0"/>
      <w:marBottom w:val="0"/>
      <w:divBdr>
        <w:top w:val="none" w:sz="0" w:space="0" w:color="auto"/>
        <w:left w:val="none" w:sz="0" w:space="0" w:color="auto"/>
        <w:bottom w:val="none" w:sz="0" w:space="0" w:color="auto"/>
        <w:right w:val="none" w:sz="0" w:space="0" w:color="auto"/>
      </w:divBdr>
    </w:div>
    <w:div w:id="114830017">
      <w:bodyDiv w:val="1"/>
      <w:marLeft w:val="0"/>
      <w:marRight w:val="0"/>
      <w:marTop w:val="0"/>
      <w:marBottom w:val="0"/>
      <w:divBdr>
        <w:top w:val="none" w:sz="0" w:space="0" w:color="auto"/>
        <w:left w:val="none" w:sz="0" w:space="0" w:color="auto"/>
        <w:bottom w:val="none" w:sz="0" w:space="0" w:color="auto"/>
        <w:right w:val="none" w:sz="0" w:space="0" w:color="auto"/>
      </w:divBdr>
    </w:div>
    <w:div w:id="120153657">
      <w:bodyDiv w:val="1"/>
      <w:marLeft w:val="0"/>
      <w:marRight w:val="0"/>
      <w:marTop w:val="0"/>
      <w:marBottom w:val="0"/>
      <w:divBdr>
        <w:top w:val="none" w:sz="0" w:space="0" w:color="auto"/>
        <w:left w:val="none" w:sz="0" w:space="0" w:color="auto"/>
        <w:bottom w:val="none" w:sz="0" w:space="0" w:color="auto"/>
        <w:right w:val="none" w:sz="0" w:space="0" w:color="auto"/>
      </w:divBdr>
    </w:div>
    <w:div w:id="123430786">
      <w:bodyDiv w:val="1"/>
      <w:marLeft w:val="0"/>
      <w:marRight w:val="0"/>
      <w:marTop w:val="0"/>
      <w:marBottom w:val="0"/>
      <w:divBdr>
        <w:top w:val="none" w:sz="0" w:space="0" w:color="auto"/>
        <w:left w:val="none" w:sz="0" w:space="0" w:color="auto"/>
        <w:bottom w:val="none" w:sz="0" w:space="0" w:color="auto"/>
        <w:right w:val="none" w:sz="0" w:space="0" w:color="auto"/>
      </w:divBdr>
    </w:div>
    <w:div w:id="129441129">
      <w:bodyDiv w:val="1"/>
      <w:marLeft w:val="0"/>
      <w:marRight w:val="0"/>
      <w:marTop w:val="0"/>
      <w:marBottom w:val="0"/>
      <w:divBdr>
        <w:top w:val="none" w:sz="0" w:space="0" w:color="auto"/>
        <w:left w:val="none" w:sz="0" w:space="0" w:color="auto"/>
        <w:bottom w:val="none" w:sz="0" w:space="0" w:color="auto"/>
        <w:right w:val="none" w:sz="0" w:space="0" w:color="auto"/>
      </w:divBdr>
    </w:div>
    <w:div w:id="133449140">
      <w:bodyDiv w:val="1"/>
      <w:marLeft w:val="0"/>
      <w:marRight w:val="0"/>
      <w:marTop w:val="0"/>
      <w:marBottom w:val="0"/>
      <w:divBdr>
        <w:top w:val="none" w:sz="0" w:space="0" w:color="auto"/>
        <w:left w:val="none" w:sz="0" w:space="0" w:color="auto"/>
        <w:bottom w:val="none" w:sz="0" w:space="0" w:color="auto"/>
        <w:right w:val="none" w:sz="0" w:space="0" w:color="auto"/>
      </w:divBdr>
    </w:div>
    <w:div w:id="151915072">
      <w:bodyDiv w:val="1"/>
      <w:marLeft w:val="0"/>
      <w:marRight w:val="0"/>
      <w:marTop w:val="0"/>
      <w:marBottom w:val="0"/>
      <w:divBdr>
        <w:top w:val="none" w:sz="0" w:space="0" w:color="auto"/>
        <w:left w:val="none" w:sz="0" w:space="0" w:color="auto"/>
        <w:bottom w:val="none" w:sz="0" w:space="0" w:color="auto"/>
        <w:right w:val="none" w:sz="0" w:space="0" w:color="auto"/>
      </w:divBdr>
    </w:div>
    <w:div w:id="154806179">
      <w:bodyDiv w:val="1"/>
      <w:marLeft w:val="0"/>
      <w:marRight w:val="0"/>
      <w:marTop w:val="0"/>
      <w:marBottom w:val="0"/>
      <w:divBdr>
        <w:top w:val="none" w:sz="0" w:space="0" w:color="auto"/>
        <w:left w:val="none" w:sz="0" w:space="0" w:color="auto"/>
        <w:bottom w:val="none" w:sz="0" w:space="0" w:color="auto"/>
        <w:right w:val="none" w:sz="0" w:space="0" w:color="auto"/>
      </w:divBdr>
    </w:div>
    <w:div w:id="155999187">
      <w:bodyDiv w:val="1"/>
      <w:marLeft w:val="0"/>
      <w:marRight w:val="0"/>
      <w:marTop w:val="0"/>
      <w:marBottom w:val="0"/>
      <w:divBdr>
        <w:top w:val="none" w:sz="0" w:space="0" w:color="auto"/>
        <w:left w:val="none" w:sz="0" w:space="0" w:color="auto"/>
        <w:bottom w:val="none" w:sz="0" w:space="0" w:color="auto"/>
        <w:right w:val="none" w:sz="0" w:space="0" w:color="auto"/>
      </w:divBdr>
    </w:div>
    <w:div w:id="158666798">
      <w:bodyDiv w:val="1"/>
      <w:marLeft w:val="0"/>
      <w:marRight w:val="0"/>
      <w:marTop w:val="0"/>
      <w:marBottom w:val="0"/>
      <w:divBdr>
        <w:top w:val="none" w:sz="0" w:space="0" w:color="auto"/>
        <w:left w:val="none" w:sz="0" w:space="0" w:color="auto"/>
        <w:bottom w:val="none" w:sz="0" w:space="0" w:color="auto"/>
        <w:right w:val="none" w:sz="0" w:space="0" w:color="auto"/>
      </w:divBdr>
    </w:div>
    <w:div w:id="161775482">
      <w:bodyDiv w:val="1"/>
      <w:marLeft w:val="0"/>
      <w:marRight w:val="0"/>
      <w:marTop w:val="0"/>
      <w:marBottom w:val="0"/>
      <w:divBdr>
        <w:top w:val="none" w:sz="0" w:space="0" w:color="auto"/>
        <w:left w:val="none" w:sz="0" w:space="0" w:color="auto"/>
        <w:bottom w:val="none" w:sz="0" w:space="0" w:color="auto"/>
        <w:right w:val="none" w:sz="0" w:space="0" w:color="auto"/>
      </w:divBdr>
    </w:div>
    <w:div w:id="177820261">
      <w:bodyDiv w:val="1"/>
      <w:marLeft w:val="0"/>
      <w:marRight w:val="0"/>
      <w:marTop w:val="0"/>
      <w:marBottom w:val="0"/>
      <w:divBdr>
        <w:top w:val="none" w:sz="0" w:space="0" w:color="auto"/>
        <w:left w:val="none" w:sz="0" w:space="0" w:color="auto"/>
        <w:bottom w:val="none" w:sz="0" w:space="0" w:color="auto"/>
        <w:right w:val="none" w:sz="0" w:space="0" w:color="auto"/>
      </w:divBdr>
      <w:divsChild>
        <w:div w:id="1924798626">
          <w:marLeft w:val="0"/>
          <w:marRight w:val="0"/>
          <w:marTop w:val="0"/>
          <w:marBottom w:val="0"/>
          <w:divBdr>
            <w:top w:val="none" w:sz="0" w:space="0" w:color="auto"/>
            <w:left w:val="none" w:sz="0" w:space="0" w:color="auto"/>
            <w:bottom w:val="none" w:sz="0" w:space="0" w:color="auto"/>
            <w:right w:val="none" w:sz="0" w:space="0" w:color="auto"/>
          </w:divBdr>
        </w:div>
        <w:div w:id="2094273561">
          <w:marLeft w:val="0"/>
          <w:marRight w:val="0"/>
          <w:marTop w:val="0"/>
          <w:marBottom w:val="0"/>
          <w:divBdr>
            <w:top w:val="none" w:sz="0" w:space="0" w:color="auto"/>
            <w:left w:val="none" w:sz="0" w:space="0" w:color="auto"/>
            <w:bottom w:val="none" w:sz="0" w:space="0" w:color="auto"/>
            <w:right w:val="none" w:sz="0" w:space="0" w:color="auto"/>
          </w:divBdr>
        </w:div>
        <w:div w:id="277034716">
          <w:marLeft w:val="0"/>
          <w:marRight w:val="0"/>
          <w:marTop w:val="0"/>
          <w:marBottom w:val="0"/>
          <w:divBdr>
            <w:top w:val="none" w:sz="0" w:space="0" w:color="auto"/>
            <w:left w:val="none" w:sz="0" w:space="0" w:color="auto"/>
            <w:bottom w:val="none" w:sz="0" w:space="0" w:color="auto"/>
            <w:right w:val="none" w:sz="0" w:space="0" w:color="auto"/>
          </w:divBdr>
        </w:div>
        <w:div w:id="988291238">
          <w:marLeft w:val="0"/>
          <w:marRight w:val="0"/>
          <w:marTop w:val="0"/>
          <w:marBottom w:val="0"/>
          <w:divBdr>
            <w:top w:val="none" w:sz="0" w:space="0" w:color="auto"/>
            <w:left w:val="none" w:sz="0" w:space="0" w:color="auto"/>
            <w:bottom w:val="none" w:sz="0" w:space="0" w:color="auto"/>
            <w:right w:val="none" w:sz="0" w:space="0" w:color="auto"/>
          </w:divBdr>
        </w:div>
        <w:div w:id="476922218">
          <w:marLeft w:val="0"/>
          <w:marRight w:val="0"/>
          <w:marTop w:val="0"/>
          <w:marBottom w:val="0"/>
          <w:divBdr>
            <w:top w:val="none" w:sz="0" w:space="0" w:color="auto"/>
            <w:left w:val="none" w:sz="0" w:space="0" w:color="auto"/>
            <w:bottom w:val="none" w:sz="0" w:space="0" w:color="auto"/>
            <w:right w:val="none" w:sz="0" w:space="0" w:color="auto"/>
          </w:divBdr>
        </w:div>
        <w:div w:id="147017202">
          <w:marLeft w:val="0"/>
          <w:marRight w:val="0"/>
          <w:marTop w:val="0"/>
          <w:marBottom w:val="0"/>
          <w:divBdr>
            <w:top w:val="none" w:sz="0" w:space="0" w:color="auto"/>
            <w:left w:val="none" w:sz="0" w:space="0" w:color="auto"/>
            <w:bottom w:val="none" w:sz="0" w:space="0" w:color="auto"/>
            <w:right w:val="none" w:sz="0" w:space="0" w:color="auto"/>
          </w:divBdr>
        </w:div>
        <w:div w:id="1273173842">
          <w:marLeft w:val="0"/>
          <w:marRight w:val="0"/>
          <w:marTop w:val="0"/>
          <w:marBottom w:val="0"/>
          <w:divBdr>
            <w:top w:val="none" w:sz="0" w:space="0" w:color="auto"/>
            <w:left w:val="none" w:sz="0" w:space="0" w:color="auto"/>
            <w:bottom w:val="none" w:sz="0" w:space="0" w:color="auto"/>
            <w:right w:val="none" w:sz="0" w:space="0" w:color="auto"/>
          </w:divBdr>
        </w:div>
        <w:div w:id="964624988">
          <w:marLeft w:val="0"/>
          <w:marRight w:val="0"/>
          <w:marTop w:val="0"/>
          <w:marBottom w:val="0"/>
          <w:divBdr>
            <w:top w:val="none" w:sz="0" w:space="0" w:color="auto"/>
            <w:left w:val="none" w:sz="0" w:space="0" w:color="auto"/>
            <w:bottom w:val="none" w:sz="0" w:space="0" w:color="auto"/>
            <w:right w:val="none" w:sz="0" w:space="0" w:color="auto"/>
          </w:divBdr>
        </w:div>
      </w:divsChild>
    </w:div>
    <w:div w:id="184639286">
      <w:bodyDiv w:val="1"/>
      <w:marLeft w:val="0"/>
      <w:marRight w:val="0"/>
      <w:marTop w:val="0"/>
      <w:marBottom w:val="0"/>
      <w:divBdr>
        <w:top w:val="none" w:sz="0" w:space="0" w:color="auto"/>
        <w:left w:val="none" w:sz="0" w:space="0" w:color="auto"/>
        <w:bottom w:val="none" w:sz="0" w:space="0" w:color="auto"/>
        <w:right w:val="none" w:sz="0" w:space="0" w:color="auto"/>
      </w:divBdr>
    </w:div>
    <w:div w:id="190074050">
      <w:bodyDiv w:val="1"/>
      <w:marLeft w:val="0"/>
      <w:marRight w:val="0"/>
      <w:marTop w:val="0"/>
      <w:marBottom w:val="0"/>
      <w:divBdr>
        <w:top w:val="none" w:sz="0" w:space="0" w:color="auto"/>
        <w:left w:val="none" w:sz="0" w:space="0" w:color="auto"/>
        <w:bottom w:val="none" w:sz="0" w:space="0" w:color="auto"/>
        <w:right w:val="none" w:sz="0" w:space="0" w:color="auto"/>
      </w:divBdr>
    </w:div>
    <w:div w:id="200679000">
      <w:bodyDiv w:val="1"/>
      <w:marLeft w:val="0"/>
      <w:marRight w:val="0"/>
      <w:marTop w:val="0"/>
      <w:marBottom w:val="0"/>
      <w:divBdr>
        <w:top w:val="none" w:sz="0" w:space="0" w:color="auto"/>
        <w:left w:val="none" w:sz="0" w:space="0" w:color="auto"/>
        <w:bottom w:val="none" w:sz="0" w:space="0" w:color="auto"/>
        <w:right w:val="none" w:sz="0" w:space="0" w:color="auto"/>
      </w:divBdr>
    </w:div>
    <w:div w:id="208735405">
      <w:bodyDiv w:val="1"/>
      <w:marLeft w:val="0"/>
      <w:marRight w:val="0"/>
      <w:marTop w:val="0"/>
      <w:marBottom w:val="0"/>
      <w:divBdr>
        <w:top w:val="none" w:sz="0" w:space="0" w:color="auto"/>
        <w:left w:val="none" w:sz="0" w:space="0" w:color="auto"/>
        <w:bottom w:val="none" w:sz="0" w:space="0" w:color="auto"/>
        <w:right w:val="none" w:sz="0" w:space="0" w:color="auto"/>
      </w:divBdr>
    </w:div>
    <w:div w:id="214859554">
      <w:bodyDiv w:val="1"/>
      <w:marLeft w:val="0"/>
      <w:marRight w:val="0"/>
      <w:marTop w:val="0"/>
      <w:marBottom w:val="0"/>
      <w:divBdr>
        <w:top w:val="none" w:sz="0" w:space="0" w:color="auto"/>
        <w:left w:val="none" w:sz="0" w:space="0" w:color="auto"/>
        <w:bottom w:val="none" w:sz="0" w:space="0" w:color="auto"/>
        <w:right w:val="none" w:sz="0" w:space="0" w:color="auto"/>
      </w:divBdr>
    </w:div>
    <w:div w:id="223685406">
      <w:bodyDiv w:val="1"/>
      <w:marLeft w:val="0"/>
      <w:marRight w:val="0"/>
      <w:marTop w:val="0"/>
      <w:marBottom w:val="0"/>
      <w:divBdr>
        <w:top w:val="none" w:sz="0" w:space="0" w:color="auto"/>
        <w:left w:val="none" w:sz="0" w:space="0" w:color="auto"/>
        <w:bottom w:val="none" w:sz="0" w:space="0" w:color="auto"/>
        <w:right w:val="none" w:sz="0" w:space="0" w:color="auto"/>
      </w:divBdr>
    </w:div>
    <w:div w:id="226845268">
      <w:bodyDiv w:val="1"/>
      <w:marLeft w:val="0"/>
      <w:marRight w:val="0"/>
      <w:marTop w:val="0"/>
      <w:marBottom w:val="0"/>
      <w:divBdr>
        <w:top w:val="none" w:sz="0" w:space="0" w:color="auto"/>
        <w:left w:val="none" w:sz="0" w:space="0" w:color="auto"/>
        <w:bottom w:val="none" w:sz="0" w:space="0" w:color="auto"/>
        <w:right w:val="none" w:sz="0" w:space="0" w:color="auto"/>
      </w:divBdr>
    </w:div>
    <w:div w:id="238905264">
      <w:bodyDiv w:val="1"/>
      <w:marLeft w:val="0"/>
      <w:marRight w:val="0"/>
      <w:marTop w:val="0"/>
      <w:marBottom w:val="0"/>
      <w:divBdr>
        <w:top w:val="none" w:sz="0" w:space="0" w:color="auto"/>
        <w:left w:val="none" w:sz="0" w:space="0" w:color="auto"/>
        <w:bottom w:val="none" w:sz="0" w:space="0" w:color="auto"/>
        <w:right w:val="none" w:sz="0" w:space="0" w:color="auto"/>
      </w:divBdr>
    </w:div>
    <w:div w:id="243272078">
      <w:bodyDiv w:val="1"/>
      <w:marLeft w:val="0"/>
      <w:marRight w:val="0"/>
      <w:marTop w:val="0"/>
      <w:marBottom w:val="0"/>
      <w:divBdr>
        <w:top w:val="none" w:sz="0" w:space="0" w:color="auto"/>
        <w:left w:val="none" w:sz="0" w:space="0" w:color="auto"/>
        <w:bottom w:val="none" w:sz="0" w:space="0" w:color="auto"/>
        <w:right w:val="none" w:sz="0" w:space="0" w:color="auto"/>
      </w:divBdr>
    </w:div>
    <w:div w:id="243879930">
      <w:bodyDiv w:val="1"/>
      <w:marLeft w:val="0"/>
      <w:marRight w:val="0"/>
      <w:marTop w:val="0"/>
      <w:marBottom w:val="0"/>
      <w:divBdr>
        <w:top w:val="none" w:sz="0" w:space="0" w:color="auto"/>
        <w:left w:val="none" w:sz="0" w:space="0" w:color="auto"/>
        <w:bottom w:val="none" w:sz="0" w:space="0" w:color="auto"/>
        <w:right w:val="none" w:sz="0" w:space="0" w:color="auto"/>
      </w:divBdr>
      <w:divsChild>
        <w:div w:id="164368346">
          <w:marLeft w:val="0"/>
          <w:marRight w:val="0"/>
          <w:marTop w:val="0"/>
          <w:marBottom w:val="0"/>
          <w:divBdr>
            <w:top w:val="none" w:sz="0" w:space="0" w:color="auto"/>
            <w:left w:val="none" w:sz="0" w:space="0" w:color="auto"/>
            <w:bottom w:val="none" w:sz="0" w:space="0" w:color="auto"/>
            <w:right w:val="none" w:sz="0" w:space="0" w:color="auto"/>
          </w:divBdr>
        </w:div>
        <w:div w:id="499154755">
          <w:marLeft w:val="0"/>
          <w:marRight w:val="0"/>
          <w:marTop w:val="0"/>
          <w:marBottom w:val="0"/>
          <w:divBdr>
            <w:top w:val="none" w:sz="0" w:space="0" w:color="auto"/>
            <w:left w:val="none" w:sz="0" w:space="0" w:color="auto"/>
            <w:bottom w:val="none" w:sz="0" w:space="0" w:color="auto"/>
            <w:right w:val="none" w:sz="0" w:space="0" w:color="auto"/>
          </w:divBdr>
        </w:div>
        <w:div w:id="1570572642">
          <w:marLeft w:val="0"/>
          <w:marRight w:val="0"/>
          <w:marTop w:val="0"/>
          <w:marBottom w:val="0"/>
          <w:divBdr>
            <w:top w:val="none" w:sz="0" w:space="0" w:color="auto"/>
            <w:left w:val="none" w:sz="0" w:space="0" w:color="auto"/>
            <w:bottom w:val="none" w:sz="0" w:space="0" w:color="auto"/>
            <w:right w:val="none" w:sz="0" w:space="0" w:color="auto"/>
          </w:divBdr>
        </w:div>
        <w:div w:id="1954555816">
          <w:marLeft w:val="0"/>
          <w:marRight w:val="0"/>
          <w:marTop w:val="0"/>
          <w:marBottom w:val="0"/>
          <w:divBdr>
            <w:top w:val="none" w:sz="0" w:space="0" w:color="auto"/>
            <w:left w:val="none" w:sz="0" w:space="0" w:color="auto"/>
            <w:bottom w:val="none" w:sz="0" w:space="0" w:color="auto"/>
            <w:right w:val="none" w:sz="0" w:space="0" w:color="auto"/>
          </w:divBdr>
        </w:div>
        <w:div w:id="1619950797">
          <w:marLeft w:val="0"/>
          <w:marRight w:val="0"/>
          <w:marTop w:val="0"/>
          <w:marBottom w:val="0"/>
          <w:divBdr>
            <w:top w:val="none" w:sz="0" w:space="0" w:color="auto"/>
            <w:left w:val="none" w:sz="0" w:space="0" w:color="auto"/>
            <w:bottom w:val="none" w:sz="0" w:space="0" w:color="auto"/>
            <w:right w:val="none" w:sz="0" w:space="0" w:color="auto"/>
          </w:divBdr>
        </w:div>
        <w:div w:id="1693804091">
          <w:marLeft w:val="0"/>
          <w:marRight w:val="0"/>
          <w:marTop w:val="0"/>
          <w:marBottom w:val="0"/>
          <w:divBdr>
            <w:top w:val="none" w:sz="0" w:space="0" w:color="auto"/>
            <w:left w:val="none" w:sz="0" w:space="0" w:color="auto"/>
            <w:bottom w:val="none" w:sz="0" w:space="0" w:color="auto"/>
            <w:right w:val="none" w:sz="0" w:space="0" w:color="auto"/>
          </w:divBdr>
        </w:div>
      </w:divsChild>
    </w:div>
    <w:div w:id="243993312">
      <w:bodyDiv w:val="1"/>
      <w:marLeft w:val="0"/>
      <w:marRight w:val="0"/>
      <w:marTop w:val="0"/>
      <w:marBottom w:val="0"/>
      <w:divBdr>
        <w:top w:val="none" w:sz="0" w:space="0" w:color="auto"/>
        <w:left w:val="none" w:sz="0" w:space="0" w:color="auto"/>
        <w:bottom w:val="none" w:sz="0" w:space="0" w:color="auto"/>
        <w:right w:val="none" w:sz="0" w:space="0" w:color="auto"/>
      </w:divBdr>
    </w:div>
    <w:div w:id="247007775">
      <w:bodyDiv w:val="1"/>
      <w:marLeft w:val="0"/>
      <w:marRight w:val="0"/>
      <w:marTop w:val="0"/>
      <w:marBottom w:val="0"/>
      <w:divBdr>
        <w:top w:val="none" w:sz="0" w:space="0" w:color="auto"/>
        <w:left w:val="none" w:sz="0" w:space="0" w:color="auto"/>
        <w:bottom w:val="none" w:sz="0" w:space="0" w:color="auto"/>
        <w:right w:val="none" w:sz="0" w:space="0" w:color="auto"/>
      </w:divBdr>
    </w:div>
    <w:div w:id="247160371">
      <w:bodyDiv w:val="1"/>
      <w:marLeft w:val="0"/>
      <w:marRight w:val="0"/>
      <w:marTop w:val="0"/>
      <w:marBottom w:val="0"/>
      <w:divBdr>
        <w:top w:val="none" w:sz="0" w:space="0" w:color="auto"/>
        <w:left w:val="none" w:sz="0" w:space="0" w:color="auto"/>
        <w:bottom w:val="none" w:sz="0" w:space="0" w:color="auto"/>
        <w:right w:val="none" w:sz="0" w:space="0" w:color="auto"/>
      </w:divBdr>
    </w:div>
    <w:div w:id="259992960">
      <w:bodyDiv w:val="1"/>
      <w:marLeft w:val="0"/>
      <w:marRight w:val="0"/>
      <w:marTop w:val="0"/>
      <w:marBottom w:val="0"/>
      <w:divBdr>
        <w:top w:val="none" w:sz="0" w:space="0" w:color="auto"/>
        <w:left w:val="none" w:sz="0" w:space="0" w:color="auto"/>
        <w:bottom w:val="none" w:sz="0" w:space="0" w:color="auto"/>
        <w:right w:val="none" w:sz="0" w:space="0" w:color="auto"/>
      </w:divBdr>
    </w:div>
    <w:div w:id="263729198">
      <w:bodyDiv w:val="1"/>
      <w:marLeft w:val="0"/>
      <w:marRight w:val="0"/>
      <w:marTop w:val="0"/>
      <w:marBottom w:val="0"/>
      <w:divBdr>
        <w:top w:val="none" w:sz="0" w:space="0" w:color="auto"/>
        <w:left w:val="none" w:sz="0" w:space="0" w:color="auto"/>
        <w:bottom w:val="none" w:sz="0" w:space="0" w:color="auto"/>
        <w:right w:val="none" w:sz="0" w:space="0" w:color="auto"/>
      </w:divBdr>
    </w:div>
    <w:div w:id="266738806">
      <w:bodyDiv w:val="1"/>
      <w:marLeft w:val="0"/>
      <w:marRight w:val="0"/>
      <w:marTop w:val="0"/>
      <w:marBottom w:val="0"/>
      <w:divBdr>
        <w:top w:val="none" w:sz="0" w:space="0" w:color="auto"/>
        <w:left w:val="none" w:sz="0" w:space="0" w:color="auto"/>
        <w:bottom w:val="none" w:sz="0" w:space="0" w:color="auto"/>
        <w:right w:val="none" w:sz="0" w:space="0" w:color="auto"/>
      </w:divBdr>
    </w:div>
    <w:div w:id="272395850">
      <w:bodyDiv w:val="1"/>
      <w:marLeft w:val="0"/>
      <w:marRight w:val="0"/>
      <w:marTop w:val="0"/>
      <w:marBottom w:val="0"/>
      <w:divBdr>
        <w:top w:val="none" w:sz="0" w:space="0" w:color="auto"/>
        <w:left w:val="none" w:sz="0" w:space="0" w:color="auto"/>
        <w:bottom w:val="none" w:sz="0" w:space="0" w:color="auto"/>
        <w:right w:val="none" w:sz="0" w:space="0" w:color="auto"/>
      </w:divBdr>
    </w:div>
    <w:div w:id="274218435">
      <w:bodyDiv w:val="1"/>
      <w:marLeft w:val="0"/>
      <w:marRight w:val="0"/>
      <w:marTop w:val="0"/>
      <w:marBottom w:val="0"/>
      <w:divBdr>
        <w:top w:val="none" w:sz="0" w:space="0" w:color="auto"/>
        <w:left w:val="none" w:sz="0" w:space="0" w:color="auto"/>
        <w:bottom w:val="none" w:sz="0" w:space="0" w:color="auto"/>
        <w:right w:val="none" w:sz="0" w:space="0" w:color="auto"/>
      </w:divBdr>
    </w:div>
    <w:div w:id="278417515">
      <w:bodyDiv w:val="1"/>
      <w:marLeft w:val="0"/>
      <w:marRight w:val="0"/>
      <w:marTop w:val="0"/>
      <w:marBottom w:val="0"/>
      <w:divBdr>
        <w:top w:val="none" w:sz="0" w:space="0" w:color="auto"/>
        <w:left w:val="none" w:sz="0" w:space="0" w:color="auto"/>
        <w:bottom w:val="none" w:sz="0" w:space="0" w:color="auto"/>
        <w:right w:val="none" w:sz="0" w:space="0" w:color="auto"/>
      </w:divBdr>
    </w:div>
    <w:div w:id="287324203">
      <w:bodyDiv w:val="1"/>
      <w:marLeft w:val="0"/>
      <w:marRight w:val="0"/>
      <w:marTop w:val="0"/>
      <w:marBottom w:val="0"/>
      <w:divBdr>
        <w:top w:val="none" w:sz="0" w:space="0" w:color="auto"/>
        <w:left w:val="none" w:sz="0" w:space="0" w:color="auto"/>
        <w:bottom w:val="none" w:sz="0" w:space="0" w:color="auto"/>
        <w:right w:val="none" w:sz="0" w:space="0" w:color="auto"/>
      </w:divBdr>
    </w:div>
    <w:div w:id="299845355">
      <w:bodyDiv w:val="1"/>
      <w:marLeft w:val="0"/>
      <w:marRight w:val="0"/>
      <w:marTop w:val="0"/>
      <w:marBottom w:val="0"/>
      <w:divBdr>
        <w:top w:val="none" w:sz="0" w:space="0" w:color="auto"/>
        <w:left w:val="none" w:sz="0" w:space="0" w:color="auto"/>
        <w:bottom w:val="none" w:sz="0" w:space="0" w:color="auto"/>
        <w:right w:val="none" w:sz="0" w:space="0" w:color="auto"/>
      </w:divBdr>
    </w:div>
    <w:div w:id="302466129">
      <w:bodyDiv w:val="1"/>
      <w:marLeft w:val="0"/>
      <w:marRight w:val="0"/>
      <w:marTop w:val="0"/>
      <w:marBottom w:val="0"/>
      <w:divBdr>
        <w:top w:val="none" w:sz="0" w:space="0" w:color="auto"/>
        <w:left w:val="none" w:sz="0" w:space="0" w:color="auto"/>
        <w:bottom w:val="none" w:sz="0" w:space="0" w:color="auto"/>
        <w:right w:val="none" w:sz="0" w:space="0" w:color="auto"/>
      </w:divBdr>
    </w:div>
    <w:div w:id="322468339">
      <w:bodyDiv w:val="1"/>
      <w:marLeft w:val="0"/>
      <w:marRight w:val="0"/>
      <w:marTop w:val="0"/>
      <w:marBottom w:val="0"/>
      <w:divBdr>
        <w:top w:val="none" w:sz="0" w:space="0" w:color="auto"/>
        <w:left w:val="none" w:sz="0" w:space="0" w:color="auto"/>
        <w:bottom w:val="none" w:sz="0" w:space="0" w:color="auto"/>
        <w:right w:val="none" w:sz="0" w:space="0" w:color="auto"/>
      </w:divBdr>
    </w:div>
    <w:div w:id="330644285">
      <w:bodyDiv w:val="1"/>
      <w:marLeft w:val="0"/>
      <w:marRight w:val="0"/>
      <w:marTop w:val="0"/>
      <w:marBottom w:val="0"/>
      <w:divBdr>
        <w:top w:val="none" w:sz="0" w:space="0" w:color="auto"/>
        <w:left w:val="none" w:sz="0" w:space="0" w:color="auto"/>
        <w:bottom w:val="none" w:sz="0" w:space="0" w:color="auto"/>
        <w:right w:val="none" w:sz="0" w:space="0" w:color="auto"/>
      </w:divBdr>
    </w:div>
    <w:div w:id="342124482">
      <w:bodyDiv w:val="1"/>
      <w:marLeft w:val="0"/>
      <w:marRight w:val="0"/>
      <w:marTop w:val="0"/>
      <w:marBottom w:val="0"/>
      <w:divBdr>
        <w:top w:val="none" w:sz="0" w:space="0" w:color="auto"/>
        <w:left w:val="none" w:sz="0" w:space="0" w:color="auto"/>
        <w:bottom w:val="none" w:sz="0" w:space="0" w:color="auto"/>
        <w:right w:val="none" w:sz="0" w:space="0" w:color="auto"/>
      </w:divBdr>
    </w:div>
    <w:div w:id="342559280">
      <w:bodyDiv w:val="1"/>
      <w:marLeft w:val="0"/>
      <w:marRight w:val="0"/>
      <w:marTop w:val="0"/>
      <w:marBottom w:val="0"/>
      <w:divBdr>
        <w:top w:val="none" w:sz="0" w:space="0" w:color="auto"/>
        <w:left w:val="none" w:sz="0" w:space="0" w:color="auto"/>
        <w:bottom w:val="none" w:sz="0" w:space="0" w:color="auto"/>
        <w:right w:val="none" w:sz="0" w:space="0" w:color="auto"/>
      </w:divBdr>
    </w:div>
    <w:div w:id="350884072">
      <w:bodyDiv w:val="1"/>
      <w:marLeft w:val="0"/>
      <w:marRight w:val="0"/>
      <w:marTop w:val="0"/>
      <w:marBottom w:val="0"/>
      <w:divBdr>
        <w:top w:val="none" w:sz="0" w:space="0" w:color="auto"/>
        <w:left w:val="none" w:sz="0" w:space="0" w:color="auto"/>
        <w:bottom w:val="none" w:sz="0" w:space="0" w:color="auto"/>
        <w:right w:val="none" w:sz="0" w:space="0" w:color="auto"/>
      </w:divBdr>
    </w:div>
    <w:div w:id="353387298">
      <w:bodyDiv w:val="1"/>
      <w:marLeft w:val="0"/>
      <w:marRight w:val="0"/>
      <w:marTop w:val="0"/>
      <w:marBottom w:val="0"/>
      <w:divBdr>
        <w:top w:val="none" w:sz="0" w:space="0" w:color="auto"/>
        <w:left w:val="none" w:sz="0" w:space="0" w:color="auto"/>
        <w:bottom w:val="none" w:sz="0" w:space="0" w:color="auto"/>
        <w:right w:val="none" w:sz="0" w:space="0" w:color="auto"/>
      </w:divBdr>
    </w:div>
    <w:div w:id="358438169">
      <w:bodyDiv w:val="1"/>
      <w:marLeft w:val="0"/>
      <w:marRight w:val="0"/>
      <w:marTop w:val="0"/>
      <w:marBottom w:val="0"/>
      <w:divBdr>
        <w:top w:val="none" w:sz="0" w:space="0" w:color="auto"/>
        <w:left w:val="none" w:sz="0" w:space="0" w:color="auto"/>
        <w:bottom w:val="none" w:sz="0" w:space="0" w:color="auto"/>
        <w:right w:val="none" w:sz="0" w:space="0" w:color="auto"/>
      </w:divBdr>
    </w:div>
    <w:div w:id="361397526">
      <w:bodyDiv w:val="1"/>
      <w:marLeft w:val="0"/>
      <w:marRight w:val="0"/>
      <w:marTop w:val="0"/>
      <w:marBottom w:val="0"/>
      <w:divBdr>
        <w:top w:val="none" w:sz="0" w:space="0" w:color="auto"/>
        <w:left w:val="none" w:sz="0" w:space="0" w:color="auto"/>
        <w:bottom w:val="none" w:sz="0" w:space="0" w:color="auto"/>
        <w:right w:val="none" w:sz="0" w:space="0" w:color="auto"/>
      </w:divBdr>
    </w:div>
    <w:div w:id="370955428">
      <w:bodyDiv w:val="1"/>
      <w:marLeft w:val="0"/>
      <w:marRight w:val="0"/>
      <w:marTop w:val="0"/>
      <w:marBottom w:val="0"/>
      <w:divBdr>
        <w:top w:val="none" w:sz="0" w:space="0" w:color="auto"/>
        <w:left w:val="none" w:sz="0" w:space="0" w:color="auto"/>
        <w:bottom w:val="none" w:sz="0" w:space="0" w:color="auto"/>
        <w:right w:val="none" w:sz="0" w:space="0" w:color="auto"/>
      </w:divBdr>
    </w:div>
    <w:div w:id="373235938">
      <w:bodyDiv w:val="1"/>
      <w:marLeft w:val="0"/>
      <w:marRight w:val="0"/>
      <w:marTop w:val="0"/>
      <w:marBottom w:val="0"/>
      <w:divBdr>
        <w:top w:val="none" w:sz="0" w:space="0" w:color="auto"/>
        <w:left w:val="none" w:sz="0" w:space="0" w:color="auto"/>
        <w:bottom w:val="none" w:sz="0" w:space="0" w:color="auto"/>
        <w:right w:val="none" w:sz="0" w:space="0" w:color="auto"/>
      </w:divBdr>
    </w:div>
    <w:div w:id="374082711">
      <w:bodyDiv w:val="1"/>
      <w:marLeft w:val="0"/>
      <w:marRight w:val="0"/>
      <w:marTop w:val="0"/>
      <w:marBottom w:val="0"/>
      <w:divBdr>
        <w:top w:val="none" w:sz="0" w:space="0" w:color="auto"/>
        <w:left w:val="none" w:sz="0" w:space="0" w:color="auto"/>
        <w:bottom w:val="none" w:sz="0" w:space="0" w:color="auto"/>
        <w:right w:val="none" w:sz="0" w:space="0" w:color="auto"/>
      </w:divBdr>
    </w:div>
    <w:div w:id="386877533">
      <w:bodyDiv w:val="1"/>
      <w:marLeft w:val="0"/>
      <w:marRight w:val="0"/>
      <w:marTop w:val="0"/>
      <w:marBottom w:val="0"/>
      <w:divBdr>
        <w:top w:val="none" w:sz="0" w:space="0" w:color="auto"/>
        <w:left w:val="none" w:sz="0" w:space="0" w:color="auto"/>
        <w:bottom w:val="none" w:sz="0" w:space="0" w:color="auto"/>
        <w:right w:val="none" w:sz="0" w:space="0" w:color="auto"/>
      </w:divBdr>
    </w:div>
    <w:div w:id="398286488">
      <w:bodyDiv w:val="1"/>
      <w:marLeft w:val="0"/>
      <w:marRight w:val="0"/>
      <w:marTop w:val="0"/>
      <w:marBottom w:val="0"/>
      <w:divBdr>
        <w:top w:val="none" w:sz="0" w:space="0" w:color="auto"/>
        <w:left w:val="none" w:sz="0" w:space="0" w:color="auto"/>
        <w:bottom w:val="none" w:sz="0" w:space="0" w:color="auto"/>
        <w:right w:val="none" w:sz="0" w:space="0" w:color="auto"/>
      </w:divBdr>
    </w:div>
    <w:div w:id="401147330">
      <w:bodyDiv w:val="1"/>
      <w:marLeft w:val="0"/>
      <w:marRight w:val="0"/>
      <w:marTop w:val="0"/>
      <w:marBottom w:val="0"/>
      <w:divBdr>
        <w:top w:val="none" w:sz="0" w:space="0" w:color="auto"/>
        <w:left w:val="none" w:sz="0" w:space="0" w:color="auto"/>
        <w:bottom w:val="none" w:sz="0" w:space="0" w:color="auto"/>
        <w:right w:val="none" w:sz="0" w:space="0" w:color="auto"/>
      </w:divBdr>
    </w:div>
    <w:div w:id="401175050">
      <w:bodyDiv w:val="1"/>
      <w:marLeft w:val="0"/>
      <w:marRight w:val="0"/>
      <w:marTop w:val="0"/>
      <w:marBottom w:val="0"/>
      <w:divBdr>
        <w:top w:val="none" w:sz="0" w:space="0" w:color="auto"/>
        <w:left w:val="none" w:sz="0" w:space="0" w:color="auto"/>
        <w:bottom w:val="none" w:sz="0" w:space="0" w:color="auto"/>
        <w:right w:val="none" w:sz="0" w:space="0" w:color="auto"/>
      </w:divBdr>
    </w:div>
    <w:div w:id="403190245">
      <w:bodyDiv w:val="1"/>
      <w:marLeft w:val="0"/>
      <w:marRight w:val="0"/>
      <w:marTop w:val="0"/>
      <w:marBottom w:val="0"/>
      <w:divBdr>
        <w:top w:val="none" w:sz="0" w:space="0" w:color="auto"/>
        <w:left w:val="none" w:sz="0" w:space="0" w:color="auto"/>
        <w:bottom w:val="none" w:sz="0" w:space="0" w:color="auto"/>
        <w:right w:val="none" w:sz="0" w:space="0" w:color="auto"/>
      </w:divBdr>
      <w:divsChild>
        <w:div w:id="1270161777">
          <w:marLeft w:val="0"/>
          <w:marRight w:val="0"/>
          <w:marTop w:val="0"/>
          <w:marBottom w:val="0"/>
          <w:divBdr>
            <w:top w:val="none" w:sz="0" w:space="0" w:color="auto"/>
            <w:left w:val="none" w:sz="0" w:space="0" w:color="auto"/>
            <w:bottom w:val="none" w:sz="0" w:space="0" w:color="auto"/>
            <w:right w:val="none" w:sz="0" w:space="0" w:color="auto"/>
          </w:divBdr>
        </w:div>
        <w:div w:id="103498627">
          <w:marLeft w:val="0"/>
          <w:marRight w:val="0"/>
          <w:marTop w:val="0"/>
          <w:marBottom w:val="0"/>
          <w:divBdr>
            <w:top w:val="none" w:sz="0" w:space="0" w:color="auto"/>
            <w:left w:val="none" w:sz="0" w:space="0" w:color="auto"/>
            <w:bottom w:val="none" w:sz="0" w:space="0" w:color="auto"/>
            <w:right w:val="none" w:sz="0" w:space="0" w:color="auto"/>
          </w:divBdr>
        </w:div>
        <w:div w:id="74088389">
          <w:marLeft w:val="0"/>
          <w:marRight w:val="0"/>
          <w:marTop w:val="0"/>
          <w:marBottom w:val="0"/>
          <w:divBdr>
            <w:top w:val="none" w:sz="0" w:space="0" w:color="auto"/>
            <w:left w:val="none" w:sz="0" w:space="0" w:color="auto"/>
            <w:bottom w:val="none" w:sz="0" w:space="0" w:color="auto"/>
            <w:right w:val="none" w:sz="0" w:space="0" w:color="auto"/>
          </w:divBdr>
        </w:div>
        <w:div w:id="1474328714">
          <w:marLeft w:val="0"/>
          <w:marRight w:val="0"/>
          <w:marTop w:val="0"/>
          <w:marBottom w:val="0"/>
          <w:divBdr>
            <w:top w:val="none" w:sz="0" w:space="0" w:color="auto"/>
            <w:left w:val="none" w:sz="0" w:space="0" w:color="auto"/>
            <w:bottom w:val="none" w:sz="0" w:space="0" w:color="auto"/>
            <w:right w:val="none" w:sz="0" w:space="0" w:color="auto"/>
          </w:divBdr>
        </w:div>
        <w:div w:id="2123650515">
          <w:marLeft w:val="0"/>
          <w:marRight w:val="0"/>
          <w:marTop w:val="0"/>
          <w:marBottom w:val="0"/>
          <w:divBdr>
            <w:top w:val="none" w:sz="0" w:space="0" w:color="auto"/>
            <w:left w:val="none" w:sz="0" w:space="0" w:color="auto"/>
            <w:bottom w:val="none" w:sz="0" w:space="0" w:color="auto"/>
            <w:right w:val="none" w:sz="0" w:space="0" w:color="auto"/>
          </w:divBdr>
        </w:div>
        <w:div w:id="724063382">
          <w:marLeft w:val="0"/>
          <w:marRight w:val="0"/>
          <w:marTop w:val="0"/>
          <w:marBottom w:val="0"/>
          <w:divBdr>
            <w:top w:val="none" w:sz="0" w:space="0" w:color="auto"/>
            <w:left w:val="none" w:sz="0" w:space="0" w:color="auto"/>
            <w:bottom w:val="none" w:sz="0" w:space="0" w:color="auto"/>
            <w:right w:val="none" w:sz="0" w:space="0" w:color="auto"/>
          </w:divBdr>
        </w:div>
      </w:divsChild>
    </w:div>
    <w:div w:id="407700275">
      <w:bodyDiv w:val="1"/>
      <w:marLeft w:val="0"/>
      <w:marRight w:val="0"/>
      <w:marTop w:val="0"/>
      <w:marBottom w:val="0"/>
      <w:divBdr>
        <w:top w:val="none" w:sz="0" w:space="0" w:color="auto"/>
        <w:left w:val="none" w:sz="0" w:space="0" w:color="auto"/>
        <w:bottom w:val="none" w:sz="0" w:space="0" w:color="auto"/>
        <w:right w:val="none" w:sz="0" w:space="0" w:color="auto"/>
      </w:divBdr>
    </w:div>
    <w:div w:id="409544016">
      <w:bodyDiv w:val="1"/>
      <w:marLeft w:val="0"/>
      <w:marRight w:val="0"/>
      <w:marTop w:val="0"/>
      <w:marBottom w:val="0"/>
      <w:divBdr>
        <w:top w:val="none" w:sz="0" w:space="0" w:color="auto"/>
        <w:left w:val="none" w:sz="0" w:space="0" w:color="auto"/>
        <w:bottom w:val="none" w:sz="0" w:space="0" w:color="auto"/>
        <w:right w:val="none" w:sz="0" w:space="0" w:color="auto"/>
      </w:divBdr>
    </w:div>
    <w:div w:id="417989971">
      <w:bodyDiv w:val="1"/>
      <w:marLeft w:val="0"/>
      <w:marRight w:val="0"/>
      <w:marTop w:val="0"/>
      <w:marBottom w:val="0"/>
      <w:divBdr>
        <w:top w:val="none" w:sz="0" w:space="0" w:color="auto"/>
        <w:left w:val="none" w:sz="0" w:space="0" w:color="auto"/>
        <w:bottom w:val="none" w:sz="0" w:space="0" w:color="auto"/>
        <w:right w:val="none" w:sz="0" w:space="0" w:color="auto"/>
      </w:divBdr>
    </w:div>
    <w:div w:id="424304617">
      <w:bodyDiv w:val="1"/>
      <w:marLeft w:val="0"/>
      <w:marRight w:val="0"/>
      <w:marTop w:val="0"/>
      <w:marBottom w:val="0"/>
      <w:divBdr>
        <w:top w:val="none" w:sz="0" w:space="0" w:color="auto"/>
        <w:left w:val="none" w:sz="0" w:space="0" w:color="auto"/>
        <w:bottom w:val="none" w:sz="0" w:space="0" w:color="auto"/>
        <w:right w:val="none" w:sz="0" w:space="0" w:color="auto"/>
      </w:divBdr>
    </w:div>
    <w:div w:id="426192048">
      <w:bodyDiv w:val="1"/>
      <w:marLeft w:val="0"/>
      <w:marRight w:val="0"/>
      <w:marTop w:val="0"/>
      <w:marBottom w:val="0"/>
      <w:divBdr>
        <w:top w:val="none" w:sz="0" w:space="0" w:color="auto"/>
        <w:left w:val="none" w:sz="0" w:space="0" w:color="auto"/>
        <w:bottom w:val="none" w:sz="0" w:space="0" w:color="auto"/>
        <w:right w:val="none" w:sz="0" w:space="0" w:color="auto"/>
      </w:divBdr>
    </w:div>
    <w:div w:id="428700504">
      <w:bodyDiv w:val="1"/>
      <w:marLeft w:val="0"/>
      <w:marRight w:val="0"/>
      <w:marTop w:val="0"/>
      <w:marBottom w:val="0"/>
      <w:divBdr>
        <w:top w:val="none" w:sz="0" w:space="0" w:color="auto"/>
        <w:left w:val="none" w:sz="0" w:space="0" w:color="auto"/>
        <w:bottom w:val="none" w:sz="0" w:space="0" w:color="auto"/>
        <w:right w:val="none" w:sz="0" w:space="0" w:color="auto"/>
      </w:divBdr>
    </w:div>
    <w:div w:id="442919076">
      <w:bodyDiv w:val="1"/>
      <w:marLeft w:val="0"/>
      <w:marRight w:val="0"/>
      <w:marTop w:val="0"/>
      <w:marBottom w:val="0"/>
      <w:divBdr>
        <w:top w:val="none" w:sz="0" w:space="0" w:color="auto"/>
        <w:left w:val="none" w:sz="0" w:space="0" w:color="auto"/>
        <w:bottom w:val="none" w:sz="0" w:space="0" w:color="auto"/>
        <w:right w:val="none" w:sz="0" w:space="0" w:color="auto"/>
      </w:divBdr>
    </w:div>
    <w:div w:id="450513476">
      <w:bodyDiv w:val="1"/>
      <w:marLeft w:val="0"/>
      <w:marRight w:val="0"/>
      <w:marTop w:val="0"/>
      <w:marBottom w:val="0"/>
      <w:divBdr>
        <w:top w:val="none" w:sz="0" w:space="0" w:color="auto"/>
        <w:left w:val="none" w:sz="0" w:space="0" w:color="auto"/>
        <w:bottom w:val="none" w:sz="0" w:space="0" w:color="auto"/>
        <w:right w:val="none" w:sz="0" w:space="0" w:color="auto"/>
      </w:divBdr>
      <w:divsChild>
        <w:div w:id="1069353229">
          <w:marLeft w:val="0"/>
          <w:marRight w:val="0"/>
          <w:marTop w:val="0"/>
          <w:marBottom w:val="0"/>
          <w:divBdr>
            <w:top w:val="none" w:sz="0" w:space="0" w:color="auto"/>
            <w:left w:val="none" w:sz="0" w:space="0" w:color="auto"/>
            <w:bottom w:val="none" w:sz="0" w:space="0" w:color="auto"/>
            <w:right w:val="none" w:sz="0" w:space="0" w:color="auto"/>
          </w:divBdr>
        </w:div>
        <w:div w:id="940071952">
          <w:marLeft w:val="0"/>
          <w:marRight w:val="0"/>
          <w:marTop w:val="0"/>
          <w:marBottom w:val="0"/>
          <w:divBdr>
            <w:top w:val="none" w:sz="0" w:space="0" w:color="auto"/>
            <w:left w:val="none" w:sz="0" w:space="0" w:color="auto"/>
            <w:bottom w:val="none" w:sz="0" w:space="0" w:color="auto"/>
            <w:right w:val="none" w:sz="0" w:space="0" w:color="auto"/>
          </w:divBdr>
        </w:div>
        <w:div w:id="1885941793">
          <w:marLeft w:val="0"/>
          <w:marRight w:val="0"/>
          <w:marTop w:val="0"/>
          <w:marBottom w:val="0"/>
          <w:divBdr>
            <w:top w:val="none" w:sz="0" w:space="0" w:color="auto"/>
            <w:left w:val="none" w:sz="0" w:space="0" w:color="auto"/>
            <w:bottom w:val="none" w:sz="0" w:space="0" w:color="auto"/>
            <w:right w:val="none" w:sz="0" w:space="0" w:color="auto"/>
          </w:divBdr>
        </w:div>
        <w:div w:id="2141150043">
          <w:marLeft w:val="0"/>
          <w:marRight w:val="0"/>
          <w:marTop w:val="0"/>
          <w:marBottom w:val="0"/>
          <w:divBdr>
            <w:top w:val="none" w:sz="0" w:space="0" w:color="auto"/>
            <w:left w:val="none" w:sz="0" w:space="0" w:color="auto"/>
            <w:bottom w:val="none" w:sz="0" w:space="0" w:color="auto"/>
            <w:right w:val="none" w:sz="0" w:space="0" w:color="auto"/>
          </w:divBdr>
        </w:div>
        <w:div w:id="1564679255">
          <w:marLeft w:val="0"/>
          <w:marRight w:val="0"/>
          <w:marTop w:val="0"/>
          <w:marBottom w:val="0"/>
          <w:divBdr>
            <w:top w:val="none" w:sz="0" w:space="0" w:color="auto"/>
            <w:left w:val="none" w:sz="0" w:space="0" w:color="auto"/>
            <w:bottom w:val="none" w:sz="0" w:space="0" w:color="auto"/>
            <w:right w:val="none" w:sz="0" w:space="0" w:color="auto"/>
          </w:divBdr>
        </w:div>
        <w:div w:id="1388526349">
          <w:marLeft w:val="0"/>
          <w:marRight w:val="0"/>
          <w:marTop w:val="0"/>
          <w:marBottom w:val="0"/>
          <w:divBdr>
            <w:top w:val="none" w:sz="0" w:space="0" w:color="auto"/>
            <w:left w:val="none" w:sz="0" w:space="0" w:color="auto"/>
            <w:bottom w:val="none" w:sz="0" w:space="0" w:color="auto"/>
            <w:right w:val="none" w:sz="0" w:space="0" w:color="auto"/>
          </w:divBdr>
        </w:div>
        <w:div w:id="99956477">
          <w:marLeft w:val="0"/>
          <w:marRight w:val="0"/>
          <w:marTop w:val="0"/>
          <w:marBottom w:val="0"/>
          <w:divBdr>
            <w:top w:val="none" w:sz="0" w:space="0" w:color="auto"/>
            <w:left w:val="none" w:sz="0" w:space="0" w:color="auto"/>
            <w:bottom w:val="none" w:sz="0" w:space="0" w:color="auto"/>
            <w:right w:val="none" w:sz="0" w:space="0" w:color="auto"/>
          </w:divBdr>
        </w:div>
        <w:div w:id="522863211">
          <w:marLeft w:val="0"/>
          <w:marRight w:val="0"/>
          <w:marTop w:val="0"/>
          <w:marBottom w:val="0"/>
          <w:divBdr>
            <w:top w:val="none" w:sz="0" w:space="0" w:color="auto"/>
            <w:left w:val="none" w:sz="0" w:space="0" w:color="auto"/>
            <w:bottom w:val="none" w:sz="0" w:space="0" w:color="auto"/>
            <w:right w:val="none" w:sz="0" w:space="0" w:color="auto"/>
          </w:divBdr>
        </w:div>
        <w:div w:id="438063341">
          <w:marLeft w:val="0"/>
          <w:marRight w:val="0"/>
          <w:marTop w:val="0"/>
          <w:marBottom w:val="0"/>
          <w:divBdr>
            <w:top w:val="none" w:sz="0" w:space="0" w:color="auto"/>
            <w:left w:val="none" w:sz="0" w:space="0" w:color="auto"/>
            <w:bottom w:val="none" w:sz="0" w:space="0" w:color="auto"/>
            <w:right w:val="none" w:sz="0" w:space="0" w:color="auto"/>
          </w:divBdr>
        </w:div>
        <w:div w:id="718821162">
          <w:marLeft w:val="0"/>
          <w:marRight w:val="0"/>
          <w:marTop w:val="0"/>
          <w:marBottom w:val="0"/>
          <w:divBdr>
            <w:top w:val="none" w:sz="0" w:space="0" w:color="auto"/>
            <w:left w:val="none" w:sz="0" w:space="0" w:color="auto"/>
            <w:bottom w:val="none" w:sz="0" w:space="0" w:color="auto"/>
            <w:right w:val="none" w:sz="0" w:space="0" w:color="auto"/>
          </w:divBdr>
        </w:div>
      </w:divsChild>
    </w:div>
    <w:div w:id="462236698">
      <w:bodyDiv w:val="1"/>
      <w:marLeft w:val="0"/>
      <w:marRight w:val="0"/>
      <w:marTop w:val="0"/>
      <w:marBottom w:val="0"/>
      <w:divBdr>
        <w:top w:val="none" w:sz="0" w:space="0" w:color="auto"/>
        <w:left w:val="none" w:sz="0" w:space="0" w:color="auto"/>
        <w:bottom w:val="none" w:sz="0" w:space="0" w:color="auto"/>
        <w:right w:val="none" w:sz="0" w:space="0" w:color="auto"/>
      </w:divBdr>
    </w:div>
    <w:div w:id="463471740">
      <w:bodyDiv w:val="1"/>
      <w:marLeft w:val="0"/>
      <w:marRight w:val="0"/>
      <w:marTop w:val="0"/>
      <w:marBottom w:val="0"/>
      <w:divBdr>
        <w:top w:val="none" w:sz="0" w:space="0" w:color="auto"/>
        <w:left w:val="none" w:sz="0" w:space="0" w:color="auto"/>
        <w:bottom w:val="none" w:sz="0" w:space="0" w:color="auto"/>
        <w:right w:val="none" w:sz="0" w:space="0" w:color="auto"/>
      </w:divBdr>
    </w:div>
    <w:div w:id="473716138">
      <w:bodyDiv w:val="1"/>
      <w:marLeft w:val="0"/>
      <w:marRight w:val="0"/>
      <w:marTop w:val="0"/>
      <w:marBottom w:val="0"/>
      <w:divBdr>
        <w:top w:val="none" w:sz="0" w:space="0" w:color="auto"/>
        <w:left w:val="none" w:sz="0" w:space="0" w:color="auto"/>
        <w:bottom w:val="none" w:sz="0" w:space="0" w:color="auto"/>
        <w:right w:val="none" w:sz="0" w:space="0" w:color="auto"/>
      </w:divBdr>
    </w:div>
    <w:div w:id="497697991">
      <w:bodyDiv w:val="1"/>
      <w:marLeft w:val="0"/>
      <w:marRight w:val="0"/>
      <w:marTop w:val="0"/>
      <w:marBottom w:val="0"/>
      <w:divBdr>
        <w:top w:val="none" w:sz="0" w:space="0" w:color="auto"/>
        <w:left w:val="none" w:sz="0" w:space="0" w:color="auto"/>
        <w:bottom w:val="none" w:sz="0" w:space="0" w:color="auto"/>
        <w:right w:val="none" w:sz="0" w:space="0" w:color="auto"/>
      </w:divBdr>
    </w:div>
    <w:div w:id="512383220">
      <w:bodyDiv w:val="1"/>
      <w:marLeft w:val="0"/>
      <w:marRight w:val="0"/>
      <w:marTop w:val="0"/>
      <w:marBottom w:val="0"/>
      <w:divBdr>
        <w:top w:val="none" w:sz="0" w:space="0" w:color="auto"/>
        <w:left w:val="none" w:sz="0" w:space="0" w:color="auto"/>
        <w:bottom w:val="none" w:sz="0" w:space="0" w:color="auto"/>
        <w:right w:val="none" w:sz="0" w:space="0" w:color="auto"/>
      </w:divBdr>
    </w:div>
    <w:div w:id="516702496">
      <w:bodyDiv w:val="1"/>
      <w:marLeft w:val="0"/>
      <w:marRight w:val="0"/>
      <w:marTop w:val="0"/>
      <w:marBottom w:val="0"/>
      <w:divBdr>
        <w:top w:val="none" w:sz="0" w:space="0" w:color="auto"/>
        <w:left w:val="none" w:sz="0" w:space="0" w:color="auto"/>
        <w:bottom w:val="none" w:sz="0" w:space="0" w:color="auto"/>
        <w:right w:val="none" w:sz="0" w:space="0" w:color="auto"/>
      </w:divBdr>
    </w:div>
    <w:div w:id="518004759">
      <w:bodyDiv w:val="1"/>
      <w:marLeft w:val="0"/>
      <w:marRight w:val="0"/>
      <w:marTop w:val="0"/>
      <w:marBottom w:val="0"/>
      <w:divBdr>
        <w:top w:val="none" w:sz="0" w:space="0" w:color="auto"/>
        <w:left w:val="none" w:sz="0" w:space="0" w:color="auto"/>
        <w:bottom w:val="none" w:sz="0" w:space="0" w:color="auto"/>
        <w:right w:val="none" w:sz="0" w:space="0" w:color="auto"/>
      </w:divBdr>
    </w:div>
    <w:div w:id="526062351">
      <w:bodyDiv w:val="1"/>
      <w:marLeft w:val="0"/>
      <w:marRight w:val="0"/>
      <w:marTop w:val="0"/>
      <w:marBottom w:val="0"/>
      <w:divBdr>
        <w:top w:val="none" w:sz="0" w:space="0" w:color="auto"/>
        <w:left w:val="none" w:sz="0" w:space="0" w:color="auto"/>
        <w:bottom w:val="none" w:sz="0" w:space="0" w:color="auto"/>
        <w:right w:val="none" w:sz="0" w:space="0" w:color="auto"/>
      </w:divBdr>
    </w:div>
    <w:div w:id="535122797">
      <w:bodyDiv w:val="1"/>
      <w:marLeft w:val="0"/>
      <w:marRight w:val="0"/>
      <w:marTop w:val="0"/>
      <w:marBottom w:val="0"/>
      <w:divBdr>
        <w:top w:val="none" w:sz="0" w:space="0" w:color="auto"/>
        <w:left w:val="none" w:sz="0" w:space="0" w:color="auto"/>
        <w:bottom w:val="none" w:sz="0" w:space="0" w:color="auto"/>
        <w:right w:val="none" w:sz="0" w:space="0" w:color="auto"/>
      </w:divBdr>
    </w:div>
    <w:div w:id="535240391">
      <w:bodyDiv w:val="1"/>
      <w:marLeft w:val="0"/>
      <w:marRight w:val="0"/>
      <w:marTop w:val="0"/>
      <w:marBottom w:val="0"/>
      <w:divBdr>
        <w:top w:val="none" w:sz="0" w:space="0" w:color="auto"/>
        <w:left w:val="none" w:sz="0" w:space="0" w:color="auto"/>
        <w:bottom w:val="none" w:sz="0" w:space="0" w:color="auto"/>
        <w:right w:val="none" w:sz="0" w:space="0" w:color="auto"/>
      </w:divBdr>
    </w:div>
    <w:div w:id="542670779">
      <w:bodyDiv w:val="1"/>
      <w:marLeft w:val="0"/>
      <w:marRight w:val="0"/>
      <w:marTop w:val="0"/>
      <w:marBottom w:val="0"/>
      <w:divBdr>
        <w:top w:val="none" w:sz="0" w:space="0" w:color="auto"/>
        <w:left w:val="none" w:sz="0" w:space="0" w:color="auto"/>
        <w:bottom w:val="none" w:sz="0" w:space="0" w:color="auto"/>
        <w:right w:val="none" w:sz="0" w:space="0" w:color="auto"/>
      </w:divBdr>
    </w:div>
    <w:div w:id="545408274">
      <w:bodyDiv w:val="1"/>
      <w:marLeft w:val="0"/>
      <w:marRight w:val="0"/>
      <w:marTop w:val="0"/>
      <w:marBottom w:val="0"/>
      <w:divBdr>
        <w:top w:val="none" w:sz="0" w:space="0" w:color="auto"/>
        <w:left w:val="none" w:sz="0" w:space="0" w:color="auto"/>
        <w:bottom w:val="none" w:sz="0" w:space="0" w:color="auto"/>
        <w:right w:val="none" w:sz="0" w:space="0" w:color="auto"/>
      </w:divBdr>
    </w:div>
    <w:div w:id="545720077">
      <w:bodyDiv w:val="1"/>
      <w:marLeft w:val="0"/>
      <w:marRight w:val="0"/>
      <w:marTop w:val="0"/>
      <w:marBottom w:val="0"/>
      <w:divBdr>
        <w:top w:val="none" w:sz="0" w:space="0" w:color="auto"/>
        <w:left w:val="none" w:sz="0" w:space="0" w:color="auto"/>
        <w:bottom w:val="none" w:sz="0" w:space="0" w:color="auto"/>
        <w:right w:val="none" w:sz="0" w:space="0" w:color="auto"/>
      </w:divBdr>
    </w:div>
    <w:div w:id="563758446">
      <w:bodyDiv w:val="1"/>
      <w:marLeft w:val="0"/>
      <w:marRight w:val="0"/>
      <w:marTop w:val="0"/>
      <w:marBottom w:val="0"/>
      <w:divBdr>
        <w:top w:val="none" w:sz="0" w:space="0" w:color="auto"/>
        <w:left w:val="none" w:sz="0" w:space="0" w:color="auto"/>
        <w:bottom w:val="none" w:sz="0" w:space="0" w:color="auto"/>
        <w:right w:val="none" w:sz="0" w:space="0" w:color="auto"/>
      </w:divBdr>
    </w:div>
    <w:div w:id="577325547">
      <w:bodyDiv w:val="1"/>
      <w:marLeft w:val="0"/>
      <w:marRight w:val="0"/>
      <w:marTop w:val="0"/>
      <w:marBottom w:val="0"/>
      <w:divBdr>
        <w:top w:val="none" w:sz="0" w:space="0" w:color="auto"/>
        <w:left w:val="none" w:sz="0" w:space="0" w:color="auto"/>
        <w:bottom w:val="none" w:sz="0" w:space="0" w:color="auto"/>
        <w:right w:val="none" w:sz="0" w:space="0" w:color="auto"/>
      </w:divBdr>
    </w:div>
    <w:div w:id="586041404">
      <w:bodyDiv w:val="1"/>
      <w:marLeft w:val="0"/>
      <w:marRight w:val="0"/>
      <w:marTop w:val="0"/>
      <w:marBottom w:val="0"/>
      <w:divBdr>
        <w:top w:val="none" w:sz="0" w:space="0" w:color="auto"/>
        <w:left w:val="none" w:sz="0" w:space="0" w:color="auto"/>
        <w:bottom w:val="none" w:sz="0" w:space="0" w:color="auto"/>
        <w:right w:val="none" w:sz="0" w:space="0" w:color="auto"/>
      </w:divBdr>
    </w:div>
    <w:div w:id="598681539">
      <w:bodyDiv w:val="1"/>
      <w:marLeft w:val="0"/>
      <w:marRight w:val="0"/>
      <w:marTop w:val="0"/>
      <w:marBottom w:val="0"/>
      <w:divBdr>
        <w:top w:val="none" w:sz="0" w:space="0" w:color="auto"/>
        <w:left w:val="none" w:sz="0" w:space="0" w:color="auto"/>
        <w:bottom w:val="none" w:sz="0" w:space="0" w:color="auto"/>
        <w:right w:val="none" w:sz="0" w:space="0" w:color="auto"/>
      </w:divBdr>
    </w:div>
    <w:div w:id="608895390">
      <w:bodyDiv w:val="1"/>
      <w:marLeft w:val="0"/>
      <w:marRight w:val="0"/>
      <w:marTop w:val="0"/>
      <w:marBottom w:val="0"/>
      <w:divBdr>
        <w:top w:val="none" w:sz="0" w:space="0" w:color="auto"/>
        <w:left w:val="none" w:sz="0" w:space="0" w:color="auto"/>
        <w:bottom w:val="none" w:sz="0" w:space="0" w:color="auto"/>
        <w:right w:val="none" w:sz="0" w:space="0" w:color="auto"/>
      </w:divBdr>
    </w:div>
    <w:div w:id="618878243">
      <w:bodyDiv w:val="1"/>
      <w:marLeft w:val="0"/>
      <w:marRight w:val="0"/>
      <w:marTop w:val="0"/>
      <w:marBottom w:val="0"/>
      <w:divBdr>
        <w:top w:val="none" w:sz="0" w:space="0" w:color="auto"/>
        <w:left w:val="none" w:sz="0" w:space="0" w:color="auto"/>
        <w:bottom w:val="none" w:sz="0" w:space="0" w:color="auto"/>
        <w:right w:val="none" w:sz="0" w:space="0" w:color="auto"/>
      </w:divBdr>
    </w:div>
    <w:div w:id="630400467">
      <w:bodyDiv w:val="1"/>
      <w:marLeft w:val="0"/>
      <w:marRight w:val="0"/>
      <w:marTop w:val="0"/>
      <w:marBottom w:val="0"/>
      <w:divBdr>
        <w:top w:val="none" w:sz="0" w:space="0" w:color="auto"/>
        <w:left w:val="none" w:sz="0" w:space="0" w:color="auto"/>
        <w:bottom w:val="none" w:sz="0" w:space="0" w:color="auto"/>
        <w:right w:val="none" w:sz="0" w:space="0" w:color="auto"/>
      </w:divBdr>
    </w:div>
    <w:div w:id="648822886">
      <w:bodyDiv w:val="1"/>
      <w:marLeft w:val="0"/>
      <w:marRight w:val="0"/>
      <w:marTop w:val="0"/>
      <w:marBottom w:val="0"/>
      <w:divBdr>
        <w:top w:val="none" w:sz="0" w:space="0" w:color="auto"/>
        <w:left w:val="none" w:sz="0" w:space="0" w:color="auto"/>
        <w:bottom w:val="none" w:sz="0" w:space="0" w:color="auto"/>
        <w:right w:val="none" w:sz="0" w:space="0" w:color="auto"/>
      </w:divBdr>
    </w:div>
    <w:div w:id="670110621">
      <w:bodyDiv w:val="1"/>
      <w:marLeft w:val="0"/>
      <w:marRight w:val="0"/>
      <w:marTop w:val="0"/>
      <w:marBottom w:val="0"/>
      <w:divBdr>
        <w:top w:val="none" w:sz="0" w:space="0" w:color="auto"/>
        <w:left w:val="none" w:sz="0" w:space="0" w:color="auto"/>
        <w:bottom w:val="none" w:sz="0" w:space="0" w:color="auto"/>
        <w:right w:val="none" w:sz="0" w:space="0" w:color="auto"/>
      </w:divBdr>
    </w:div>
    <w:div w:id="670568535">
      <w:bodyDiv w:val="1"/>
      <w:marLeft w:val="0"/>
      <w:marRight w:val="0"/>
      <w:marTop w:val="0"/>
      <w:marBottom w:val="0"/>
      <w:divBdr>
        <w:top w:val="none" w:sz="0" w:space="0" w:color="auto"/>
        <w:left w:val="none" w:sz="0" w:space="0" w:color="auto"/>
        <w:bottom w:val="none" w:sz="0" w:space="0" w:color="auto"/>
        <w:right w:val="none" w:sz="0" w:space="0" w:color="auto"/>
      </w:divBdr>
    </w:div>
    <w:div w:id="672144584">
      <w:bodyDiv w:val="1"/>
      <w:marLeft w:val="0"/>
      <w:marRight w:val="0"/>
      <w:marTop w:val="0"/>
      <w:marBottom w:val="0"/>
      <w:divBdr>
        <w:top w:val="none" w:sz="0" w:space="0" w:color="auto"/>
        <w:left w:val="none" w:sz="0" w:space="0" w:color="auto"/>
        <w:bottom w:val="none" w:sz="0" w:space="0" w:color="auto"/>
        <w:right w:val="none" w:sz="0" w:space="0" w:color="auto"/>
      </w:divBdr>
    </w:div>
    <w:div w:id="679745054">
      <w:bodyDiv w:val="1"/>
      <w:marLeft w:val="0"/>
      <w:marRight w:val="0"/>
      <w:marTop w:val="0"/>
      <w:marBottom w:val="0"/>
      <w:divBdr>
        <w:top w:val="none" w:sz="0" w:space="0" w:color="auto"/>
        <w:left w:val="none" w:sz="0" w:space="0" w:color="auto"/>
        <w:bottom w:val="none" w:sz="0" w:space="0" w:color="auto"/>
        <w:right w:val="none" w:sz="0" w:space="0" w:color="auto"/>
      </w:divBdr>
    </w:div>
    <w:div w:id="684672988">
      <w:bodyDiv w:val="1"/>
      <w:marLeft w:val="0"/>
      <w:marRight w:val="0"/>
      <w:marTop w:val="0"/>
      <w:marBottom w:val="0"/>
      <w:divBdr>
        <w:top w:val="none" w:sz="0" w:space="0" w:color="auto"/>
        <w:left w:val="none" w:sz="0" w:space="0" w:color="auto"/>
        <w:bottom w:val="none" w:sz="0" w:space="0" w:color="auto"/>
        <w:right w:val="none" w:sz="0" w:space="0" w:color="auto"/>
      </w:divBdr>
    </w:div>
    <w:div w:id="693120222">
      <w:bodyDiv w:val="1"/>
      <w:marLeft w:val="0"/>
      <w:marRight w:val="0"/>
      <w:marTop w:val="0"/>
      <w:marBottom w:val="0"/>
      <w:divBdr>
        <w:top w:val="none" w:sz="0" w:space="0" w:color="auto"/>
        <w:left w:val="none" w:sz="0" w:space="0" w:color="auto"/>
        <w:bottom w:val="none" w:sz="0" w:space="0" w:color="auto"/>
        <w:right w:val="none" w:sz="0" w:space="0" w:color="auto"/>
      </w:divBdr>
    </w:div>
    <w:div w:id="695547334">
      <w:bodyDiv w:val="1"/>
      <w:marLeft w:val="0"/>
      <w:marRight w:val="0"/>
      <w:marTop w:val="0"/>
      <w:marBottom w:val="0"/>
      <w:divBdr>
        <w:top w:val="none" w:sz="0" w:space="0" w:color="auto"/>
        <w:left w:val="none" w:sz="0" w:space="0" w:color="auto"/>
        <w:bottom w:val="none" w:sz="0" w:space="0" w:color="auto"/>
        <w:right w:val="none" w:sz="0" w:space="0" w:color="auto"/>
      </w:divBdr>
    </w:div>
    <w:div w:id="699864767">
      <w:bodyDiv w:val="1"/>
      <w:marLeft w:val="0"/>
      <w:marRight w:val="0"/>
      <w:marTop w:val="0"/>
      <w:marBottom w:val="0"/>
      <w:divBdr>
        <w:top w:val="none" w:sz="0" w:space="0" w:color="auto"/>
        <w:left w:val="none" w:sz="0" w:space="0" w:color="auto"/>
        <w:bottom w:val="none" w:sz="0" w:space="0" w:color="auto"/>
        <w:right w:val="none" w:sz="0" w:space="0" w:color="auto"/>
      </w:divBdr>
    </w:div>
    <w:div w:id="706027095">
      <w:bodyDiv w:val="1"/>
      <w:marLeft w:val="0"/>
      <w:marRight w:val="0"/>
      <w:marTop w:val="0"/>
      <w:marBottom w:val="0"/>
      <w:divBdr>
        <w:top w:val="none" w:sz="0" w:space="0" w:color="auto"/>
        <w:left w:val="none" w:sz="0" w:space="0" w:color="auto"/>
        <w:bottom w:val="none" w:sz="0" w:space="0" w:color="auto"/>
        <w:right w:val="none" w:sz="0" w:space="0" w:color="auto"/>
      </w:divBdr>
    </w:div>
    <w:div w:id="706030233">
      <w:bodyDiv w:val="1"/>
      <w:marLeft w:val="0"/>
      <w:marRight w:val="0"/>
      <w:marTop w:val="0"/>
      <w:marBottom w:val="0"/>
      <w:divBdr>
        <w:top w:val="none" w:sz="0" w:space="0" w:color="auto"/>
        <w:left w:val="none" w:sz="0" w:space="0" w:color="auto"/>
        <w:bottom w:val="none" w:sz="0" w:space="0" w:color="auto"/>
        <w:right w:val="none" w:sz="0" w:space="0" w:color="auto"/>
      </w:divBdr>
    </w:div>
    <w:div w:id="721291813">
      <w:bodyDiv w:val="1"/>
      <w:marLeft w:val="0"/>
      <w:marRight w:val="0"/>
      <w:marTop w:val="0"/>
      <w:marBottom w:val="0"/>
      <w:divBdr>
        <w:top w:val="none" w:sz="0" w:space="0" w:color="auto"/>
        <w:left w:val="none" w:sz="0" w:space="0" w:color="auto"/>
        <w:bottom w:val="none" w:sz="0" w:space="0" w:color="auto"/>
        <w:right w:val="none" w:sz="0" w:space="0" w:color="auto"/>
      </w:divBdr>
    </w:div>
    <w:div w:id="721904347">
      <w:bodyDiv w:val="1"/>
      <w:marLeft w:val="0"/>
      <w:marRight w:val="0"/>
      <w:marTop w:val="0"/>
      <w:marBottom w:val="0"/>
      <w:divBdr>
        <w:top w:val="none" w:sz="0" w:space="0" w:color="auto"/>
        <w:left w:val="none" w:sz="0" w:space="0" w:color="auto"/>
        <w:bottom w:val="none" w:sz="0" w:space="0" w:color="auto"/>
        <w:right w:val="none" w:sz="0" w:space="0" w:color="auto"/>
      </w:divBdr>
    </w:div>
    <w:div w:id="738482403">
      <w:bodyDiv w:val="1"/>
      <w:marLeft w:val="0"/>
      <w:marRight w:val="0"/>
      <w:marTop w:val="0"/>
      <w:marBottom w:val="0"/>
      <w:divBdr>
        <w:top w:val="none" w:sz="0" w:space="0" w:color="auto"/>
        <w:left w:val="none" w:sz="0" w:space="0" w:color="auto"/>
        <w:bottom w:val="none" w:sz="0" w:space="0" w:color="auto"/>
        <w:right w:val="none" w:sz="0" w:space="0" w:color="auto"/>
      </w:divBdr>
    </w:div>
    <w:div w:id="745498928">
      <w:bodyDiv w:val="1"/>
      <w:marLeft w:val="0"/>
      <w:marRight w:val="0"/>
      <w:marTop w:val="0"/>
      <w:marBottom w:val="0"/>
      <w:divBdr>
        <w:top w:val="none" w:sz="0" w:space="0" w:color="auto"/>
        <w:left w:val="none" w:sz="0" w:space="0" w:color="auto"/>
        <w:bottom w:val="none" w:sz="0" w:space="0" w:color="auto"/>
        <w:right w:val="none" w:sz="0" w:space="0" w:color="auto"/>
      </w:divBdr>
    </w:div>
    <w:div w:id="749543609">
      <w:bodyDiv w:val="1"/>
      <w:marLeft w:val="0"/>
      <w:marRight w:val="0"/>
      <w:marTop w:val="0"/>
      <w:marBottom w:val="0"/>
      <w:divBdr>
        <w:top w:val="none" w:sz="0" w:space="0" w:color="auto"/>
        <w:left w:val="none" w:sz="0" w:space="0" w:color="auto"/>
        <w:bottom w:val="none" w:sz="0" w:space="0" w:color="auto"/>
        <w:right w:val="none" w:sz="0" w:space="0" w:color="auto"/>
      </w:divBdr>
    </w:div>
    <w:div w:id="753668677">
      <w:bodyDiv w:val="1"/>
      <w:marLeft w:val="0"/>
      <w:marRight w:val="0"/>
      <w:marTop w:val="0"/>
      <w:marBottom w:val="0"/>
      <w:divBdr>
        <w:top w:val="none" w:sz="0" w:space="0" w:color="auto"/>
        <w:left w:val="none" w:sz="0" w:space="0" w:color="auto"/>
        <w:bottom w:val="none" w:sz="0" w:space="0" w:color="auto"/>
        <w:right w:val="none" w:sz="0" w:space="0" w:color="auto"/>
      </w:divBdr>
    </w:div>
    <w:div w:id="767502595">
      <w:bodyDiv w:val="1"/>
      <w:marLeft w:val="0"/>
      <w:marRight w:val="0"/>
      <w:marTop w:val="0"/>
      <w:marBottom w:val="0"/>
      <w:divBdr>
        <w:top w:val="none" w:sz="0" w:space="0" w:color="auto"/>
        <w:left w:val="none" w:sz="0" w:space="0" w:color="auto"/>
        <w:bottom w:val="none" w:sz="0" w:space="0" w:color="auto"/>
        <w:right w:val="none" w:sz="0" w:space="0" w:color="auto"/>
      </w:divBdr>
    </w:div>
    <w:div w:id="798299074">
      <w:bodyDiv w:val="1"/>
      <w:marLeft w:val="0"/>
      <w:marRight w:val="0"/>
      <w:marTop w:val="0"/>
      <w:marBottom w:val="0"/>
      <w:divBdr>
        <w:top w:val="none" w:sz="0" w:space="0" w:color="auto"/>
        <w:left w:val="none" w:sz="0" w:space="0" w:color="auto"/>
        <w:bottom w:val="none" w:sz="0" w:space="0" w:color="auto"/>
        <w:right w:val="none" w:sz="0" w:space="0" w:color="auto"/>
      </w:divBdr>
    </w:div>
    <w:div w:id="801921429">
      <w:bodyDiv w:val="1"/>
      <w:marLeft w:val="0"/>
      <w:marRight w:val="0"/>
      <w:marTop w:val="0"/>
      <w:marBottom w:val="0"/>
      <w:divBdr>
        <w:top w:val="none" w:sz="0" w:space="0" w:color="auto"/>
        <w:left w:val="none" w:sz="0" w:space="0" w:color="auto"/>
        <w:bottom w:val="none" w:sz="0" w:space="0" w:color="auto"/>
        <w:right w:val="none" w:sz="0" w:space="0" w:color="auto"/>
      </w:divBdr>
    </w:div>
    <w:div w:id="818963916">
      <w:bodyDiv w:val="1"/>
      <w:marLeft w:val="0"/>
      <w:marRight w:val="0"/>
      <w:marTop w:val="0"/>
      <w:marBottom w:val="0"/>
      <w:divBdr>
        <w:top w:val="none" w:sz="0" w:space="0" w:color="auto"/>
        <w:left w:val="none" w:sz="0" w:space="0" w:color="auto"/>
        <w:bottom w:val="none" w:sz="0" w:space="0" w:color="auto"/>
        <w:right w:val="none" w:sz="0" w:space="0" w:color="auto"/>
      </w:divBdr>
    </w:div>
    <w:div w:id="834682433">
      <w:bodyDiv w:val="1"/>
      <w:marLeft w:val="0"/>
      <w:marRight w:val="0"/>
      <w:marTop w:val="0"/>
      <w:marBottom w:val="0"/>
      <w:divBdr>
        <w:top w:val="none" w:sz="0" w:space="0" w:color="auto"/>
        <w:left w:val="none" w:sz="0" w:space="0" w:color="auto"/>
        <w:bottom w:val="none" w:sz="0" w:space="0" w:color="auto"/>
        <w:right w:val="none" w:sz="0" w:space="0" w:color="auto"/>
      </w:divBdr>
    </w:div>
    <w:div w:id="839854055">
      <w:bodyDiv w:val="1"/>
      <w:marLeft w:val="0"/>
      <w:marRight w:val="0"/>
      <w:marTop w:val="0"/>
      <w:marBottom w:val="0"/>
      <w:divBdr>
        <w:top w:val="none" w:sz="0" w:space="0" w:color="auto"/>
        <w:left w:val="none" w:sz="0" w:space="0" w:color="auto"/>
        <w:bottom w:val="none" w:sz="0" w:space="0" w:color="auto"/>
        <w:right w:val="none" w:sz="0" w:space="0" w:color="auto"/>
      </w:divBdr>
    </w:div>
    <w:div w:id="844638547">
      <w:bodyDiv w:val="1"/>
      <w:marLeft w:val="0"/>
      <w:marRight w:val="0"/>
      <w:marTop w:val="0"/>
      <w:marBottom w:val="0"/>
      <w:divBdr>
        <w:top w:val="none" w:sz="0" w:space="0" w:color="auto"/>
        <w:left w:val="none" w:sz="0" w:space="0" w:color="auto"/>
        <w:bottom w:val="none" w:sz="0" w:space="0" w:color="auto"/>
        <w:right w:val="none" w:sz="0" w:space="0" w:color="auto"/>
      </w:divBdr>
    </w:div>
    <w:div w:id="856576620">
      <w:bodyDiv w:val="1"/>
      <w:marLeft w:val="0"/>
      <w:marRight w:val="0"/>
      <w:marTop w:val="0"/>
      <w:marBottom w:val="0"/>
      <w:divBdr>
        <w:top w:val="none" w:sz="0" w:space="0" w:color="auto"/>
        <w:left w:val="none" w:sz="0" w:space="0" w:color="auto"/>
        <w:bottom w:val="none" w:sz="0" w:space="0" w:color="auto"/>
        <w:right w:val="none" w:sz="0" w:space="0" w:color="auto"/>
      </w:divBdr>
    </w:div>
    <w:div w:id="860902291">
      <w:bodyDiv w:val="1"/>
      <w:marLeft w:val="0"/>
      <w:marRight w:val="0"/>
      <w:marTop w:val="0"/>
      <w:marBottom w:val="0"/>
      <w:divBdr>
        <w:top w:val="none" w:sz="0" w:space="0" w:color="auto"/>
        <w:left w:val="none" w:sz="0" w:space="0" w:color="auto"/>
        <w:bottom w:val="none" w:sz="0" w:space="0" w:color="auto"/>
        <w:right w:val="none" w:sz="0" w:space="0" w:color="auto"/>
      </w:divBdr>
    </w:div>
    <w:div w:id="862134404">
      <w:bodyDiv w:val="1"/>
      <w:marLeft w:val="0"/>
      <w:marRight w:val="0"/>
      <w:marTop w:val="0"/>
      <w:marBottom w:val="0"/>
      <w:divBdr>
        <w:top w:val="none" w:sz="0" w:space="0" w:color="auto"/>
        <w:left w:val="none" w:sz="0" w:space="0" w:color="auto"/>
        <w:bottom w:val="none" w:sz="0" w:space="0" w:color="auto"/>
        <w:right w:val="none" w:sz="0" w:space="0" w:color="auto"/>
      </w:divBdr>
    </w:div>
    <w:div w:id="867986020">
      <w:bodyDiv w:val="1"/>
      <w:marLeft w:val="0"/>
      <w:marRight w:val="0"/>
      <w:marTop w:val="0"/>
      <w:marBottom w:val="0"/>
      <w:divBdr>
        <w:top w:val="none" w:sz="0" w:space="0" w:color="auto"/>
        <w:left w:val="none" w:sz="0" w:space="0" w:color="auto"/>
        <w:bottom w:val="none" w:sz="0" w:space="0" w:color="auto"/>
        <w:right w:val="none" w:sz="0" w:space="0" w:color="auto"/>
      </w:divBdr>
    </w:div>
    <w:div w:id="870530585">
      <w:bodyDiv w:val="1"/>
      <w:marLeft w:val="0"/>
      <w:marRight w:val="0"/>
      <w:marTop w:val="0"/>
      <w:marBottom w:val="0"/>
      <w:divBdr>
        <w:top w:val="none" w:sz="0" w:space="0" w:color="auto"/>
        <w:left w:val="none" w:sz="0" w:space="0" w:color="auto"/>
        <w:bottom w:val="none" w:sz="0" w:space="0" w:color="auto"/>
        <w:right w:val="none" w:sz="0" w:space="0" w:color="auto"/>
      </w:divBdr>
    </w:div>
    <w:div w:id="870611173">
      <w:bodyDiv w:val="1"/>
      <w:marLeft w:val="0"/>
      <w:marRight w:val="0"/>
      <w:marTop w:val="0"/>
      <w:marBottom w:val="0"/>
      <w:divBdr>
        <w:top w:val="none" w:sz="0" w:space="0" w:color="auto"/>
        <w:left w:val="none" w:sz="0" w:space="0" w:color="auto"/>
        <w:bottom w:val="none" w:sz="0" w:space="0" w:color="auto"/>
        <w:right w:val="none" w:sz="0" w:space="0" w:color="auto"/>
      </w:divBdr>
    </w:div>
    <w:div w:id="873032632">
      <w:bodyDiv w:val="1"/>
      <w:marLeft w:val="0"/>
      <w:marRight w:val="0"/>
      <w:marTop w:val="0"/>
      <w:marBottom w:val="0"/>
      <w:divBdr>
        <w:top w:val="none" w:sz="0" w:space="0" w:color="auto"/>
        <w:left w:val="none" w:sz="0" w:space="0" w:color="auto"/>
        <w:bottom w:val="none" w:sz="0" w:space="0" w:color="auto"/>
        <w:right w:val="none" w:sz="0" w:space="0" w:color="auto"/>
      </w:divBdr>
    </w:div>
    <w:div w:id="876157521">
      <w:bodyDiv w:val="1"/>
      <w:marLeft w:val="0"/>
      <w:marRight w:val="0"/>
      <w:marTop w:val="0"/>
      <w:marBottom w:val="0"/>
      <w:divBdr>
        <w:top w:val="none" w:sz="0" w:space="0" w:color="auto"/>
        <w:left w:val="none" w:sz="0" w:space="0" w:color="auto"/>
        <w:bottom w:val="none" w:sz="0" w:space="0" w:color="auto"/>
        <w:right w:val="none" w:sz="0" w:space="0" w:color="auto"/>
      </w:divBdr>
    </w:div>
    <w:div w:id="886062898">
      <w:bodyDiv w:val="1"/>
      <w:marLeft w:val="0"/>
      <w:marRight w:val="0"/>
      <w:marTop w:val="0"/>
      <w:marBottom w:val="0"/>
      <w:divBdr>
        <w:top w:val="none" w:sz="0" w:space="0" w:color="auto"/>
        <w:left w:val="none" w:sz="0" w:space="0" w:color="auto"/>
        <w:bottom w:val="none" w:sz="0" w:space="0" w:color="auto"/>
        <w:right w:val="none" w:sz="0" w:space="0" w:color="auto"/>
      </w:divBdr>
    </w:div>
    <w:div w:id="887690769">
      <w:bodyDiv w:val="1"/>
      <w:marLeft w:val="0"/>
      <w:marRight w:val="0"/>
      <w:marTop w:val="0"/>
      <w:marBottom w:val="0"/>
      <w:divBdr>
        <w:top w:val="none" w:sz="0" w:space="0" w:color="auto"/>
        <w:left w:val="none" w:sz="0" w:space="0" w:color="auto"/>
        <w:bottom w:val="none" w:sz="0" w:space="0" w:color="auto"/>
        <w:right w:val="none" w:sz="0" w:space="0" w:color="auto"/>
      </w:divBdr>
    </w:div>
    <w:div w:id="897596502">
      <w:bodyDiv w:val="1"/>
      <w:marLeft w:val="0"/>
      <w:marRight w:val="0"/>
      <w:marTop w:val="0"/>
      <w:marBottom w:val="0"/>
      <w:divBdr>
        <w:top w:val="none" w:sz="0" w:space="0" w:color="auto"/>
        <w:left w:val="none" w:sz="0" w:space="0" w:color="auto"/>
        <w:bottom w:val="none" w:sz="0" w:space="0" w:color="auto"/>
        <w:right w:val="none" w:sz="0" w:space="0" w:color="auto"/>
      </w:divBdr>
    </w:div>
    <w:div w:id="903101732">
      <w:bodyDiv w:val="1"/>
      <w:marLeft w:val="0"/>
      <w:marRight w:val="0"/>
      <w:marTop w:val="0"/>
      <w:marBottom w:val="0"/>
      <w:divBdr>
        <w:top w:val="none" w:sz="0" w:space="0" w:color="auto"/>
        <w:left w:val="none" w:sz="0" w:space="0" w:color="auto"/>
        <w:bottom w:val="none" w:sz="0" w:space="0" w:color="auto"/>
        <w:right w:val="none" w:sz="0" w:space="0" w:color="auto"/>
      </w:divBdr>
    </w:div>
    <w:div w:id="916285687">
      <w:bodyDiv w:val="1"/>
      <w:marLeft w:val="0"/>
      <w:marRight w:val="0"/>
      <w:marTop w:val="0"/>
      <w:marBottom w:val="0"/>
      <w:divBdr>
        <w:top w:val="none" w:sz="0" w:space="0" w:color="auto"/>
        <w:left w:val="none" w:sz="0" w:space="0" w:color="auto"/>
        <w:bottom w:val="none" w:sz="0" w:space="0" w:color="auto"/>
        <w:right w:val="none" w:sz="0" w:space="0" w:color="auto"/>
      </w:divBdr>
    </w:div>
    <w:div w:id="944774690">
      <w:bodyDiv w:val="1"/>
      <w:marLeft w:val="0"/>
      <w:marRight w:val="0"/>
      <w:marTop w:val="0"/>
      <w:marBottom w:val="0"/>
      <w:divBdr>
        <w:top w:val="none" w:sz="0" w:space="0" w:color="auto"/>
        <w:left w:val="none" w:sz="0" w:space="0" w:color="auto"/>
        <w:bottom w:val="none" w:sz="0" w:space="0" w:color="auto"/>
        <w:right w:val="none" w:sz="0" w:space="0" w:color="auto"/>
      </w:divBdr>
    </w:div>
    <w:div w:id="946427659">
      <w:bodyDiv w:val="1"/>
      <w:marLeft w:val="0"/>
      <w:marRight w:val="0"/>
      <w:marTop w:val="0"/>
      <w:marBottom w:val="0"/>
      <w:divBdr>
        <w:top w:val="none" w:sz="0" w:space="0" w:color="auto"/>
        <w:left w:val="none" w:sz="0" w:space="0" w:color="auto"/>
        <w:bottom w:val="none" w:sz="0" w:space="0" w:color="auto"/>
        <w:right w:val="none" w:sz="0" w:space="0" w:color="auto"/>
      </w:divBdr>
    </w:div>
    <w:div w:id="964772217">
      <w:bodyDiv w:val="1"/>
      <w:marLeft w:val="0"/>
      <w:marRight w:val="0"/>
      <w:marTop w:val="0"/>
      <w:marBottom w:val="0"/>
      <w:divBdr>
        <w:top w:val="none" w:sz="0" w:space="0" w:color="auto"/>
        <w:left w:val="none" w:sz="0" w:space="0" w:color="auto"/>
        <w:bottom w:val="none" w:sz="0" w:space="0" w:color="auto"/>
        <w:right w:val="none" w:sz="0" w:space="0" w:color="auto"/>
      </w:divBdr>
    </w:div>
    <w:div w:id="964965208">
      <w:bodyDiv w:val="1"/>
      <w:marLeft w:val="0"/>
      <w:marRight w:val="0"/>
      <w:marTop w:val="0"/>
      <w:marBottom w:val="0"/>
      <w:divBdr>
        <w:top w:val="none" w:sz="0" w:space="0" w:color="auto"/>
        <w:left w:val="none" w:sz="0" w:space="0" w:color="auto"/>
        <w:bottom w:val="none" w:sz="0" w:space="0" w:color="auto"/>
        <w:right w:val="none" w:sz="0" w:space="0" w:color="auto"/>
      </w:divBdr>
    </w:div>
    <w:div w:id="972367414">
      <w:bodyDiv w:val="1"/>
      <w:marLeft w:val="0"/>
      <w:marRight w:val="0"/>
      <w:marTop w:val="0"/>
      <w:marBottom w:val="0"/>
      <w:divBdr>
        <w:top w:val="none" w:sz="0" w:space="0" w:color="auto"/>
        <w:left w:val="none" w:sz="0" w:space="0" w:color="auto"/>
        <w:bottom w:val="none" w:sz="0" w:space="0" w:color="auto"/>
        <w:right w:val="none" w:sz="0" w:space="0" w:color="auto"/>
      </w:divBdr>
    </w:div>
    <w:div w:id="977147219">
      <w:bodyDiv w:val="1"/>
      <w:marLeft w:val="0"/>
      <w:marRight w:val="0"/>
      <w:marTop w:val="0"/>
      <w:marBottom w:val="0"/>
      <w:divBdr>
        <w:top w:val="none" w:sz="0" w:space="0" w:color="auto"/>
        <w:left w:val="none" w:sz="0" w:space="0" w:color="auto"/>
        <w:bottom w:val="none" w:sz="0" w:space="0" w:color="auto"/>
        <w:right w:val="none" w:sz="0" w:space="0" w:color="auto"/>
      </w:divBdr>
    </w:div>
    <w:div w:id="977228720">
      <w:bodyDiv w:val="1"/>
      <w:marLeft w:val="0"/>
      <w:marRight w:val="0"/>
      <w:marTop w:val="0"/>
      <w:marBottom w:val="0"/>
      <w:divBdr>
        <w:top w:val="none" w:sz="0" w:space="0" w:color="auto"/>
        <w:left w:val="none" w:sz="0" w:space="0" w:color="auto"/>
        <w:bottom w:val="none" w:sz="0" w:space="0" w:color="auto"/>
        <w:right w:val="none" w:sz="0" w:space="0" w:color="auto"/>
      </w:divBdr>
    </w:div>
    <w:div w:id="990520384">
      <w:bodyDiv w:val="1"/>
      <w:marLeft w:val="0"/>
      <w:marRight w:val="0"/>
      <w:marTop w:val="0"/>
      <w:marBottom w:val="0"/>
      <w:divBdr>
        <w:top w:val="none" w:sz="0" w:space="0" w:color="auto"/>
        <w:left w:val="none" w:sz="0" w:space="0" w:color="auto"/>
        <w:bottom w:val="none" w:sz="0" w:space="0" w:color="auto"/>
        <w:right w:val="none" w:sz="0" w:space="0" w:color="auto"/>
      </w:divBdr>
    </w:div>
    <w:div w:id="991835316">
      <w:bodyDiv w:val="1"/>
      <w:marLeft w:val="0"/>
      <w:marRight w:val="0"/>
      <w:marTop w:val="0"/>
      <w:marBottom w:val="0"/>
      <w:divBdr>
        <w:top w:val="none" w:sz="0" w:space="0" w:color="auto"/>
        <w:left w:val="none" w:sz="0" w:space="0" w:color="auto"/>
        <w:bottom w:val="none" w:sz="0" w:space="0" w:color="auto"/>
        <w:right w:val="none" w:sz="0" w:space="0" w:color="auto"/>
      </w:divBdr>
    </w:div>
    <w:div w:id="997882800">
      <w:bodyDiv w:val="1"/>
      <w:marLeft w:val="0"/>
      <w:marRight w:val="0"/>
      <w:marTop w:val="0"/>
      <w:marBottom w:val="0"/>
      <w:divBdr>
        <w:top w:val="none" w:sz="0" w:space="0" w:color="auto"/>
        <w:left w:val="none" w:sz="0" w:space="0" w:color="auto"/>
        <w:bottom w:val="none" w:sz="0" w:space="0" w:color="auto"/>
        <w:right w:val="none" w:sz="0" w:space="0" w:color="auto"/>
      </w:divBdr>
    </w:div>
    <w:div w:id="999113042">
      <w:bodyDiv w:val="1"/>
      <w:marLeft w:val="0"/>
      <w:marRight w:val="0"/>
      <w:marTop w:val="0"/>
      <w:marBottom w:val="0"/>
      <w:divBdr>
        <w:top w:val="none" w:sz="0" w:space="0" w:color="auto"/>
        <w:left w:val="none" w:sz="0" w:space="0" w:color="auto"/>
        <w:bottom w:val="none" w:sz="0" w:space="0" w:color="auto"/>
        <w:right w:val="none" w:sz="0" w:space="0" w:color="auto"/>
      </w:divBdr>
    </w:div>
    <w:div w:id="1009874031">
      <w:bodyDiv w:val="1"/>
      <w:marLeft w:val="0"/>
      <w:marRight w:val="0"/>
      <w:marTop w:val="0"/>
      <w:marBottom w:val="0"/>
      <w:divBdr>
        <w:top w:val="none" w:sz="0" w:space="0" w:color="auto"/>
        <w:left w:val="none" w:sz="0" w:space="0" w:color="auto"/>
        <w:bottom w:val="none" w:sz="0" w:space="0" w:color="auto"/>
        <w:right w:val="none" w:sz="0" w:space="0" w:color="auto"/>
      </w:divBdr>
    </w:div>
    <w:div w:id="1036662348">
      <w:bodyDiv w:val="1"/>
      <w:marLeft w:val="0"/>
      <w:marRight w:val="0"/>
      <w:marTop w:val="0"/>
      <w:marBottom w:val="0"/>
      <w:divBdr>
        <w:top w:val="none" w:sz="0" w:space="0" w:color="auto"/>
        <w:left w:val="none" w:sz="0" w:space="0" w:color="auto"/>
        <w:bottom w:val="none" w:sz="0" w:space="0" w:color="auto"/>
        <w:right w:val="none" w:sz="0" w:space="0" w:color="auto"/>
      </w:divBdr>
    </w:div>
    <w:div w:id="1037125086">
      <w:bodyDiv w:val="1"/>
      <w:marLeft w:val="0"/>
      <w:marRight w:val="0"/>
      <w:marTop w:val="0"/>
      <w:marBottom w:val="0"/>
      <w:divBdr>
        <w:top w:val="none" w:sz="0" w:space="0" w:color="auto"/>
        <w:left w:val="none" w:sz="0" w:space="0" w:color="auto"/>
        <w:bottom w:val="none" w:sz="0" w:space="0" w:color="auto"/>
        <w:right w:val="none" w:sz="0" w:space="0" w:color="auto"/>
      </w:divBdr>
    </w:div>
    <w:div w:id="1052728147">
      <w:bodyDiv w:val="1"/>
      <w:marLeft w:val="0"/>
      <w:marRight w:val="0"/>
      <w:marTop w:val="0"/>
      <w:marBottom w:val="0"/>
      <w:divBdr>
        <w:top w:val="none" w:sz="0" w:space="0" w:color="auto"/>
        <w:left w:val="none" w:sz="0" w:space="0" w:color="auto"/>
        <w:bottom w:val="none" w:sz="0" w:space="0" w:color="auto"/>
        <w:right w:val="none" w:sz="0" w:space="0" w:color="auto"/>
      </w:divBdr>
    </w:div>
    <w:div w:id="1058820583">
      <w:bodyDiv w:val="1"/>
      <w:marLeft w:val="0"/>
      <w:marRight w:val="0"/>
      <w:marTop w:val="0"/>
      <w:marBottom w:val="0"/>
      <w:divBdr>
        <w:top w:val="none" w:sz="0" w:space="0" w:color="auto"/>
        <w:left w:val="none" w:sz="0" w:space="0" w:color="auto"/>
        <w:bottom w:val="none" w:sz="0" w:space="0" w:color="auto"/>
        <w:right w:val="none" w:sz="0" w:space="0" w:color="auto"/>
      </w:divBdr>
    </w:div>
    <w:div w:id="1061441313">
      <w:bodyDiv w:val="1"/>
      <w:marLeft w:val="0"/>
      <w:marRight w:val="0"/>
      <w:marTop w:val="0"/>
      <w:marBottom w:val="0"/>
      <w:divBdr>
        <w:top w:val="none" w:sz="0" w:space="0" w:color="auto"/>
        <w:left w:val="none" w:sz="0" w:space="0" w:color="auto"/>
        <w:bottom w:val="none" w:sz="0" w:space="0" w:color="auto"/>
        <w:right w:val="none" w:sz="0" w:space="0" w:color="auto"/>
      </w:divBdr>
      <w:divsChild>
        <w:div w:id="1024329228">
          <w:marLeft w:val="0"/>
          <w:marRight w:val="0"/>
          <w:marTop w:val="0"/>
          <w:marBottom w:val="0"/>
          <w:divBdr>
            <w:top w:val="none" w:sz="0" w:space="0" w:color="auto"/>
            <w:left w:val="none" w:sz="0" w:space="0" w:color="auto"/>
            <w:bottom w:val="none" w:sz="0" w:space="0" w:color="auto"/>
            <w:right w:val="none" w:sz="0" w:space="0" w:color="auto"/>
          </w:divBdr>
        </w:div>
        <w:div w:id="282925903">
          <w:marLeft w:val="0"/>
          <w:marRight w:val="0"/>
          <w:marTop w:val="0"/>
          <w:marBottom w:val="0"/>
          <w:divBdr>
            <w:top w:val="none" w:sz="0" w:space="0" w:color="auto"/>
            <w:left w:val="none" w:sz="0" w:space="0" w:color="auto"/>
            <w:bottom w:val="none" w:sz="0" w:space="0" w:color="auto"/>
            <w:right w:val="none" w:sz="0" w:space="0" w:color="auto"/>
          </w:divBdr>
        </w:div>
        <w:div w:id="756710821">
          <w:marLeft w:val="0"/>
          <w:marRight w:val="0"/>
          <w:marTop w:val="0"/>
          <w:marBottom w:val="0"/>
          <w:divBdr>
            <w:top w:val="none" w:sz="0" w:space="0" w:color="auto"/>
            <w:left w:val="none" w:sz="0" w:space="0" w:color="auto"/>
            <w:bottom w:val="none" w:sz="0" w:space="0" w:color="auto"/>
            <w:right w:val="none" w:sz="0" w:space="0" w:color="auto"/>
          </w:divBdr>
        </w:div>
        <w:div w:id="1115976205">
          <w:marLeft w:val="0"/>
          <w:marRight w:val="0"/>
          <w:marTop w:val="0"/>
          <w:marBottom w:val="0"/>
          <w:divBdr>
            <w:top w:val="none" w:sz="0" w:space="0" w:color="auto"/>
            <w:left w:val="none" w:sz="0" w:space="0" w:color="auto"/>
            <w:bottom w:val="none" w:sz="0" w:space="0" w:color="auto"/>
            <w:right w:val="none" w:sz="0" w:space="0" w:color="auto"/>
          </w:divBdr>
        </w:div>
        <w:div w:id="2066641839">
          <w:marLeft w:val="0"/>
          <w:marRight w:val="0"/>
          <w:marTop w:val="0"/>
          <w:marBottom w:val="0"/>
          <w:divBdr>
            <w:top w:val="none" w:sz="0" w:space="0" w:color="auto"/>
            <w:left w:val="none" w:sz="0" w:space="0" w:color="auto"/>
            <w:bottom w:val="none" w:sz="0" w:space="0" w:color="auto"/>
            <w:right w:val="none" w:sz="0" w:space="0" w:color="auto"/>
          </w:divBdr>
        </w:div>
        <w:div w:id="508328205">
          <w:marLeft w:val="0"/>
          <w:marRight w:val="0"/>
          <w:marTop w:val="0"/>
          <w:marBottom w:val="0"/>
          <w:divBdr>
            <w:top w:val="none" w:sz="0" w:space="0" w:color="auto"/>
            <w:left w:val="none" w:sz="0" w:space="0" w:color="auto"/>
            <w:bottom w:val="none" w:sz="0" w:space="0" w:color="auto"/>
            <w:right w:val="none" w:sz="0" w:space="0" w:color="auto"/>
          </w:divBdr>
        </w:div>
        <w:div w:id="120535430">
          <w:marLeft w:val="0"/>
          <w:marRight w:val="0"/>
          <w:marTop w:val="0"/>
          <w:marBottom w:val="0"/>
          <w:divBdr>
            <w:top w:val="none" w:sz="0" w:space="0" w:color="auto"/>
            <w:left w:val="none" w:sz="0" w:space="0" w:color="auto"/>
            <w:bottom w:val="none" w:sz="0" w:space="0" w:color="auto"/>
            <w:right w:val="none" w:sz="0" w:space="0" w:color="auto"/>
          </w:divBdr>
        </w:div>
        <w:div w:id="1504512949">
          <w:marLeft w:val="0"/>
          <w:marRight w:val="0"/>
          <w:marTop w:val="0"/>
          <w:marBottom w:val="0"/>
          <w:divBdr>
            <w:top w:val="none" w:sz="0" w:space="0" w:color="auto"/>
            <w:left w:val="none" w:sz="0" w:space="0" w:color="auto"/>
            <w:bottom w:val="none" w:sz="0" w:space="0" w:color="auto"/>
            <w:right w:val="none" w:sz="0" w:space="0" w:color="auto"/>
          </w:divBdr>
        </w:div>
        <w:div w:id="775834808">
          <w:marLeft w:val="0"/>
          <w:marRight w:val="0"/>
          <w:marTop w:val="0"/>
          <w:marBottom w:val="0"/>
          <w:divBdr>
            <w:top w:val="none" w:sz="0" w:space="0" w:color="auto"/>
            <w:left w:val="none" w:sz="0" w:space="0" w:color="auto"/>
            <w:bottom w:val="none" w:sz="0" w:space="0" w:color="auto"/>
            <w:right w:val="none" w:sz="0" w:space="0" w:color="auto"/>
          </w:divBdr>
        </w:div>
      </w:divsChild>
    </w:div>
    <w:div w:id="1061639863">
      <w:bodyDiv w:val="1"/>
      <w:marLeft w:val="0"/>
      <w:marRight w:val="0"/>
      <w:marTop w:val="0"/>
      <w:marBottom w:val="0"/>
      <w:divBdr>
        <w:top w:val="none" w:sz="0" w:space="0" w:color="auto"/>
        <w:left w:val="none" w:sz="0" w:space="0" w:color="auto"/>
        <w:bottom w:val="none" w:sz="0" w:space="0" w:color="auto"/>
        <w:right w:val="none" w:sz="0" w:space="0" w:color="auto"/>
      </w:divBdr>
    </w:div>
    <w:div w:id="1069039268">
      <w:bodyDiv w:val="1"/>
      <w:marLeft w:val="0"/>
      <w:marRight w:val="0"/>
      <w:marTop w:val="0"/>
      <w:marBottom w:val="0"/>
      <w:divBdr>
        <w:top w:val="none" w:sz="0" w:space="0" w:color="auto"/>
        <w:left w:val="none" w:sz="0" w:space="0" w:color="auto"/>
        <w:bottom w:val="none" w:sz="0" w:space="0" w:color="auto"/>
        <w:right w:val="none" w:sz="0" w:space="0" w:color="auto"/>
      </w:divBdr>
    </w:div>
    <w:div w:id="1087728225">
      <w:bodyDiv w:val="1"/>
      <w:marLeft w:val="0"/>
      <w:marRight w:val="0"/>
      <w:marTop w:val="0"/>
      <w:marBottom w:val="0"/>
      <w:divBdr>
        <w:top w:val="none" w:sz="0" w:space="0" w:color="auto"/>
        <w:left w:val="none" w:sz="0" w:space="0" w:color="auto"/>
        <w:bottom w:val="none" w:sz="0" w:space="0" w:color="auto"/>
        <w:right w:val="none" w:sz="0" w:space="0" w:color="auto"/>
      </w:divBdr>
    </w:div>
    <w:div w:id="1093432956">
      <w:bodyDiv w:val="1"/>
      <w:marLeft w:val="0"/>
      <w:marRight w:val="0"/>
      <w:marTop w:val="0"/>
      <w:marBottom w:val="0"/>
      <w:divBdr>
        <w:top w:val="none" w:sz="0" w:space="0" w:color="auto"/>
        <w:left w:val="none" w:sz="0" w:space="0" w:color="auto"/>
        <w:bottom w:val="none" w:sz="0" w:space="0" w:color="auto"/>
        <w:right w:val="none" w:sz="0" w:space="0" w:color="auto"/>
      </w:divBdr>
    </w:div>
    <w:div w:id="1097020054">
      <w:bodyDiv w:val="1"/>
      <w:marLeft w:val="0"/>
      <w:marRight w:val="0"/>
      <w:marTop w:val="0"/>
      <w:marBottom w:val="0"/>
      <w:divBdr>
        <w:top w:val="none" w:sz="0" w:space="0" w:color="auto"/>
        <w:left w:val="none" w:sz="0" w:space="0" w:color="auto"/>
        <w:bottom w:val="none" w:sz="0" w:space="0" w:color="auto"/>
        <w:right w:val="none" w:sz="0" w:space="0" w:color="auto"/>
      </w:divBdr>
    </w:div>
    <w:div w:id="1097409966">
      <w:bodyDiv w:val="1"/>
      <w:marLeft w:val="0"/>
      <w:marRight w:val="0"/>
      <w:marTop w:val="0"/>
      <w:marBottom w:val="0"/>
      <w:divBdr>
        <w:top w:val="none" w:sz="0" w:space="0" w:color="auto"/>
        <w:left w:val="none" w:sz="0" w:space="0" w:color="auto"/>
        <w:bottom w:val="none" w:sz="0" w:space="0" w:color="auto"/>
        <w:right w:val="none" w:sz="0" w:space="0" w:color="auto"/>
      </w:divBdr>
    </w:div>
    <w:div w:id="1115365756">
      <w:bodyDiv w:val="1"/>
      <w:marLeft w:val="0"/>
      <w:marRight w:val="0"/>
      <w:marTop w:val="0"/>
      <w:marBottom w:val="0"/>
      <w:divBdr>
        <w:top w:val="none" w:sz="0" w:space="0" w:color="auto"/>
        <w:left w:val="none" w:sz="0" w:space="0" w:color="auto"/>
        <w:bottom w:val="none" w:sz="0" w:space="0" w:color="auto"/>
        <w:right w:val="none" w:sz="0" w:space="0" w:color="auto"/>
      </w:divBdr>
    </w:div>
    <w:div w:id="1129786155">
      <w:bodyDiv w:val="1"/>
      <w:marLeft w:val="0"/>
      <w:marRight w:val="0"/>
      <w:marTop w:val="0"/>
      <w:marBottom w:val="0"/>
      <w:divBdr>
        <w:top w:val="none" w:sz="0" w:space="0" w:color="auto"/>
        <w:left w:val="none" w:sz="0" w:space="0" w:color="auto"/>
        <w:bottom w:val="none" w:sz="0" w:space="0" w:color="auto"/>
        <w:right w:val="none" w:sz="0" w:space="0" w:color="auto"/>
      </w:divBdr>
    </w:div>
    <w:div w:id="1148133789">
      <w:bodyDiv w:val="1"/>
      <w:marLeft w:val="0"/>
      <w:marRight w:val="0"/>
      <w:marTop w:val="0"/>
      <w:marBottom w:val="0"/>
      <w:divBdr>
        <w:top w:val="none" w:sz="0" w:space="0" w:color="auto"/>
        <w:left w:val="none" w:sz="0" w:space="0" w:color="auto"/>
        <w:bottom w:val="none" w:sz="0" w:space="0" w:color="auto"/>
        <w:right w:val="none" w:sz="0" w:space="0" w:color="auto"/>
      </w:divBdr>
    </w:div>
    <w:div w:id="1158379185">
      <w:bodyDiv w:val="1"/>
      <w:marLeft w:val="0"/>
      <w:marRight w:val="0"/>
      <w:marTop w:val="0"/>
      <w:marBottom w:val="0"/>
      <w:divBdr>
        <w:top w:val="none" w:sz="0" w:space="0" w:color="auto"/>
        <w:left w:val="none" w:sz="0" w:space="0" w:color="auto"/>
        <w:bottom w:val="none" w:sz="0" w:space="0" w:color="auto"/>
        <w:right w:val="none" w:sz="0" w:space="0" w:color="auto"/>
      </w:divBdr>
    </w:div>
    <w:div w:id="1163619857">
      <w:bodyDiv w:val="1"/>
      <w:marLeft w:val="0"/>
      <w:marRight w:val="0"/>
      <w:marTop w:val="0"/>
      <w:marBottom w:val="0"/>
      <w:divBdr>
        <w:top w:val="none" w:sz="0" w:space="0" w:color="auto"/>
        <w:left w:val="none" w:sz="0" w:space="0" w:color="auto"/>
        <w:bottom w:val="none" w:sz="0" w:space="0" w:color="auto"/>
        <w:right w:val="none" w:sz="0" w:space="0" w:color="auto"/>
      </w:divBdr>
    </w:div>
    <w:div w:id="1169835727">
      <w:bodyDiv w:val="1"/>
      <w:marLeft w:val="0"/>
      <w:marRight w:val="0"/>
      <w:marTop w:val="0"/>
      <w:marBottom w:val="0"/>
      <w:divBdr>
        <w:top w:val="none" w:sz="0" w:space="0" w:color="auto"/>
        <w:left w:val="none" w:sz="0" w:space="0" w:color="auto"/>
        <w:bottom w:val="none" w:sz="0" w:space="0" w:color="auto"/>
        <w:right w:val="none" w:sz="0" w:space="0" w:color="auto"/>
      </w:divBdr>
    </w:div>
    <w:div w:id="1173035413">
      <w:bodyDiv w:val="1"/>
      <w:marLeft w:val="0"/>
      <w:marRight w:val="0"/>
      <w:marTop w:val="0"/>
      <w:marBottom w:val="0"/>
      <w:divBdr>
        <w:top w:val="none" w:sz="0" w:space="0" w:color="auto"/>
        <w:left w:val="none" w:sz="0" w:space="0" w:color="auto"/>
        <w:bottom w:val="none" w:sz="0" w:space="0" w:color="auto"/>
        <w:right w:val="none" w:sz="0" w:space="0" w:color="auto"/>
      </w:divBdr>
    </w:div>
    <w:div w:id="1177963296">
      <w:bodyDiv w:val="1"/>
      <w:marLeft w:val="0"/>
      <w:marRight w:val="0"/>
      <w:marTop w:val="0"/>
      <w:marBottom w:val="0"/>
      <w:divBdr>
        <w:top w:val="none" w:sz="0" w:space="0" w:color="auto"/>
        <w:left w:val="none" w:sz="0" w:space="0" w:color="auto"/>
        <w:bottom w:val="none" w:sz="0" w:space="0" w:color="auto"/>
        <w:right w:val="none" w:sz="0" w:space="0" w:color="auto"/>
      </w:divBdr>
    </w:div>
    <w:div w:id="1191332748">
      <w:bodyDiv w:val="1"/>
      <w:marLeft w:val="0"/>
      <w:marRight w:val="0"/>
      <w:marTop w:val="0"/>
      <w:marBottom w:val="0"/>
      <w:divBdr>
        <w:top w:val="none" w:sz="0" w:space="0" w:color="auto"/>
        <w:left w:val="none" w:sz="0" w:space="0" w:color="auto"/>
        <w:bottom w:val="none" w:sz="0" w:space="0" w:color="auto"/>
        <w:right w:val="none" w:sz="0" w:space="0" w:color="auto"/>
      </w:divBdr>
    </w:div>
    <w:div w:id="1194879351">
      <w:bodyDiv w:val="1"/>
      <w:marLeft w:val="0"/>
      <w:marRight w:val="0"/>
      <w:marTop w:val="0"/>
      <w:marBottom w:val="0"/>
      <w:divBdr>
        <w:top w:val="none" w:sz="0" w:space="0" w:color="auto"/>
        <w:left w:val="none" w:sz="0" w:space="0" w:color="auto"/>
        <w:bottom w:val="none" w:sz="0" w:space="0" w:color="auto"/>
        <w:right w:val="none" w:sz="0" w:space="0" w:color="auto"/>
      </w:divBdr>
    </w:div>
    <w:div w:id="1196844570">
      <w:bodyDiv w:val="1"/>
      <w:marLeft w:val="0"/>
      <w:marRight w:val="0"/>
      <w:marTop w:val="0"/>
      <w:marBottom w:val="0"/>
      <w:divBdr>
        <w:top w:val="none" w:sz="0" w:space="0" w:color="auto"/>
        <w:left w:val="none" w:sz="0" w:space="0" w:color="auto"/>
        <w:bottom w:val="none" w:sz="0" w:space="0" w:color="auto"/>
        <w:right w:val="none" w:sz="0" w:space="0" w:color="auto"/>
      </w:divBdr>
    </w:div>
    <w:div w:id="1208449133">
      <w:bodyDiv w:val="1"/>
      <w:marLeft w:val="0"/>
      <w:marRight w:val="0"/>
      <w:marTop w:val="0"/>
      <w:marBottom w:val="0"/>
      <w:divBdr>
        <w:top w:val="none" w:sz="0" w:space="0" w:color="auto"/>
        <w:left w:val="none" w:sz="0" w:space="0" w:color="auto"/>
        <w:bottom w:val="none" w:sz="0" w:space="0" w:color="auto"/>
        <w:right w:val="none" w:sz="0" w:space="0" w:color="auto"/>
      </w:divBdr>
    </w:div>
    <w:div w:id="1209415699">
      <w:bodyDiv w:val="1"/>
      <w:marLeft w:val="0"/>
      <w:marRight w:val="0"/>
      <w:marTop w:val="0"/>
      <w:marBottom w:val="0"/>
      <w:divBdr>
        <w:top w:val="none" w:sz="0" w:space="0" w:color="auto"/>
        <w:left w:val="none" w:sz="0" w:space="0" w:color="auto"/>
        <w:bottom w:val="none" w:sz="0" w:space="0" w:color="auto"/>
        <w:right w:val="none" w:sz="0" w:space="0" w:color="auto"/>
      </w:divBdr>
    </w:div>
    <w:div w:id="1218013490">
      <w:bodyDiv w:val="1"/>
      <w:marLeft w:val="0"/>
      <w:marRight w:val="0"/>
      <w:marTop w:val="0"/>
      <w:marBottom w:val="0"/>
      <w:divBdr>
        <w:top w:val="none" w:sz="0" w:space="0" w:color="auto"/>
        <w:left w:val="none" w:sz="0" w:space="0" w:color="auto"/>
        <w:bottom w:val="none" w:sz="0" w:space="0" w:color="auto"/>
        <w:right w:val="none" w:sz="0" w:space="0" w:color="auto"/>
      </w:divBdr>
    </w:div>
    <w:div w:id="1218276253">
      <w:bodyDiv w:val="1"/>
      <w:marLeft w:val="0"/>
      <w:marRight w:val="0"/>
      <w:marTop w:val="0"/>
      <w:marBottom w:val="0"/>
      <w:divBdr>
        <w:top w:val="none" w:sz="0" w:space="0" w:color="auto"/>
        <w:left w:val="none" w:sz="0" w:space="0" w:color="auto"/>
        <w:bottom w:val="none" w:sz="0" w:space="0" w:color="auto"/>
        <w:right w:val="none" w:sz="0" w:space="0" w:color="auto"/>
      </w:divBdr>
    </w:div>
    <w:div w:id="1227453429">
      <w:bodyDiv w:val="1"/>
      <w:marLeft w:val="0"/>
      <w:marRight w:val="0"/>
      <w:marTop w:val="0"/>
      <w:marBottom w:val="0"/>
      <w:divBdr>
        <w:top w:val="none" w:sz="0" w:space="0" w:color="auto"/>
        <w:left w:val="none" w:sz="0" w:space="0" w:color="auto"/>
        <w:bottom w:val="none" w:sz="0" w:space="0" w:color="auto"/>
        <w:right w:val="none" w:sz="0" w:space="0" w:color="auto"/>
      </w:divBdr>
    </w:div>
    <w:div w:id="1232735465">
      <w:bodyDiv w:val="1"/>
      <w:marLeft w:val="0"/>
      <w:marRight w:val="0"/>
      <w:marTop w:val="0"/>
      <w:marBottom w:val="0"/>
      <w:divBdr>
        <w:top w:val="none" w:sz="0" w:space="0" w:color="auto"/>
        <w:left w:val="none" w:sz="0" w:space="0" w:color="auto"/>
        <w:bottom w:val="none" w:sz="0" w:space="0" w:color="auto"/>
        <w:right w:val="none" w:sz="0" w:space="0" w:color="auto"/>
      </w:divBdr>
    </w:div>
    <w:div w:id="1234857592">
      <w:bodyDiv w:val="1"/>
      <w:marLeft w:val="0"/>
      <w:marRight w:val="0"/>
      <w:marTop w:val="0"/>
      <w:marBottom w:val="0"/>
      <w:divBdr>
        <w:top w:val="none" w:sz="0" w:space="0" w:color="auto"/>
        <w:left w:val="none" w:sz="0" w:space="0" w:color="auto"/>
        <w:bottom w:val="none" w:sz="0" w:space="0" w:color="auto"/>
        <w:right w:val="none" w:sz="0" w:space="0" w:color="auto"/>
      </w:divBdr>
    </w:div>
    <w:div w:id="1236281805">
      <w:bodyDiv w:val="1"/>
      <w:marLeft w:val="0"/>
      <w:marRight w:val="0"/>
      <w:marTop w:val="0"/>
      <w:marBottom w:val="0"/>
      <w:divBdr>
        <w:top w:val="none" w:sz="0" w:space="0" w:color="auto"/>
        <w:left w:val="none" w:sz="0" w:space="0" w:color="auto"/>
        <w:bottom w:val="none" w:sz="0" w:space="0" w:color="auto"/>
        <w:right w:val="none" w:sz="0" w:space="0" w:color="auto"/>
      </w:divBdr>
    </w:div>
    <w:div w:id="1236739804">
      <w:bodyDiv w:val="1"/>
      <w:marLeft w:val="0"/>
      <w:marRight w:val="0"/>
      <w:marTop w:val="0"/>
      <w:marBottom w:val="0"/>
      <w:divBdr>
        <w:top w:val="none" w:sz="0" w:space="0" w:color="auto"/>
        <w:left w:val="none" w:sz="0" w:space="0" w:color="auto"/>
        <w:bottom w:val="none" w:sz="0" w:space="0" w:color="auto"/>
        <w:right w:val="none" w:sz="0" w:space="0" w:color="auto"/>
      </w:divBdr>
    </w:div>
    <w:div w:id="1244484131">
      <w:bodyDiv w:val="1"/>
      <w:marLeft w:val="0"/>
      <w:marRight w:val="0"/>
      <w:marTop w:val="0"/>
      <w:marBottom w:val="0"/>
      <w:divBdr>
        <w:top w:val="none" w:sz="0" w:space="0" w:color="auto"/>
        <w:left w:val="none" w:sz="0" w:space="0" w:color="auto"/>
        <w:bottom w:val="none" w:sz="0" w:space="0" w:color="auto"/>
        <w:right w:val="none" w:sz="0" w:space="0" w:color="auto"/>
      </w:divBdr>
    </w:div>
    <w:div w:id="1258711867">
      <w:bodyDiv w:val="1"/>
      <w:marLeft w:val="0"/>
      <w:marRight w:val="0"/>
      <w:marTop w:val="0"/>
      <w:marBottom w:val="0"/>
      <w:divBdr>
        <w:top w:val="none" w:sz="0" w:space="0" w:color="auto"/>
        <w:left w:val="none" w:sz="0" w:space="0" w:color="auto"/>
        <w:bottom w:val="none" w:sz="0" w:space="0" w:color="auto"/>
        <w:right w:val="none" w:sz="0" w:space="0" w:color="auto"/>
      </w:divBdr>
    </w:div>
    <w:div w:id="1261832789">
      <w:bodyDiv w:val="1"/>
      <w:marLeft w:val="0"/>
      <w:marRight w:val="0"/>
      <w:marTop w:val="0"/>
      <w:marBottom w:val="0"/>
      <w:divBdr>
        <w:top w:val="none" w:sz="0" w:space="0" w:color="auto"/>
        <w:left w:val="none" w:sz="0" w:space="0" w:color="auto"/>
        <w:bottom w:val="none" w:sz="0" w:space="0" w:color="auto"/>
        <w:right w:val="none" w:sz="0" w:space="0" w:color="auto"/>
      </w:divBdr>
    </w:div>
    <w:div w:id="1262763372">
      <w:bodyDiv w:val="1"/>
      <w:marLeft w:val="0"/>
      <w:marRight w:val="0"/>
      <w:marTop w:val="0"/>
      <w:marBottom w:val="0"/>
      <w:divBdr>
        <w:top w:val="none" w:sz="0" w:space="0" w:color="auto"/>
        <w:left w:val="none" w:sz="0" w:space="0" w:color="auto"/>
        <w:bottom w:val="none" w:sz="0" w:space="0" w:color="auto"/>
        <w:right w:val="none" w:sz="0" w:space="0" w:color="auto"/>
      </w:divBdr>
    </w:div>
    <w:div w:id="1271661531">
      <w:bodyDiv w:val="1"/>
      <w:marLeft w:val="0"/>
      <w:marRight w:val="0"/>
      <w:marTop w:val="0"/>
      <w:marBottom w:val="0"/>
      <w:divBdr>
        <w:top w:val="none" w:sz="0" w:space="0" w:color="auto"/>
        <w:left w:val="none" w:sz="0" w:space="0" w:color="auto"/>
        <w:bottom w:val="none" w:sz="0" w:space="0" w:color="auto"/>
        <w:right w:val="none" w:sz="0" w:space="0" w:color="auto"/>
      </w:divBdr>
    </w:div>
    <w:div w:id="1273630260">
      <w:bodyDiv w:val="1"/>
      <w:marLeft w:val="0"/>
      <w:marRight w:val="0"/>
      <w:marTop w:val="0"/>
      <w:marBottom w:val="0"/>
      <w:divBdr>
        <w:top w:val="none" w:sz="0" w:space="0" w:color="auto"/>
        <w:left w:val="none" w:sz="0" w:space="0" w:color="auto"/>
        <w:bottom w:val="none" w:sz="0" w:space="0" w:color="auto"/>
        <w:right w:val="none" w:sz="0" w:space="0" w:color="auto"/>
      </w:divBdr>
    </w:div>
    <w:div w:id="1278293129">
      <w:bodyDiv w:val="1"/>
      <w:marLeft w:val="0"/>
      <w:marRight w:val="0"/>
      <w:marTop w:val="0"/>
      <w:marBottom w:val="0"/>
      <w:divBdr>
        <w:top w:val="none" w:sz="0" w:space="0" w:color="auto"/>
        <w:left w:val="none" w:sz="0" w:space="0" w:color="auto"/>
        <w:bottom w:val="none" w:sz="0" w:space="0" w:color="auto"/>
        <w:right w:val="none" w:sz="0" w:space="0" w:color="auto"/>
      </w:divBdr>
    </w:div>
    <w:div w:id="1286503299">
      <w:bodyDiv w:val="1"/>
      <w:marLeft w:val="0"/>
      <w:marRight w:val="0"/>
      <w:marTop w:val="0"/>
      <w:marBottom w:val="0"/>
      <w:divBdr>
        <w:top w:val="none" w:sz="0" w:space="0" w:color="auto"/>
        <w:left w:val="none" w:sz="0" w:space="0" w:color="auto"/>
        <w:bottom w:val="none" w:sz="0" w:space="0" w:color="auto"/>
        <w:right w:val="none" w:sz="0" w:space="0" w:color="auto"/>
      </w:divBdr>
    </w:div>
    <w:div w:id="1296445242">
      <w:bodyDiv w:val="1"/>
      <w:marLeft w:val="0"/>
      <w:marRight w:val="0"/>
      <w:marTop w:val="0"/>
      <w:marBottom w:val="0"/>
      <w:divBdr>
        <w:top w:val="none" w:sz="0" w:space="0" w:color="auto"/>
        <w:left w:val="none" w:sz="0" w:space="0" w:color="auto"/>
        <w:bottom w:val="none" w:sz="0" w:space="0" w:color="auto"/>
        <w:right w:val="none" w:sz="0" w:space="0" w:color="auto"/>
      </w:divBdr>
    </w:div>
    <w:div w:id="1299797209">
      <w:bodyDiv w:val="1"/>
      <w:marLeft w:val="0"/>
      <w:marRight w:val="0"/>
      <w:marTop w:val="0"/>
      <w:marBottom w:val="0"/>
      <w:divBdr>
        <w:top w:val="none" w:sz="0" w:space="0" w:color="auto"/>
        <w:left w:val="none" w:sz="0" w:space="0" w:color="auto"/>
        <w:bottom w:val="none" w:sz="0" w:space="0" w:color="auto"/>
        <w:right w:val="none" w:sz="0" w:space="0" w:color="auto"/>
      </w:divBdr>
    </w:div>
    <w:div w:id="1312557340">
      <w:bodyDiv w:val="1"/>
      <w:marLeft w:val="0"/>
      <w:marRight w:val="0"/>
      <w:marTop w:val="0"/>
      <w:marBottom w:val="0"/>
      <w:divBdr>
        <w:top w:val="none" w:sz="0" w:space="0" w:color="auto"/>
        <w:left w:val="none" w:sz="0" w:space="0" w:color="auto"/>
        <w:bottom w:val="none" w:sz="0" w:space="0" w:color="auto"/>
        <w:right w:val="none" w:sz="0" w:space="0" w:color="auto"/>
      </w:divBdr>
    </w:div>
    <w:div w:id="1334576798">
      <w:bodyDiv w:val="1"/>
      <w:marLeft w:val="0"/>
      <w:marRight w:val="0"/>
      <w:marTop w:val="0"/>
      <w:marBottom w:val="0"/>
      <w:divBdr>
        <w:top w:val="none" w:sz="0" w:space="0" w:color="auto"/>
        <w:left w:val="none" w:sz="0" w:space="0" w:color="auto"/>
        <w:bottom w:val="none" w:sz="0" w:space="0" w:color="auto"/>
        <w:right w:val="none" w:sz="0" w:space="0" w:color="auto"/>
      </w:divBdr>
    </w:div>
    <w:div w:id="1339306046">
      <w:bodyDiv w:val="1"/>
      <w:marLeft w:val="0"/>
      <w:marRight w:val="0"/>
      <w:marTop w:val="0"/>
      <w:marBottom w:val="0"/>
      <w:divBdr>
        <w:top w:val="none" w:sz="0" w:space="0" w:color="auto"/>
        <w:left w:val="none" w:sz="0" w:space="0" w:color="auto"/>
        <w:bottom w:val="none" w:sz="0" w:space="0" w:color="auto"/>
        <w:right w:val="none" w:sz="0" w:space="0" w:color="auto"/>
      </w:divBdr>
    </w:div>
    <w:div w:id="1346980771">
      <w:bodyDiv w:val="1"/>
      <w:marLeft w:val="0"/>
      <w:marRight w:val="0"/>
      <w:marTop w:val="0"/>
      <w:marBottom w:val="0"/>
      <w:divBdr>
        <w:top w:val="none" w:sz="0" w:space="0" w:color="auto"/>
        <w:left w:val="none" w:sz="0" w:space="0" w:color="auto"/>
        <w:bottom w:val="none" w:sz="0" w:space="0" w:color="auto"/>
        <w:right w:val="none" w:sz="0" w:space="0" w:color="auto"/>
      </w:divBdr>
    </w:div>
    <w:div w:id="1352534154">
      <w:bodyDiv w:val="1"/>
      <w:marLeft w:val="0"/>
      <w:marRight w:val="0"/>
      <w:marTop w:val="0"/>
      <w:marBottom w:val="0"/>
      <w:divBdr>
        <w:top w:val="none" w:sz="0" w:space="0" w:color="auto"/>
        <w:left w:val="none" w:sz="0" w:space="0" w:color="auto"/>
        <w:bottom w:val="none" w:sz="0" w:space="0" w:color="auto"/>
        <w:right w:val="none" w:sz="0" w:space="0" w:color="auto"/>
      </w:divBdr>
    </w:div>
    <w:div w:id="1352998567">
      <w:bodyDiv w:val="1"/>
      <w:marLeft w:val="0"/>
      <w:marRight w:val="0"/>
      <w:marTop w:val="0"/>
      <w:marBottom w:val="0"/>
      <w:divBdr>
        <w:top w:val="none" w:sz="0" w:space="0" w:color="auto"/>
        <w:left w:val="none" w:sz="0" w:space="0" w:color="auto"/>
        <w:bottom w:val="none" w:sz="0" w:space="0" w:color="auto"/>
        <w:right w:val="none" w:sz="0" w:space="0" w:color="auto"/>
      </w:divBdr>
    </w:div>
    <w:div w:id="1365205890">
      <w:bodyDiv w:val="1"/>
      <w:marLeft w:val="0"/>
      <w:marRight w:val="0"/>
      <w:marTop w:val="0"/>
      <w:marBottom w:val="0"/>
      <w:divBdr>
        <w:top w:val="none" w:sz="0" w:space="0" w:color="auto"/>
        <w:left w:val="none" w:sz="0" w:space="0" w:color="auto"/>
        <w:bottom w:val="none" w:sz="0" w:space="0" w:color="auto"/>
        <w:right w:val="none" w:sz="0" w:space="0" w:color="auto"/>
      </w:divBdr>
    </w:div>
    <w:div w:id="1371759297">
      <w:bodyDiv w:val="1"/>
      <w:marLeft w:val="0"/>
      <w:marRight w:val="0"/>
      <w:marTop w:val="0"/>
      <w:marBottom w:val="0"/>
      <w:divBdr>
        <w:top w:val="none" w:sz="0" w:space="0" w:color="auto"/>
        <w:left w:val="none" w:sz="0" w:space="0" w:color="auto"/>
        <w:bottom w:val="none" w:sz="0" w:space="0" w:color="auto"/>
        <w:right w:val="none" w:sz="0" w:space="0" w:color="auto"/>
      </w:divBdr>
    </w:div>
    <w:div w:id="1372653119">
      <w:bodyDiv w:val="1"/>
      <w:marLeft w:val="0"/>
      <w:marRight w:val="0"/>
      <w:marTop w:val="0"/>
      <w:marBottom w:val="0"/>
      <w:divBdr>
        <w:top w:val="none" w:sz="0" w:space="0" w:color="auto"/>
        <w:left w:val="none" w:sz="0" w:space="0" w:color="auto"/>
        <w:bottom w:val="none" w:sz="0" w:space="0" w:color="auto"/>
        <w:right w:val="none" w:sz="0" w:space="0" w:color="auto"/>
      </w:divBdr>
    </w:div>
    <w:div w:id="1383940014">
      <w:bodyDiv w:val="1"/>
      <w:marLeft w:val="0"/>
      <w:marRight w:val="0"/>
      <w:marTop w:val="0"/>
      <w:marBottom w:val="0"/>
      <w:divBdr>
        <w:top w:val="none" w:sz="0" w:space="0" w:color="auto"/>
        <w:left w:val="none" w:sz="0" w:space="0" w:color="auto"/>
        <w:bottom w:val="none" w:sz="0" w:space="0" w:color="auto"/>
        <w:right w:val="none" w:sz="0" w:space="0" w:color="auto"/>
      </w:divBdr>
    </w:div>
    <w:div w:id="1384790237">
      <w:bodyDiv w:val="1"/>
      <w:marLeft w:val="0"/>
      <w:marRight w:val="0"/>
      <w:marTop w:val="0"/>
      <w:marBottom w:val="0"/>
      <w:divBdr>
        <w:top w:val="none" w:sz="0" w:space="0" w:color="auto"/>
        <w:left w:val="none" w:sz="0" w:space="0" w:color="auto"/>
        <w:bottom w:val="none" w:sz="0" w:space="0" w:color="auto"/>
        <w:right w:val="none" w:sz="0" w:space="0" w:color="auto"/>
      </w:divBdr>
    </w:div>
    <w:div w:id="1392272001">
      <w:bodyDiv w:val="1"/>
      <w:marLeft w:val="0"/>
      <w:marRight w:val="0"/>
      <w:marTop w:val="0"/>
      <w:marBottom w:val="0"/>
      <w:divBdr>
        <w:top w:val="none" w:sz="0" w:space="0" w:color="auto"/>
        <w:left w:val="none" w:sz="0" w:space="0" w:color="auto"/>
        <w:bottom w:val="none" w:sz="0" w:space="0" w:color="auto"/>
        <w:right w:val="none" w:sz="0" w:space="0" w:color="auto"/>
      </w:divBdr>
    </w:div>
    <w:div w:id="1396511970">
      <w:bodyDiv w:val="1"/>
      <w:marLeft w:val="0"/>
      <w:marRight w:val="0"/>
      <w:marTop w:val="0"/>
      <w:marBottom w:val="0"/>
      <w:divBdr>
        <w:top w:val="none" w:sz="0" w:space="0" w:color="auto"/>
        <w:left w:val="none" w:sz="0" w:space="0" w:color="auto"/>
        <w:bottom w:val="none" w:sz="0" w:space="0" w:color="auto"/>
        <w:right w:val="none" w:sz="0" w:space="0" w:color="auto"/>
      </w:divBdr>
    </w:div>
    <w:div w:id="1408651622">
      <w:bodyDiv w:val="1"/>
      <w:marLeft w:val="0"/>
      <w:marRight w:val="0"/>
      <w:marTop w:val="0"/>
      <w:marBottom w:val="0"/>
      <w:divBdr>
        <w:top w:val="none" w:sz="0" w:space="0" w:color="auto"/>
        <w:left w:val="none" w:sz="0" w:space="0" w:color="auto"/>
        <w:bottom w:val="none" w:sz="0" w:space="0" w:color="auto"/>
        <w:right w:val="none" w:sz="0" w:space="0" w:color="auto"/>
      </w:divBdr>
    </w:div>
    <w:div w:id="1410545077">
      <w:bodyDiv w:val="1"/>
      <w:marLeft w:val="0"/>
      <w:marRight w:val="0"/>
      <w:marTop w:val="0"/>
      <w:marBottom w:val="0"/>
      <w:divBdr>
        <w:top w:val="none" w:sz="0" w:space="0" w:color="auto"/>
        <w:left w:val="none" w:sz="0" w:space="0" w:color="auto"/>
        <w:bottom w:val="none" w:sz="0" w:space="0" w:color="auto"/>
        <w:right w:val="none" w:sz="0" w:space="0" w:color="auto"/>
      </w:divBdr>
    </w:div>
    <w:div w:id="1416589206">
      <w:bodyDiv w:val="1"/>
      <w:marLeft w:val="0"/>
      <w:marRight w:val="0"/>
      <w:marTop w:val="0"/>
      <w:marBottom w:val="0"/>
      <w:divBdr>
        <w:top w:val="none" w:sz="0" w:space="0" w:color="auto"/>
        <w:left w:val="none" w:sz="0" w:space="0" w:color="auto"/>
        <w:bottom w:val="none" w:sz="0" w:space="0" w:color="auto"/>
        <w:right w:val="none" w:sz="0" w:space="0" w:color="auto"/>
      </w:divBdr>
    </w:div>
    <w:div w:id="1420442575">
      <w:bodyDiv w:val="1"/>
      <w:marLeft w:val="0"/>
      <w:marRight w:val="0"/>
      <w:marTop w:val="0"/>
      <w:marBottom w:val="0"/>
      <w:divBdr>
        <w:top w:val="none" w:sz="0" w:space="0" w:color="auto"/>
        <w:left w:val="none" w:sz="0" w:space="0" w:color="auto"/>
        <w:bottom w:val="none" w:sz="0" w:space="0" w:color="auto"/>
        <w:right w:val="none" w:sz="0" w:space="0" w:color="auto"/>
      </w:divBdr>
    </w:div>
    <w:div w:id="1427383894">
      <w:bodyDiv w:val="1"/>
      <w:marLeft w:val="0"/>
      <w:marRight w:val="0"/>
      <w:marTop w:val="0"/>
      <w:marBottom w:val="0"/>
      <w:divBdr>
        <w:top w:val="none" w:sz="0" w:space="0" w:color="auto"/>
        <w:left w:val="none" w:sz="0" w:space="0" w:color="auto"/>
        <w:bottom w:val="none" w:sz="0" w:space="0" w:color="auto"/>
        <w:right w:val="none" w:sz="0" w:space="0" w:color="auto"/>
      </w:divBdr>
    </w:div>
    <w:div w:id="1436294046">
      <w:bodyDiv w:val="1"/>
      <w:marLeft w:val="0"/>
      <w:marRight w:val="0"/>
      <w:marTop w:val="0"/>
      <w:marBottom w:val="0"/>
      <w:divBdr>
        <w:top w:val="none" w:sz="0" w:space="0" w:color="auto"/>
        <w:left w:val="none" w:sz="0" w:space="0" w:color="auto"/>
        <w:bottom w:val="none" w:sz="0" w:space="0" w:color="auto"/>
        <w:right w:val="none" w:sz="0" w:space="0" w:color="auto"/>
      </w:divBdr>
    </w:div>
    <w:div w:id="1441217144">
      <w:bodyDiv w:val="1"/>
      <w:marLeft w:val="0"/>
      <w:marRight w:val="0"/>
      <w:marTop w:val="0"/>
      <w:marBottom w:val="0"/>
      <w:divBdr>
        <w:top w:val="none" w:sz="0" w:space="0" w:color="auto"/>
        <w:left w:val="none" w:sz="0" w:space="0" w:color="auto"/>
        <w:bottom w:val="none" w:sz="0" w:space="0" w:color="auto"/>
        <w:right w:val="none" w:sz="0" w:space="0" w:color="auto"/>
      </w:divBdr>
    </w:div>
    <w:div w:id="1444499454">
      <w:bodyDiv w:val="1"/>
      <w:marLeft w:val="0"/>
      <w:marRight w:val="0"/>
      <w:marTop w:val="0"/>
      <w:marBottom w:val="0"/>
      <w:divBdr>
        <w:top w:val="none" w:sz="0" w:space="0" w:color="auto"/>
        <w:left w:val="none" w:sz="0" w:space="0" w:color="auto"/>
        <w:bottom w:val="none" w:sz="0" w:space="0" w:color="auto"/>
        <w:right w:val="none" w:sz="0" w:space="0" w:color="auto"/>
      </w:divBdr>
    </w:div>
    <w:div w:id="1447505400">
      <w:bodyDiv w:val="1"/>
      <w:marLeft w:val="0"/>
      <w:marRight w:val="0"/>
      <w:marTop w:val="0"/>
      <w:marBottom w:val="0"/>
      <w:divBdr>
        <w:top w:val="none" w:sz="0" w:space="0" w:color="auto"/>
        <w:left w:val="none" w:sz="0" w:space="0" w:color="auto"/>
        <w:bottom w:val="none" w:sz="0" w:space="0" w:color="auto"/>
        <w:right w:val="none" w:sz="0" w:space="0" w:color="auto"/>
      </w:divBdr>
    </w:div>
    <w:div w:id="1457411308">
      <w:bodyDiv w:val="1"/>
      <w:marLeft w:val="0"/>
      <w:marRight w:val="0"/>
      <w:marTop w:val="0"/>
      <w:marBottom w:val="0"/>
      <w:divBdr>
        <w:top w:val="none" w:sz="0" w:space="0" w:color="auto"/>
        <w:left w:val="none" w:sz="0" w:space="0" w:color="auto"/>
        <w:bottom w:val="none" w:sz="0" w:space="0" w:color="auto"/>
        <w:right w:val="none" w:sz="0" w:space="0" w:color="auto"/>
      </w:divBdr>
    </w:div>
    <w:div w:id="1461261061">
      <w:bodyDiv w:val="1"/>
      <w:marLeft w:val="0"/>
      <w:marRight w:val="0"/>
      <w:marTop w:val="0"/>
      <w:marBottom w:val="0"/>
      <w:divBdr>
        <w:top w:val="none" w:sz="0" w:space="0" w:color="auto"/>
        <w:left w:val="none" w:sz="0" w:space="0" w:color="auto"/>
        <w:bottom w:val="none" w:sz="0" w:space="0" w:color="auto"/>
        <w:right w:val="none" w:sz="0" w:space="0" w:color="auto"/>
      </w:divBdr>
    </w:div>
    <w:div w:id="1463034923">
      <w:bodyDiv w:val="1"/>
      <w:marLeft w:val="0"/>
      <w:marRight w:val="0"/>
      <w:marTop w:val="0"/>
      <w:marBottom w:val="0"/>
      <w:divBdr>
        <w:top w:val="none" w:sz="0" w:space="0" w:color="auto"/>
        <w:left w:val="none" w:sz="0" w:space="0" w:color="auto"/>
        <w:bottom w:val="none" w:sz="0" w:space="0" w:color="auto"/>
        <w:right w:val="none" w:sz="0" w:space="0" w:color="auto"/>
      </w:divBdr>
    </w:div>
    <w:div w:id="1463576511">
      <w:bodyDiv w:val="1"/>
      <w:marLeft w:val="0"/>
      <w:marRight w:val="0"/>
      <w:marTop w:val="0"/>
      <w:marBottom w:val="0"/>
      <w:divBdr>
        <w:top w:val="none" w:sz="0" w:space="0" w:color="auto"/>
        <w:left w:val="none" w:sz="0" w:space="0" w:color="auto"/>
        <w:bottom w:val="none" w:sz="0" w:space="0" w:color="auto"/>
        <w:right w:val="none" w:sz="0" w:space="0" w:color="auto"/>
      </w:divBdr>
    </w:div>
    <w:div w:id="1468089534">
      <w:bodyDiv w:val="1"/>
      <w:marLeft w:val="0"/>
      <w:marRight w:val="0"/>
      <w:marTop w:val="0"/>
      <w:marBottom w:val="0"/>
      <w:divBdr>
        <w:top w:val="none" w:sz="0" w:space="0" w:color="auto"/>
        <w:left w:val="none" w:sz="0" w:space="0" w:color="auto"/>
        <w:bottom w:val="none" w:sz="0" w:space="0" w:color="auto"/>
        <w:right w:val="none" w:sz="0" w:space="0" w:color="auto"/>
      </w:divBdr>
    </w:div>
    <w:div w:id="1480804621">
      <w:bodyDiv w:val="1"/>
      <w:marLeft w:val="0"/>
      <w:marRight w:val="0"/>
      <w:marTop w:val="0"/>
      <w:marBottom w:val="0"/>
      <w:divBdr>
        <w:top w:val="none" w:sz="0" w:space="0" w:color="auto"/>
        <w:left w:val="none" w:sz="0" w:space="0" w:color="auto"/>
        <w:bottom w:val="none" w:sz="0" w:space="0" w:color="auto"/>
        <w:right w:val="none" w:sz="0" w:space="0" w:color="auto"/>
      </w:divBdr>
    </w:div>
    <w:div w:id="1484391848">
      <w:bodyDiv w:val="1"/>
      <w:marLeft w:val="0"/>
      <w:marRight w:val="0"/>
      <w:marTop w:val="0"/>
      <w:marBottom w:val="0"/>
      <w:divBdr>
        <w:top w:val="none" w:sz="0" w:space="0" w:color="auto"/>
        <w:left w:val="none" w:sz="0" w:space="0" w:color="auto"/>
        <w:bottom w:val="none" w:sz="0" w:space="0" w:color="auto"/>
        <w:right w:val="none" w:sz="0" w:space="0" w:color="auto"/>
      </w:divBdr>
    </w:div>
    <w:div w:id="1486899177">
      <w:bodyDiv w:val="1"/>
      <w:marLeft w:val="0"/>
      <w:marRight w:val="0"/>
      <w:marTop w:val="0"/>
      <w:marBottom w:val="0"/>
      <w:divBdr>
        <w:top w:val="none" w:sz="0" w:space="0" w:color="auto"/>
        <w:left w:val="none" w:sz="0" w:space="0" w:color="auto"/>
        <w:bottom w:val="none" w:sz="0" w:space="0" w:color="auto"/>
        <w:right w:val="none" w:sz="0" w:space="0" w:color="auto"/>
      </w:divBdr>
    </w:div>
    <w:div w:id="1498380936">
      <w:bodyDiv w:val="1"/>
      <w:marLeft w:val="0"/>
      <w:marRight w:val="0"/>
      <w:marTop w:val="0"/>
      <w:marBottom w:val="0"/>
      <w:divBdr>
        <w:top w:val="none" w:sz="0" w:space="0" w:color="auto"/>
        <w:left w:val="none" w:sz="0" w:space="0" w:color="auto"/>
        <w:bottom w:val="none" w:sz="0" w:space="0" w:color="auto"/>
        <w:right w:val="none" w:sz="0" w:space="0" w:color="auto"/>
      </w:divBdr>
    </w:div>
    <w:div w:id="1503742074">
      <w:bodyDiv w:val="1"/>
      <w:marLeft w:val="0"/>
      <w:marRight w:val="0"/>
      <w:marTop w:val="0"/>
      <w:marBottom w:val="0"/>
      <w:divBdr>
        <w:top w:val="none" w:sz="0" w:space="0" w:color="auto"/>
        <w:left w:val="none" w:sz="0" w:space="0" w:color="auto"/>
        <w:bottom w:val="none" w:sz="0" w:space="0" w:color="auto"/>
        <w:right w:val="none" w:sz="0" w:space="0" w:color="auto"/>
      </w:divBdr>
    </w:div>
    <w:div w:id="1504275967">
      <w:bodyDiv w:val="1"/>
      <w:marLeft w:val="0"/>
      <w:marRight w:val="0"/>
      <w:marTop w:val="0"/>
      <w:marBottom w:val="0"/>
      <w:divBdr>
        <w:top w:val="none" w:sz="0" w:space="0" w:color="auto"/>
        <w:left w:val="none" w:sz="0" w:space="0" w:color="auto"/>
        <w:bottom w:val="none" w:sz="0" w:space="0" w:color="auto"/>
        <w:right w:val="none" w:sz="0" w:space="0" w:color="auto"/>
      </w:divBdr>
    </w:div>
    <w:div w:id="1504277546">
      <w:bodyDiv w:val="1"/>
      <w:marLeft w:val="0"/>
      <w:marRight w:val="0"/>
      <w:marTop w:val="0"/>
      <w:marBottom w:val="0"/>
      <w:divBdr>
        <w:top w:val="none" w:sz="0" w:space="0" w:color="auto"/>
        <w:left w:val="none" w:sz="0" w:space="0" w:color="auto"/>
        <w:bottom w:val="none" w:sz="0" w:space="0" w:color="auto"/>
        <w:right w:val="none" w:sz="0" w:space="0" w:color="auto"/>
      </w:divBdr>
    </w:div>
    <w:div w:id="1504511252">
      <w:bodyDiv w:val="1"/>
      <w:marLeft w:val="0"/>
      <w:marRight w:val="0"/>
      <w:marTop w:val="0"/>
      <w:marBottom w:val="0"/>
      <w:divBdr>
        <w:top w:val="none" w:sz="0" w:space="0" w:color="auto"/>
        <w:left w:val="none" w:sz="0" w:space="0" w:color="auto"/>
        <w:bottom w:val="none" w:sz="0" w:space="0" w:color="auto"/>
        <w:right w:val="none" w:sz="0" w:space="0" w:color="auto"/>
      </w:divBdr>
    </w:div>
    <w:div w:id="1509713223">
      <w:bodyDiv w:val="1"/>
      <w:marLeft w:val="0"/>
      <w:marRight w:val="0"/>
      <w:marTop w:val="0"/>
      <w:marBottom w:val="0"/>
      <w:divBdr>
        <w:top w:val="none" w:sz="0" w:space="0" w:color="auto"/>
        <w:left w:val="none" w:sz="0" w:space="0" w:color="auto"/>
        <w:bottom w:val="none" w:sz="0" w:space="0" w:color="auto"/>
        <w:right w:val="none" w:sz="0" w:space="0" w:color="auto"/>
      </w:divBdr>
    </w:div>
    <w:div w:id="1516074365">
      <w:bodyDiv w:val="1"/>
      <w:marLeft w:val="0"/>
      <w:marRight w:val="0"/>
      <w:marTop w:val="0"/>
      <w:marBottom w:val="0"/>
      <w:divBdr>
        <w:top w:val="none" w:sz="0" w:space="0" w:color="auto"/>
        <w:left w:val="none" w:sz="0" w:space="0" w:color="auto"/>
        <w:bottom w:val="none" w:sz="0" w:space="0" w:color="auto"/>
        <w:right w:val="none" w:sz="0" w:space="0" w:color="auto"/>
      </w:divBdr>
    </w:div>
    <w:div w:id="1516652150">
      <w:bodyDiv w:val="1"/>
      <w:marLeft w:val="0"/>
      <w:marRight w:val="0"/>
      <w:marTop w:val="0"/>
      <w:marBottom w:val="0"/>
      <w:divBdr>
        <w:top w:val="none" w:sz="0" w:space="0" w:color="auto"/>
        <w:left w:val="none" w:sz="0" w:space="0" w:color="auto"/>
        <w:bottom w:val="none" w:sz="0" w:space="0" w:color="auto"/>
        <w:right w:val="none" w:sz="0" w:space="0" w:color="auto"/>
      </w:divBdr>
    </w:div>
    <w:div w:id="1517770777">
      <w:bodyDiv w:val="1"/>
      <w:marLeft w:val="0"/>
      <w:marRight w:val="0"/>
      <w:marTop w:val="0"/>
      <w:marBottom w:val="0"/>
      <w:divBdr>
        <w:top w:val="none" w:sz="0" w:space="0" w:color="auto"/>
        <w:left w:val="none" w:sz="0" w:space="0" w:color="auto"/>
        <w:bottom w:val="none" w:sz="0" w:space="0" w:color="auto"/>
        <w:right w:val="none" w:sz="0" w:space="0" w:color="auto"/>
      </w:divBdr>
      <w:divsChild>
        <w:div w:id="1653489436">
          <w:marLeft w:val="0"/>
          <w:marRight w:val="0"/>
          <w:marTop w:val="0"/>
          <w:marBottom w:val="0"/>
          <w:divBdr>
            <w:top w:val="none" w:sz="0" w:space="0" w:color="auto"/>
            <w:left w:val="none" w:sz="0" w:space="0" w:color="auto"/>
            <w:bottom w:val="none" w:sz="0" w:space="0" w:color="auto"/>
            <w:right w:val="none" w:sz="0" w:space="0" w:color="auto"/>
          </w:divBdr>
        </w:div>
        <w:div w:id="518592261">
          <w:marLeft w:val="0"/>
          <w:marRight w:val="0"/>
          <w:marTop w:val="0"/>
          <w:marBottom w:val="0"/>
          <w:divBdr>
            <w:top w:val="none" w:sz="0" w:space="0" w:color="auto"/>
            <w:left w:val="none" w:sz="0" w:space="0" w:color="auto"/>
            <w:bottom w:val="none" w:sz="0" w:space="0" w:color="auto"/>
            <w:right w:val="none" w:sz="0" w:space="0" w:color="auto"/>
          </w:divBdr>
        </w:div>
        <w:div w:id="839345561">
          <w:marLeft w:val="0"/>
          <w:marRight w:val="0"/>
          <w:marTop w:val="0"/>
          <w:marBottom w:val="0"/>
          <w:divBdr>
            <w:top w:val="none" w:sz="0" w:space="0" w:color="auto"/>
            <w:left w:val="none" w:sz="0" w:space="0" w:color="auto"/>
            <w:bottom w:val="none" w:sz="0" w:space="0" w:color="auto"/>
            <w:right w:val="none" w:sz="0" w:space="0" w:color="auto"/>
          </w:divBdr>
        </w:div>
        <w:div w:id="1443915180">
          <w:marLeft w:val="0"/>
          <w:marRight w:val="0"/>
          <w:marTop w:val="0"/>
          <w:marBottom w:val="0"/>
          <w:divBdr>
            <w:top w:val="none" w:sz="0" w:space="0" w:color="auto"/>
            <w:left w:val="none" w:sz="0" w:space="0" w:color="auto"/>
            <w:bottom w:val="none" w:sz="0" w:space="0" w:color="auto"/>
            <w:right w:val="none" w:sz="0" w:space="0" w:color="auto"/>
          </w:divBdr>
        </w:div>
        <w:div w:id="438334911">
          <w:marLeft w:val="0"/>
          <w:marRight w:val="0"/>
          <w:marTop w:val="0"/>
          <w:marBottom w:val="0"/>
          <w:divBdr>
            <w:top w:val="none" w:sz="0" w:space="0" w:color="auto"/>
            <w:left w:val="none" w:sz="0" w:space="0" w:color="auto"/>
            <w:bottom w:val="none" w:sz="0" w:space="0" w:color="auto"/>
            <w:right w:val="none" w:sz="0" w:space="0" w:color="auto"/>
          </w:divBdr>
        </w:div>
        <w:div w:id="1364668212">
          <w:marLeft w:val="0"/>
          <w:marRight w:val="0"/>
          <w:marTop w:val="0"/>
          <w:marBottom w:val="0"/>
          <w:divBdr>
            <w:top w:val="none" w:sz="0" w:space="0" w:color="auto"/>
            <w:left w:val="none" w:sz="0" w:space="0" w:color="auto"/>
            <w:bottom w:val="none" w:sz="0" w:space="0" w:color="auto"/>
            <w:right w:val="none" w:sz="0" w:space="0" w:color="auto"/>
          </w:divBdr>
        </w:div>
        <w:div w:id="44642796">
          <w:marLeft w:val="0"/>
          <w:marRight w:val="0"/>
          <w:marTop w:val="0"/>
          <w:marBottom w:val="0"/>
          <w:divBdr>
            <w:top w:val="none" w:sz="0" w:space="0" w:color="auto"/>
            <w:left w:val="none" w:sz="0" w:space="0" w:color="auto"/>
            <w:bottom w:val="none" w:sz="0" w:space="0" w:color="auto"/>
            <w:right w:val="none" w:sz="0" w:space="0" w:color="auto"/>
          </w:divBdr>
        </w:div>
        <w:div w:id="1193349895">
          <w:marLeft w:val="0"/>
          <w:marRight w:val="0"/>
          <w:marTop w:val="0"/>
          <w:marBottom w:val="0"/>
          <w:divBdr>
            <w:top w:val="none" w:sz="0" w:space="0" w:color="auto"/>
            <w:left w:val="none" w:sz="0" w:space="0" w:color="auto"/>
            <w:bottom w:val="none" w:sz="0" w:space="0" w:color="auto"/>
            <w:right w:val="none" w:sz="0" w:space="0" w:color="auto"/>
          </w:divBdr>
        </w:div>
        <w:div w:id="1865513824">
          <w:marLeft w:val="0"/>
          <w:marRight w:val="0"/>
          <w:marTop w:val="0"/>
          <w:marBottom w:val="0"/>
          <w:divBdr>
            <w:top w:val="none" w:sz="0" w:space="0" w:color="auto"/>
            <w:left w:val="none" w:sz="0" w:space="0" w:color="auto"/>
            <w:bottom w:val="none" w:sz="0" w:space="0" w:color="auto"/>
            <w:right w:val="none" w:sz="0" w:space="0" w:color="auto"/>
          </w:divBdr>
        </w:div>
        <w:div w:id="902449111">
          <w:marLeft w:val="0"/>
          <w:marRight w:val="0"/>
          <w:marTop w:val="0"/>
          <w:marBottom w:val="0"/>
          <w:divBdr>
            <w:top w:val="none" w:sz="0" w:space="0" w:color="auto"/>
            <w:left w:val="none" w:sz="0" w:space="0" w:color="auto"/>
            <w:bottom w:val="none" w:sz="0" w:space="0" w:color="auto"/>
            <w:right w:val="none" w:sz="0" w:space="0" w:color="auto"/>
          </w:divBdr>
        </w:div>
        <w:div w:id="571501611">
          <w:marLeft w:val="0"/>
          <w:marRight w:val="0"/>
          <w:marTop w:val="0"/>
          <w:marBottom w:val="0"/>
          <w:divBdr>
            <w:top w:val="none" w:sz="0" w:space="0" w:color="auto"/>
            <w:left w:val="none" w:sz="0" w:space="0" w:color="auto"/>
            <w:bottom w:val="none" w:sz="0" w:space="0" w:color="auto"/>
            <w:right w:val="none" w:sz="0" w:space="0" w:color="auto"/>
          </w:divBdr>
        </w:div>
      </w:divsChild>
    </w:div>
    <w:div w:id="1525443637">
      <w:bodyDiv w:val="1"/>
      <w:marLeft w:val="0"/>
      <w:marRight w:val="0"/>
      <w:marTop w:val="0"/>
      <w:marBottom w:val="0"/>
      <w:divBdr>
        <w:top w:val="none" w:sz="0" w:space="0" w:color="auto"/>
        <w:left w:val="none" w:sz="0" w:space="0" w:color="auto"/>
        <w:bottom w:val="none" w:sz="0" w:space="0" w:color="auto"/>
        <w:right w:val="none" w:sz="0" w:space="0" w:color="auto"/>
      </w:divBdr>
    </w:div>
    <w:div w:id="1529683161">
      <w:bodyDiv w:val="1"/>
      <w:marLeft w:val="0"/>
      <w:marRight w:val="0"/>
      <w:marTop w:val="0"/>
      <w:marBottom w:val="0"/>
      <w:divBdr>
        <w:top w:val="none" w:sz="0" w:space="0" w:color="auto"/>
        <w:left w:val="none" w:sz="0" w:space="0" w:color="auto"/>
        <w:bottom w:val="none" w:sz="0" w:space="0" w:color="auto"/>
        <w:right w:val="none" w:sz="0" w:space="0" w:color="auto"/>
      </w:divBdr>
    </w:div>
    <w:div w:id="1542281477">
      <w:bodyDiv w:val="1"/>
      <w:marLeft w:val="0"/>
      <w:marRight w:val="0"/>
      <w:marTop w:val="0"/>
      <w:marBottom w:val="0"/>
      <w:divBdr>
        <w:top w:val="none" w:sz="0" w:space="0" w:color="auto"/>
        <w:left w:val="none" w:sz="0" w:space="0" w:color="auto"/>
        <w:bottom w:val="none" w:sz="0" w:space="0" w:color="auto"/>
        <w:right w:val="none" w:sz="0" w:space="0" w:color="auto"/>
      </w:divBdr>
    </w:div>
    <w:div w:id="1552955738">
      <w:bodyDiv w:val="1"/>
      <w:marLeft w:val="0"/>
      <w:marRight w:val="0"/>
      <w:marTop w:val="0"/>
      <w:marBottom w:val="0"/>
      <w:divBdr>
        <w:top w:val="none" w:sz="0" w:space="0" w:color="auto"/>
        <w:left w:val="none" w:sz="0" w:space="0" w:color="auto"/>
        <w:bottom w:val="none" w:sz="0" w:space="0" w:color="auto"/>
        <w:right w:val="none" w:sz="0" w:space="0" w:color="auto"/>
      </w:divBdr>
    </w:div>
    <w:div w:id="1563562485">
      <w:bodyDiv w:val="1"/>
      <w:marLeft w:val="0"/>
      <w:marRight w:val="0"/>
      <w:marTop w:val="0"/>
      <w:marBottom w:val="0"/>
      <w:divBdr>
        <w:top w:val="none" w:sz="0" w:space="0" w:color="auto"/>
        <w:left w:val="none" w:sz="0" w:space="0" w:color="auto"/>
        <w:bottom w:val="none" w:sz="0" w:space="0" w:color="auto"/>
        <w:right w:val="none" w:sz="0" w:space="0" w:color="auto"/>
      </w:divBdr>
    </w:div>
    <w:div w:id="1567952653">
      <w:bodyDiv w:val="1"/>
      <w:marLeft w:val="0"/>
      <w:marRight w:val="0"/>
      <w:marTop w:val="0"/>
      <w:marBottom w:val="0"/>
      <w:divBdr>
        <w:top w:val="none" w:sz="0" w:space="0" w:color="auto"/>
        <w:left w:val="none" w:sz="0" w:space="0" w:color="auto"/>
        <w:bottom w:val="none" w:sz="0" w:space="0" w:color="auto"/>
        <w:right w:val="none" w:sz="0" w:space="0" w:color="auto"/>
      </w:divBdr>
    </w:div>
    <w:div w:id="1571034286">
      <w:bodyDiv w:val="1"/>
      <w:marLeft w:val="0"/>
      <w:marRight w:val="0"/>
      <w:marTop w:val="0"/>
      <w:marBottom w:val="0"/>
      <w:divBdr>
        <w:top w:val="none" w:sz="0" w:space="0" w:color="auto"/>
        <w:left w:val="none" w:sz="0" w:space="0" w:color="auto"/>
        <w:bottom w:val="none" w:sz="0" w:space="0" w:color="auto"/>
        <w:right w:val="none" w:sz="0" w:space="0" w:color="auto"/>
      </w:divBdr>
    </w:div>
    <w:div w:id="1581982696">
      <w:bodyDiv w:val="1"/>
      <w:marLeft w:val="0"/>
      <w:marRight w:val="0"/>
      <w:marTop w:val="0"/>
      <w:marBottom w:val="0"/>
      <w:divBdr>
        <w:top w:val="none" w:sz="0" w:space="0" w:color="auto"/>
        <w:left w:val="none" w:sz="0" w:space="0" w:color="auto"/>
        <w:bottom w:val="none" w:sz="0" w:space="0" w:color="auto"/>
        <w:right w:val="none" w:sz="0" w:space="0" w:color="auto"/>
      </w:divBdr>
      <w:divsChild>
        <w:div w:id="205220796">
          <w:marLeft w:val="0"/>
          <w:marRight w:val="0"/>
          <w:marTop w:val="0"/>
          <w:marBottom w:val="0"/>
          <w:divBdr>
            <w:top w:val="none" w:sz="0" w:space="0" w:color="auto"/>
            <w:left w:val="none" w:sz="0" w:space="0" w:color="auto"/>
            <w:bottom w:val="none" w:sz="0" w:space="0" w:color="auto"/>
            <w:right w:val="none" w:sz="0" w:space="0" w:color="auto"/>
          </w:divBdr>
        </w:div>
        <w:div w:id="614143729">
          <w:marLeft w:val="0"/>
          <w:marRight w:val="0"/>
          <w:marTop w:val="0"/>
          <w:marBottom w:val="0"/>
          <w:divBdr>
            <w:top w:val="none" w:sz="0" w:space="0" w:color="auto"/>
            <w:left w:val="none" w:sz="0" w:space="0" w:color="auto"/>
            <w:bottom w:val="none" w:sz="0" w:space="0" w:color="auto"/>
            <w:right w:val="none" w:sz="0" w:space="0" w:color="auto"/>
          </w:divBdr>
        </w:div>
        <w:div w:id="742917423">
          <w:marLeft w:val="0"/>
          <w:marRight w:val="0"/>
          <w:marTop w:val="0"/>
          <w:marBottom w:val="0"/>
          <w:divBdr>
            <w:top w:val="none" w:sz="0" w:space="0" w:color="auto"/>
            <w:left w:val="none" w:sz="0" w:space="0" w:color="auto"/>
            <w:bottom w:val="none" w:sz="0" w:space="0" w:color="auto"/>
            <w:right w:val="none" w:sz="0" w:space="0" w:color="auto"/>
          </w:divBdr>
        </w:div>
        <w:div w:id="1483036038">
          <w:marLeft w:val="0"/>
          <w:marRight w:val="0"/>
          <w:marTop w:val="0"/>
          <w:marBottom w:val="0"/>
          <w:divBdr>
            <w:top w:val="none" w:sz="0" w:space="0" w:color="auto"/>
            <w:left w:val="none" w:sz="0" w:space="0" w:color="auto"/>
            <w:bottom w:val="none" w:sz="0" w:space="0" w:color="auto"/>
            <w:right w:val="none" w:sz="0" w:space="0" w:color="auto"/>
          </w:divBdr>
        </w:div>
        <w:div w:id="578683297">
          <w:marLeft w:val="0"/>
          <w:marRight w:val="0"/>
          <w:marTop w:val="0"/>
          <w:marBottom w:val="0"/>
          <w:divBdr>
            <w:top w:val="none" w:sz="0" w:space="0" w:color="auto"/>
            <w:left w:val="none" w:sz="0" w:space="0" w:color="auto"/>
            <w:bottom w:val="none" w:sz="0" w:space="0" w:color="auto"/>
            <w:right w:val="none" w:sz="0" w:space="0" w:color="auto"/>
          </w:divBdr>
        </w:div>
        <w:div w:id="2051608111">
          <w:marLeft w:val="0"/>
          <w:marRight w:val="0"/>
          <w:marTop w:val="0"/>
          <w:marBottom w:val="0"/>
          <w:divBdr>
            <w:top w:val="none" w:sz="0" w:space="0" w:color="auto"/>
            <w:left w:val="none" w:sz="0" w:space="0" w:color="auto"/>
            <w:bottom w:val="none" w:sz="0" w:space="0" w:color="auto"/>
            <w:right w:val="none" w:sz="0" w:space="0" w:color="auto"/>
          </w:divBdr>
        </w:div>
        <w:div w:id="773477457">
          <w:marLeft w:val="0"/>
          <w:marRight w:val="0"/>
          <w:marTop w:val="0"/>
          <w:marBottom w:val="0"/>
          <w:divBdr>
            <w:top w:val="none" w:sz="0" w:space="0" w:color="auto"/>
            <w:left w:val="none" w:sz="0" w:space="0" w:color="auto"/>
            <w:bottom w:val="none" w:sz="0" w:space="0" w:color="auto"/>
            <w:right w:val="none" w:sz="0" w:space="0" w:color="auto"/>
          </w:divBdr>
        </w:div>
        <w:div w:id="1336882064">
          <w:marLeft w:val="0"/>
          <w:marRight w:val="0"/>
          <w:marTop w:val="0"/>
          <w:marBottom w:val="0"/>
          <w:divBdr>
            <w:top w:val="none" w:sz="0" w:space="0" w:color="auto"/>
            <w:left w:val="none" w:sz="0" w:space="0" w:color="auto"/>
            <w:bottom w:val="none" w:sz="0" w:space="0" w:color="auto"/>
            <w:right w:val="none" w:sz="0" w:space="0" w:color="auto"/>
          </w:divBdr>
        </w:div>
        <w:div w:id="619841319">
          <w:marLeft w:val="0"/>
          <w:marRight w:val="0"/>
          <w:marTop w:val="0"/>
          <w:marBottom w:val="0"/>
          <w:divBdr>
            <w:top w:val="none" w:sz="0" w:space="0" w:color="auto"/>
            <w:left w:val="none" w:sz="0" w:space="0" w:color="auto"/>
            <w:bottom w:val="none" w:sz="0" w:space="0" w:color="auto"/>
            <w:right w:val="none" w:sz="0" w:space="0" w:color="auto"/>
          </w:divBdr>
        </w:div>
      </w:divsChild>
    </w:div>
    <w:div w:id="1589265952">
      <w:bodyDiv w:val="1"/>
      <w:marLeft w:val="0"/>
      <w:marRight w:val="0"/>
      <w:marTop w:val="0"/>
      <w:marBottom w:val="0"/>
      <w:divBdr>
        <w:top w:val="none" w:sz="0" w:space="0" w:color="auto"/>
        <w:left w:val="none" w:sz="0" w:space="0" w:color="auto"/>
        <w:bottom w:val="none" w:sz="0" w:space="0" w:color="auto"/>
        <w:right w:val="none" w:sz="0" w:space="0" w:color="auto"/>
      </w:divBdr>
    </w:div>
    <w:div w:id="1589343154">
      <w:bodyDiv w:val="1"/>
      <w:marLeft w:val="0"/>
      <w:marRight w:val="0"/>
      <w:marTop w:val="0"/>
      <w:marBottom w:val="0"/>
      <w:divBdr>
        <w:top w:val="none" w:sz="0" w:space="0" w:color="auto"/>
        <w:left w:val="none" w:sz="0" w:space="0" w:color="auto"/>
        <w:bottom w:val="none" w:sz="0" w:space="0" w:color="auto"/>
        <w:right w:val="none" w:sz="0" w:space="0" w:color="auto"/>
      </w:divBdr>
    </w:div>
    <w:div w:id="1598293004">
      <w:bodyDiv w:val="1"/>
      <w:marLeft w:val="0"/>
      <w:marRight w:val="0"/>
      <w:marTop w:val="0"/>
      <w:marBottom w:val="0"/>
      <w:divBdr>
        <w:top w:val="none" w:sz="0" w:space="0" w:color="auto"/>
        <w:left w:val="none" w:sz="0" w:space="0" w:color="auto"/>
        <w:bottom w:val="none" w:sz="0" w:space="0" w:color="auto"/>
        <w:right w:val="none" w:sz="0" w:space="0" w:color="auto"/>
      </w:divBdr>
    </w:div>
    <w:div w:id="1611160547">
      <w:bodyDiv w:val="1"/>
      <w:marLeft w:val="0"/>
      <w:marRight w:val="0"/>
      <w:marTop w:val="0"/>
      <w:marBottom w:val="0"/>
      <w:divBdr>
        <w:top w:val="none" w:sz="0" w:space="0" w:color="auto"/>
        <w:left w:val="none" w:sz="0" w:space="0" w:color="auto"/>
        <w:bottom w:val="none" w:sz="0" w:space="0" w:color="auto"/>
        <w:right w:val="none" w:sz="0" w:space="0" w:color="auto"/>
      </w:divBdr>
    </w:div>
    <w:div w:id="1619526277">
      <w:bodyDiv w:val="1"/>
      <w:marLeft w:val="0"/>
      <w:marRight w:val="0"/>
      <w:marTop w:val="0"/>
      <w:marBottom w:val="0"/>
      <w:divBdr>
        <w:top w:val="none" w:sz="0" w:space="0" w:color="auto"/>
        <w:left w:val="none" w:sz="0" w:space="0" w:color="auto"/>
        <w:bottom w:val="none" w:sz="0" w:space="0" w:color="auto"/>
        <w:right w:val="none" w:sz="0" w:space="0" w:color="auto"/>
      </w:divBdr>
    </w:div>
    <w:div w:id="1619682498">
      <w:bodyDiv w:val="1"/>
      <w:marLeft w:val="0"/>
      <w:marRight w:val="0"/>
      <w:marTop w:val="0"/>
      <w:marBottom w:val="0"/>
      <w:divBdr>
        <w:top w:val="none" w:sz="0" w:space="0" w:color="auto"/>
        <w:left w:val="none" w:sz="0" w:space="0" w:color="auto"/>
        <w:bottom w:val="none" w:sz="0" w:space="0" w:color="auto"/>
        <w:right w:val="none" w:sz="0" w:space="0" w:color="auto"/>
      </w:divBdr>
    </w:div>
    <w:div w:id="1646080241">
      <w:bodyDiv w:val="1"/>
      <w:marLeft w:val="0"/>
      <w:marRight w:val="0"/>
      <w:marTop w:val="0"/>
      <w:marBottom w:val="0"/>
      <w:divBdr>
        <w:top w:val="none" w:sz="0" w:space="0" w:color="auto"/>
        <w:left w:val="none" w:sz="0" w:space="0" w:color="auto"/>
        <w:bottom w:val="none" w:sz="0" w:space="0" w:color="auto"/>
        <w:right w:val="none" w:sz="0" w:space="0" w:color="auto"/>
      </w:divBdr>
    </w:div>
    <w:div w:id="1651904239">
      <w:bodyDiv w:val="1"/>
      <w:marLeft w:val="0"/>
      <w:marRight w:val="0"/>
      <w:marTop w:val="0"/>
      <w:marBottom w:val="0"/>
      <w:divBdr>
        <w:top w:val="none" w:sz="0" w:space="0" w:color="auto"/>
        <w:left w:val="none" w:sz="0" w:space="0" w:color="auto"/>
        <w:bottom w:val="none" w:sz="0" w:space="0" w:color="auto"/>
        <w:right w:val="none" w:sz="0" w:space="0" w:color="auto"/>
      </w:divBdr>
    </w:div>
    <w:div w:id="1660187928">
      <w:bodyDiv w:val="1"/>
      <w:marLeft w:val="0"/>
      <w:marRight w:val="0"/>
      <w:marTop w:val="0"/>
      <w:marBottom w:val="0"/>
      <w:divBdr>
        <w:top w:val="none" w:sz="0" w:space="0" w:color="auto"/>
        <w:left w:val="none" w:sz="0" w:space="0" w:color="auto"/>
        <w:bottom w:val="none" w:sz="0" w:space="0" w:color="auto"/>
        <w:right w:val="none" w:sz="0" w:space="0" w:color="auto"/>
      </w:divBdr>
    </w:div>
    <w:div w:id="1672172223">
      <w:bodyDiv w:val="1"/>
      <w:marLeft w:val="0"/>
      <w:marRight w:val="0"/>
      <w:marTop w:val="0"/>
      <w:marBottom w:val="0"/>
      <w:divBdr>
        <w:top w:val="none" w:sz="0" w:space="0" w:color="auto"/>
        <w:left w:val="none" w:sz="0" w:space="0" w:color="auto"/>
        <w:bottom w:val="none" w:sz="0" w:space="0" w:color="auto"/>
        <w:right w:val="none" w:sz="0" w:space="0" w:color="auto"/>
      </w:divBdr>
      <w:divsChild>
        <w:div w:id="1267470039">
          <w:marLeft w:val="0"/>
          <w:marRight w:val="0"/>
          <w:marTop w:val="0"/>
          <w:marBottom w:val="0"/>
          <w:divBdr>
            <w:top w:val="none" w:sz="0" w:space="0" w:color="auto"/>
            <w:left w:val="none" w:sz="0" w:space="0" w:color="auto"/>
            <w:bottom w:val="none" w:sz="0" w:space="0" w:color="auto"/>
            <w:right w:val="none" w:sz="0" w:space="0" w:color="auto"/>
          </w:divBdr>
          <w:divsChild>
            <w:div w:id="1494101838">
              <w:marLeft w:val="0"/>
              <w:marRight w:val="0"/>
              <w:marTop w:val="300"/>
              <w:marBottom w:val="0"/>
              <w:divBdr>
                <w:top w:val="none" w:sz="0" w:space="0" w:color="auto"/>
                <w:left w:val="none" w:sz="0" w:space="0" w:color="auto"/>
                <w:bottom w:val="none" w:sz="0" w:space="0" w:color="auto"/>
                <w:right w:val="none" w:sz="0" w:space="0" w:color="auto"/>
              </w:divBdr>
            </w:div>
          </w:divsChild>
        </w:div>
        <w:div w:id="1822191833">
          <w:marLeft w:val="0"/>
          <w:marRight w:val="0"/>
          <w:marTop w:val="0"/>
          <w:marBottom w:val="0"/>
          <w:divBdr>
            <w:top w:val="none" w:sz="0" w:space="0" w:color="auto"/>
            <w:left w:val="none" w:sz="0" w:space="0" w:color="auto"/>
            <w:bottom w:val="none" w:sz="0" w:space="0" w:color="auto"/>
            <w:right w:val="none" w:sz="0" w:space="0" w:color="auto"/>
          </w:divBdr>
          <w:divsChild>
            <w:div w:id="1642149611">
              <w:marLeft w:val="0"/>
              <w:marRight w:val="0"/>
              <w:marTop w:val="0"/>
              <w:marBottom w:val="0"/>
              <w:divBdr>
                <w:top w:val="none" w:sz="0" w:space="0" w:color="auto"/>
                <w:left w:val="none" w:sz="0" w:space="0" w:color="auto"/>
                <w:bottom w:val="none" w:sz="0" w:space="0" w:color="auto"/>
                <w:right w:val="none" w:sz="0" w:space="0" w:color="auto"/>
              </w:divBdr>
              <w:divsChild>
                <w:div w:id="1016233602">
                  <w:marLeft w:val="0"/>
                  <w:marRight w:val="0"/>
                  <w:marTop w:val="0"/>
                  <w:marBottom w:val="0"/>
                  <w:divBdr>
                    <w:top w:val="none" w:sz="0" w:space="0" w:color="auto"/>
                    <w:left w:val="none" w:sz="0" w:space="0" w:color="auto"/>
                    <w:bottom w:val="none" w:sz="0" w:space="0" w:color="auto"/>
                    <w:right w:val="none" w:sz="0" w:space="0" w:color="auto"/>
                  </w:divBdr>
                  <w:divsChild>
                    <w:div w:id="650870521">
                      <w:marLeft w:val="0"/>
                      <w:marRight w:val="0"/>
                      <w:marTop w:val="0"/>
                      <w:marBottom w:val="0"/>
                      <w:divBdr>
                        <w:top w:val="none" w:sz="0" w:space="0" w:color="auto"/>
                        <w:left w:val="none" w:sz="0" w:space="0" w:color="auto"/>
                        <w:bottom w:val="none" w:sz="0" w:space="0" w:color="auto"/>
                        <w:right w:val="none" w:sz="0" w:space="0" w:color="auto"/>
                      </w:divBdr>
                      <w:divsChild>
                        <w:div w:id="83235899">
                          <w:marLeft w:val="300"/>
                          <w:marRight w:val="0"/>
                          <w:marTop w:val="0"/>
                          <w:marBottom w:val="0"/>
                          <w:divBdr>
                            <w:top w:val="none" w:sz="0" w:space="0" w:color="auto"/>
                            <w:left w:val="none" w:sz="0" w:space="0" w:color="auto"/>
                            <w:bottom w:val="none" w:sz="0" w:space="0" w:color="auto"/>
                            <w:right w:val="none" w:sz="0" w:space="0" w:color="auto"/>
                          </w:divBdr>
                          <w:divsChild>
                            <w:div w:id="1787043055">
                              <w:marLeft w:val="-300"/>
                              <w:marRight w:val="0"/>
                              <w:marTop w:val="0"/>
                              <w:marBottom w:val="0"/>
                              <w:divBdr>
                                <w:top w:val="none" w:sz="0" w:space="0" w:color="auto"/>
                                <w:left w:val="none" w:sz="0" w:space="0" w:color="auto"/>
                                <w:bottom w:val="none" w:sz="0" w:space="0" w:color="auto"/>
                                <w:right w:val="none" w:sz="0" w:space="0" w:color="auto"/>
                              </w:divBdr>
                              <w:divsChild>
                                <w:div w:id="20361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413944">
      <w:bodyDiv w:val="1"/>
      <w:marLeft w:val="0"/>
      <w:marRight w:val="0"/>
      <w:marTop w:val="0"/>
      <w:marBottom w:val="0"/>
      <w:divBdr>
        <w:top w:val="none" w:sz="0" w:space="0" w:color="auto"/>
        <w:left w:val="none" w:sz="0" w:space="0" w:color="auto"/>
        <w:bottom w:val="none" w:sz="0" w:space="0" w:color="auto"/>
        <w:right w:val="none" w:sz="0" w:space="0" w:color="auto"/>
      </w:divBdr>
    </w:div>
    <w:div w:id="1693415786">
      <w:bodyDiv w:val="1"/>
      <w:marLeft w:val="0"/>
      <w:marRight w:val="0"/>
      <w:marTop w:val="0"/>
      <w:marBottom w:val="0"/>
      <w:divBdr>
        <w:top w:val="none" w:sz="0" w:space="0" w:color="auto"/>
        <w:left w:val="none" w:sz="0" w:space="0" w:color="auto"/>
        <w:bottom w:val="none" w:sz="0" w:space="0" w:color="auto"/>
        <w:right w:val="none" w:sz="0" w:space="0" w:color="auto"/>
      </w:divBdr>
      <w:divsChild>
        <w:div w:id="174030419">
          <w:marLeft w:val="0"/>
          <w:marRight w:val="0"/>
          <w:marTop w:val="0"/>
          <w:marBottom w:val="0"/>
          <w:divBdr>
            <w:top w:val="none" w:sz="0" w:space="0" w:color="auto"/>
            <w:left w:val="none" w:sz="0" w:space="0" w:color="auto"/>
            <w:bottom w:val="none" w:sz="0" w:space="0" w:color="auto"/>
            <w:right w:val="none" w:sz="0" w:space="0" w:color="auto"/>
          </w:divBdr>
        </w:div>
        <w:div w:id="1464927143">
          <w:marLeft w:val="0"/>
          <w:marRight w:val="0"/>
          <w:marTop w:val="0"/>
          <w:marBottom w:val="0"/>
          <w:divBdr>
            <w:top w:val="none" w:sz="0" w:space="0" w:color="auto"/>
            <w:left w:val="none" w:sz="0" w:space="0" w:color="auto"/>
            <w:bottom w:val="none" w:sz="0" w:space="0" w:color="auto"/>
            <w:right w:val="none" w:sz="0" w:space="0" w:color="auto"/>
          </w:divBdr>
        </w:div>
        <w:div w:id="892155208">
          <w:marLeft w:val="0"/>
          <w:marRight w:val="0"/>
          <w:marTop w:val="0"/>
          <w:marBottom w:val="0"/>
          <w:divBdr>
            <w:top w:val="none" w:sz="0" w:space="0" w:color="auto"/>
            <w:left w:val="none" w:sz="0" w:space="0" w:color="auto"/>
            <w:bottom w:val="none" w:sz="0" w:space="0" w:color="auto"/>
            <w:right w:val="none" w:sz="0" w:space="0" w:color="auto"/>
          </w:divBdr>
        </w:div>
        <w:div w:id="644967756">
          <w:marLeft w:val="0"/>
          <w:marRight w:val="0"/>
          <w:marTop w:val="0"/>
          <w:marBottom w:val="0"/>
          <w:divBdr>
            <w:top w:val="none" w:sz="0" w:space="0" w:color="auto"/>
            <w:left w:val="none" w:sz="0" w:space="0" w:color="auto"/>
            <w:bottom w:val="none" w:sz="0" w:space="0" w:color="auto"/>
            <w:right w:val="none" w:sz="0" w:space="0" w:color="auto"/>
          </w:divBdr>
        </w:div>
        <w:div w:id="380592693">
          <w:marLeft w:val="0"/>
          <w:marRight w:val="0"/>
          <w:marTop w:val="0"/>
          <w:marBottom w:val="0"/>
          <w:divBdr>
            <w:top w:val="none" w:sz="0" w:space="0" w:color="auto"/>
            <w:left w:val="none" w:sz="0" w:space="0" w:color="auto"/>
            <w:bottom w:val="none" w:sz="0" w:space="0" w:color="auto"/>
            <w:right w:val="none" w:sz="0" w:space="0" w:color="auto"/>
          </w:divBdr>
        </w:div>
        <w:div w:id="665941203">
          <w:marLeft w:val="0"/>
          <w:marRight w:val="0"/>
          <w:marTop w:val="0"/>
          <w:marBottom w:val="0"/>
          <w:divBdr>
            <w:top w:val="none" w:sz="0" w:space="0" w:color="auto"/>
            <w:left w:val="none" w:sz="0" w:space="0" w:color="auto"/>
            <w:bottom w:val="none" w:sz="0" w:space="0" w:color="auto"/>
            <w:right w:val="none" w:sz="0" w:space="0" w:color="auto"/>
          </w:divBdr>
        </w:div>
      </w:divsChild>
    </w:div>
    <w:div w:id="1696421570">
      <w:bodyDiv w:val="1"/>
      <w:marLeft w:val="0"/>
      <w:marRight w:val="0"/>
      <w:marTop w:val="0"/>
      <w:marBottom w:val="0"/>
      <w:divBdr>
        <w:top w:val="none" w:sz="0" w:space="0" w:color="auto"/>
        <w:left w:val="none" w:sz="0" w:space="0" w:color="auto"/>
        <w:bottom w:val="none" w:sz="0" w:space="0" w:color="auto"/>
        <w:right w:val="none" w:sz="0" w:space="0" w:color="auto"/>
      </w:divBdr>
    </w:div>
    <w:div w:id="1696929083">
      <w:bodyDiv w:val="1"/>
      <w:marLeft w:val="0"/>
      <w:marRight w:val="0"/>
      <w:marTop w:val="0"/>
      <w:marBottom w:val="0"/>
      <w:divBdr>
        <w:top w:val="none" w:sz="0" w:space="0" w:color="auto"/>
        <w:left w:val="none" w:sz="0" w:space="0" w:color="auto"/>
        <w:bottom w:val="none" w:sz="0" w:space="0" w:color="auto"/>
        <w:right w:val="none" w:sz="0" w:space="0" w:color="auto"/>
      </w:divBdr>
    </w:div>
    <w:div w:id="1715421976">
      <w:bodyDiv w:val="1"/>
      <w:marLeft w:val="0"/>
      <w:marRight w:val="0"/>
      <w:marTop w:val="0"/>
      <w:marBottom w:val="0"/>
      <w:divBdr>
        <w:top w:val="none" w:sz="0" w:space="0" w:color="auto"/>
        <w:left w:val="none" w:sz="0" w:space="0" w:color="auto"/>
        <w:bottom w:val="none" w:sz="0" w:space="0" w:color="auto"/>
        <w:right w:val="none" w:sz="0" w:space="0" w:color="auto"/>
      </w:divBdr>
    </w:div>
    <w:div w:id="1719814657">
      <w:bodyDiv w:val="1"/>
      <w:marLeft w:val="0"/>
      <w:marRight w:val="0"/>
      <w:marTop w:val="0"/>
      <w:marBottom w:val="0"/>
      <w:divBdr>
        <w:top w:val="none" w:sz="0" w:space="0" w:color="auto"/>
        <w:left w:val="none" w:sz="0" w:space="0" w:color="auto"/>
        <w:bottom w:val="none" w:sz="0" w:space="0" w:color="auto"/>
        <w:right w:val="none" w:sz="0" w:space="0" w:color="auto"/>
      </w:divBdr>
    </w:div>
    <w:div w:id="1720784709">
      <w:bodyDiv w:val="1"/>
      <w:marLeft w:val="0"/>
      <w:marRight w:val="0"/>
      <w:marTop w:val="0"/>
      <w:marBottom w:val="0"/>
      <w:divBdr>
        <w:top w:val="none" w:sz="0" w:space="0" w:color="auto"/>
        <w:left w:val="none" w:sz="0" w:space="0" w:color="auto"/>
        <w:bottom w:val="none" w:sz="0" w:space="0" w:color="auto"/>
        <w:right w:val="none" w:sz="0" w:space="0" w:color="auto"/>
      </w:divBdr>
    </w:div>
    <w:div w:id="1727022837">
      <w:bodyDiv w:val="1"/>
      <w:marLeft w:val="0"/>
      <w:marRight w:val="0"/>
      <w:marTop w:val="0"/>
      <w:marBottom w:val="0"/>
      <w:divBdr>
        <w:top w:val="none" w:sz="0" w:space="0" w:color="auto"/>
        <w:left w:val="none" w:sz="0" w:space="0" w:color="auto"/>
        <w:bottom w:val="none" w:sz="0" w:space="0" w:color="auto"/>
        <w:right w:val="none" w:sz="0" w:space="0" w:color="auto"/>
      </w:divBdr>
    </w:div>
    <w:div w:id="1733507044">
      <w:bodyDiv w:val="1"/>
      <w:marLeft w:val="0"/>
      <w:marRight w:val="0"/>
      <w:marTop w:val="0"/>
      <w:marBottom w:val="0"/>
      <w:divBdr>
        <w:top w:val="none" w:sz="0" w:space="0" w:color="auto"/>
        <w:left w:val="none" w:sz="0" w:space="0" w:color="auto"/>
        <w:bottom w:val="none" w:sz="0" w:space="0" w:color="auto"/>
        <w:right w:val="none" w:sz="0" w:space="0" w:color="auto"/>
      </w:divBdr>
    </w:div>
    <w:div w:id="1748381325">
      <w:bodyDiv w:val="1"/>
      <w:marLeft w:val="0"/>
      <w:marRight w:val="0"/>
      <w:marTop w:val="0"/>
      <w:marBottom w:val="0"/>
      <w:divBdr>
        <w:top w:val="none" w:sz="0" w:space="0" w:color="auto"/>
        <w:left w:val="none" w:sz="0" w:space="0" w:color="auto"/>
        <w:bottom w:val="none" w:sz="0" w:space="0" w:color="auto"/>
        <w:right w:val="none" w:sz="0" w:space="0" w:color="auto"/>
      </w:divBdr>
    </w:div>
    <w:div w:id="1752237258">
      <w:bodyDiv w:val="1"/>
      <w:marLeft w:val="0"/>
      <w:marRight w:val="0"/>
      <w:marTop w:val="0"/>
      <w:marBottom w:val="0"/>
      <w:divBdr>
        <w:top w:val="none" w:sz="0" w:space="0" w:color="auto"/>
        <w:left w:val="none" w:sz="0" w:space="0" w:color="auto"/>
        <w:bottom w:val="none" w:sz="0" w:space="0" w:color="auto"/>
        <w:right w:val="none" w:sz="0" w:space="0" w:color="auto"/>
      </w:divBdr>
    </w:div>
    <w:div w:id="1761222378">
      <w:bodyDiv w:val="1"/>
      <w:marLeft w:val="0"/>
      <w:marRight w:val="0"/>
      <w:marTop w:val="0"/>
      <w:marBottom w:val="0"/>
      <w:divBdr>
        <w:top w:val="none" w:sz="0" w:space="0" w:color="auto"/>
        <w:left w:val="none" w:sz="0" w:space="0" w:color="auto"/>
        <w:bottom w:val="none" w:sz="0" w:space="0" w:color="auto"/>
        <w:right w:val="none" w:sz="0" w:space="0" w:color="auto"/>
      </w:divBdr>
    </w:div>
    <w:div w:id="1775199604">
      <w:bodyDiv w:val="1"/>
      <w:marLeft w:val="0"/>
      <w:marRight w:val="0"/>
      <w:marTop w:val="0"/>
      <w:marBottom w:val="0"/>
      <w:divBdr>
        <w:top w:val="none" w:sz="0" w:space="0" w:color="auto"/>
        <w:left w:val="none" w:sz="0" w:space="0" w:color="auto"/>
        <w:bottom w:val="none" w:sz="0" w:space="0" w:color="auto"/>
        <w:right w:val="none" w:sz="0" w:space="0" w:color="auto"/>
      </w:divBdr>
    </w:div>
    <w:div w:id="1790279022">
      <w:bodyDiv w:val="1"/>
      <w:marLeft w:val="0"/>
      <w:marRight w:val="0"/>
      <w:marTop w:val="0"/>
      <w:marBottom w:val="0"/>
      <w:divBdr>
        <w:top w:val="none" w:sz="0" w:space="0" w:color="auto"/>
        <w:left w:val="none" w:sz="0" w:space="0" w:color="auto"/>
        <w:bottom w:val="none" w:sz="0" w:space="0" w:color="auto"/>
        <w:right w:val="none" w:sz="0" w:space="0" w:color="auto"/>
      </w:divBdr>
    </w:div>
    <w:div w:id="1809010569">
      <w:bodyDiv w:val="1"/>
      <w:marLeft w:val="0"/>
      <w:marRight w:val="0"/>
      <w:marTop w:val="0"/>
      <w:marBottom w:val="0"/>
      <w:divBdr>
        <w:top w:val="none" w:sz="0" w:space="0" w:color="auto"/>
        <w:left w:val="none" w:sz="0" w:space="0" w:color="auto"/>
        <w:bottom w:val="none" w:sz="0" w:space="0" w:color="auto"/>
        <w:right w:val="none" w:sz="0" w:space="0" w:color="auto"/>
      </w:divBdr>
    </w:div>
    <w:div w:id="1813594388">
      <w:bodyDiv w:val="1"/>
      <w:marLeft w:val="0"/>
      <w:marRight w:val="0"/>
      <w:marTop w:val="0"/>
      <w:marBottom w:val="0"/>
      <w:divBdr>
        <w:top w:val="none" w:sz="0" w:space="0" w:color="auto"/>
        <w:left w:val="none" w:sz="0" w:space="0" w:color="auto"/>
        <w:bottom w:val="none" w:sz="0" w:space="0" w:color="auto"/>
        <w:right w:val="none" w:sz="0" w:space="0" w:color="auto"/>
      </w:divBdr>
    </w:div>
    <w:div w:id="1819764576">
      <w:bodyDiv w:val="1"/>
      <w:marLeft w:val="0"/>
      <w:marRight w:val="0"/>
      <w:marTop w:val="0"/>
      <w:marBottom w:val="0"/>
      <w:divBdr>
        <w:top w:val="none" w:sz="0" w:space="0" w:color="auto"/>
        <w:left w:val="none" w:sz="0" w:space="0" w:color="auto"/>
        <w:bottom w:val="none" w:sz="0" w:space="0" w:color="auto"/>
        <w:right w:val="none" w:sz="0" w:space="0" w:color="auto"/>
      </w:divBdr>
    </w:div>
    <w:div w:id="1821267129">
      <w:bodyDiv w:val="1"/>
      <w:marLeft w:val="0"/>
      <w:marRight w:val="0"/>
      <w:marTop w:val="0"/>
      <w:marBottom w:val="0"/>
      <w:divBdr>
        <w:top w:val="none" w:sz="0" w:space="0" w:color="auto"/>
        <w:left w:val="none" w:sz="0" w:space="0" w:color="auto"/>
        <w:bottom w:val="none" w:sz="0" w:space="0" w:color="auto"/>
        <w:right w:val="none" w:sz="0" w:space="0" w:color="auto"/>
      </w:divBdr>
    </w:div>
    <w:div w:id="1824928157">
      <w:bodyDiv w:val="1"/>
      <w:marLeft w:val="0"/>
      <w:marRight w:val="0"/>
      <w:marTop w:val="0"/>
      <w:marBottom w:val="0"/>
      <w:divBdr>
        <w:top w:val="none" w:sz="0" w:space="0" w:color="auto"/>
        <w:left w:val="none" w:sz="0" w:space="0" w:color="auto"/>
        <w:bottom w:val="none" w:sz="0" w:space="0" w:color="auto"/>
        <w:right w:val="none" w:sz="0" w:space="0" w:color="auto"/>
      </w:divBdr>
    </w:div>
    <w:div w:id="1828158916">
      <w:bodyDiv w:val="1"/>
      <w:marLeft w:val="0"/>
      <w:marRight w:val="0"/>
      <w:marTop w:val="0"/>
      <w:marBottom w:val="0"/>
      <w:divBdr>
        <w:top w:val="none" w:sz="0" w:space="0" w:color="auto"/>
        <w:left w:val="none" w:sz="0" w:space="0" w:color="auto"/>
        <w:bottom w:val="none" w:sz="0" w:space="0" w:color="auto"/>
        <w:right w:val="none" w:sz="0" w:space="0" w:color="auto"/>
      </w:divBdr>
    </w:div>
    <w:div w:id="1829862398">
      <w:bodyDiv w:val="1"/>
      <w:marLeft w:val="0"/>
      <w:marRight w:val="0"/>
      <w:marTop w:val="0"/>
      <w:marBottom w:val="0"/>
      <w:divBdr>
        <w:top w:val="none" w:sz="0" w:space="0" w:color="auto"/>
        <w:left w:val="none" w:sz="0" w:space="0" w:color="auto"/>
        <w:bottom w:val="none" w:sz="0" w:space="0" w:color="auto"/>
        <w:right w:val="none" w:sz="0" w:space="0" w:color="auto"/>
      </w:divBdr>
    </w:div>
    <w:div w:id="1832332240">
      <w:bodyDiv w:val="1"/>
      <w:marLeft w:val="0"/>
      <w:marRight w:val="0"/>
      <w:marTop w:val="0"/>
      <w:marBottom w:val="0"/>
      <w:divBdr>
        <w:top w:val="none" w:sz="0" w:space="0" w:color="auto"/>
        <w:left w:val="none" w:sz="0" w:space="0" w:color="auto"/>
        <w:bottom w:val="none" w:sz="0" w:space="0" w:color="auto"/>
        <w:right w:val="none" w:sz="0" w:space="0" w:color="auto"/>
      </w:divBdr>
    </w:div>
    <w:div w:id="1856336472">
      <w:bodyDiv w:val="1"/>
      <w:marLeft w:val="0"/>
      <w:marRight w:val="0"/>
      <w:marTop w:val="0"/>
      <w:marBottom w:val="0"/>
      <w:divBdr>
        <w:top w:val="none" w:sz="0" w:space="0" w:color="auto"/>
        <w:left w:val="none" w:sz="0" w:space="0" w:color="auto"/>
        <w:bottom w:val="none" w:sz="0" w:space="0" w:color="auto"/>
        <w:right w:val="none" w:sz="0" w:space="0" w:color="auto"/>
      </w:divBdr>
    </w:div>
    <w:div w:id="1857185220">
      <w:bodyDiv w:val="1"/>
      <w:marLeft w:val="0"/>
      <w:marRight w:val="0"/>
      <w:marTop w:val="0"/>
      <w:marBottom w:val="0"/>
      <w:divBdr>
        <w:top w:val="none" w:sz="0" w:space="0" w:color="auto"/>
        <w:left w:val="none" w:sz="0" w:space="0" w:color="auto"/>
        <w:bottom w:val="none" w:sz="0" w:space="0" w:color="auto"/>
        <w:right w:val="none" w:sz="0" w:space="0" w:color="auto"/>
      </w:divBdr>
    </w:div>
    <w:div w:id="1860922348">
      <w:bodyDiv w:val="1"/>
      <w:marLeft w:val="0"/>
      <w:marRight w:val="0"/>
      <w:marTop w:val="0"/>
      <w:marBottom w:val="0"/>
      <w:divBdr>
        <w:top w:val="none" w:sz="0" w:space="0" w:color="auto"/>
        <w:left w:val="none" w:sz="0" w:space="0" w:color="auto"/>
        <w:bottom w:val="none" w:sz="0" w:space="0" w:color="auto"/>
        <w:right w:val="none" w:sz="0" w:space="0" w:color="auto"/>
      </w:divBdr>
    </w:div>
    <w:div w:id="1861123425">
      <w:bodyDiv w:val="1"/>
      <w:marLeft w:val="0"/>
      <w:marRight w:val="0"/>
      <w:marTop w:val="0"/>
      <w:marBottom w:val="0"/>
      <w:divBdr>
        <w:top w:val="none" w:sz="0" w:space="0" w:color="auto"/>
        <w:left w:val="none" w:sz="0" w:space="0" w:color="auto"/>
        <w:bottom w:val="none" w:sz="0" w:space="0" w:color="auto"/>
        <w:right w:val="none" w:sz="0" w:space="0" w:color="auto"/>
      </w:divBdr>
    </w:div>
    <w:div w:id="1863667167">
      <w:bodyDiv w:val="1"/>
      <w:marLeft w:val="0"/>
      <w:marRight w:val="0"/>
      <w:marTop w:val="0"/>
      <w:marBottom w:val="0"/>
      <w:divBdr>
        <w:top w:val="none" w:sz="0" w:space="0" w:color="auto"/>
        <w:left w:val="none" w:sz="0" w:space="0" w:color="auto"/>
        <w:bottom w:val="none" w:sz="0" w:space="0" w:color="auto"/>
        <w:right w:val="none" w:sz="0" w:space="0" w:color="auto"/>
      </w:divBdr>
    </w:div>
    <w:div w:id="1882479472">
      <w:bodyDiv w:val="1"/>
      <w:marLeft w:val="0"/>
      <w:marRight w:val="0"/>
      <w:marTop w:val="0"/>
      <w:marBottom w:val="0"/>
      <w:divBdr>
        <w:top w:val="none" w:sz="0" w:space="0" w:color="auto"/>
        <w:left w:val="none" w:sz="0" w:space="0" w:color="auto"/>
        <w:bottom w:val="none" w:sz="0" w:space="0" w:color="auto"/>
        <w:right w:val="none" w:sz="0" w:space="0" w:color="auto"/>
      </w:divBdr>
    </w:div>
    <w:div w:id="1884900352">
      <w:bodyDiv w:val="1"/>
      <w:marLeft w:val="0"/>
      <w:marRight w:val="0"/>
      <w:marTop w:val="0"/>
      <w:marBottom w:val="0"/>
      <w:divBdr>
        <w:top w:val="none" w:sz="0" w:space="0" w:color="auto"/>
        <w:left w:val="none" w:sz="0" w:space="0" w:color="auto"/>
        <w:bottom w:val="none" w:sz="0" w:space="0" w:color="auto"/>
        <w:right w:val="none" w:sz="0" w:space="0" w:color="auto"/>
      </w:divBdr>
    </w:div>
    <w:div w:id="1907453847">
      <w:bodyDiv w:val="1"/>
      <w:marLeft w:val="0"/>
      <w:marRight w:val="0"/>
      <w:marTop w:val="0"/>
      <w:marBottom w:val="0"/>
      <w:divBdr>
        <w:top w:val="none" w:sz="0" w:space="0" w:color="auto"/>
        <w:left w:val="none" w:sz="0" w:space="0" w:color="auto"/>
        <w:bottom w:val="none" w:sz="0" w:space="0" w:color="auto"/>
        <w:right w:val="none" w:sz="0" w:space="0" w:color="auto"/>
      </w:divBdr>
    </w:div>
    <w:div w:id="1916665973">
      <w:bodyDiv w:val="1"/>
      <w:marLeft w:val="0"/>
      <w:marRight w:val="0"/>
      <w:marTop w:val="0"/>
      <w:marBottom w:val="0"/>
      <w:divBdr>
        <w:top w:val="none" w:sz="0" w:space="0" w:color="auto"/>
        <w:left w:val="none" w:sz="0" w:space="0" w:color="auto"/>
        <w:bottom w:val="none" w:sz="0" w:space="0" w:color="auto"/>
        <w:right w:val="none" w:sz="0" w:space="0" w:color="auto"/>
      </w:divBdr>
    </w:div>
    <w:div w:id="1919630847">
      <w:bodyDiv w:val="1"/>
      <w:marLeft w:val="0"/>
      <w:marRight w:val="0"/>
      <w:marTop w:val="0"/>
      <w:marBottom w:val="0"/>
      <w:divBdr>
        <w:top w:val="none" w:sz="0" w:space="0" w:color="auto"/>
        <w:left w:val="none" w:sz="0" w:space="0" w:color="auto"/>
        <w:bottom w:val="none" w:sz="0" w:space="0" w:color="auto"/>
        <w:right w:val="none" w:sz="0" w:space="0" w:color="auto"/>
      </w:divBdr>
    </w:div>
    <w:div w:id="1919975259">
      <w:bodyDiv w:val="1"/>
      <w:marLeft w:val="0"/>
      <w:marRight w:val="0"/>
      <w:marTop w:val="0"/>
      <w:marBottom w:val="0"/>
      <w:divBdr>
        <w:top w:val="none" w:sz="0" w:space="0" w:color="auto"/>
        <w:left w:val="none" w:sz="0" w:space="0" w:color="auto"/>
        <w:bottom w:val="none" w:sz="0" w:space="0" w:color="auto"/>
        <w:right w:val="none" w:sz="0" w:space="0" w:color="auto"/>
      </w:divBdr>
    </w:div>
    <w:div w:id="1920361390">
      <w:bodyDiv w:val="1"/>
      <w:marLeft w:val="0"/>
      <w:marRight w:val="0"/>
      <w:marTop w:val="0"/>
      <w:marBottom w:val="0"/>
      <w:divBdr>
        <w:top w:val="none" w:sz="0" w:space="0" w:color="auto"/>
        <w:left w:val="none" w:sz="0" w:space="0" w:color="auto"/>
        <w:bottom w:val="none" w:sz="0" w:space="0" w:color="auto"/>
        <w:right w:val="none" w:sz="0" w:space="0" w:color="auto"/>
      </w:divBdr>
    </w:div>
    <w:div w:id="1920600139">
      <w:bodyDiv w:val="1"/>
      <w:marLeft w:val="0"/>
      <w:marRight w:val="0"/>
      <w:marTop w:val="0"/>
      <w:marBottom w:val="0"/>
      <w:divBdr>
        <w:top w:val="none" w:sz="0" w:space="0" w:color="auto"/>
        <w:left w:val="none" w:sz="0" w:space="0" w:color="auto"/>
        <w:bottom w:val="none" w:sz="0" w:space="0" w:color="auto"/>
        <w:right w:val="none" w:sz="0" w:space="0" w:color="auto"/>
      </w:divBdr>
    </w:div>
    <w:div w:id="1930964670">
      <w:bodyDiv w:val="1"/>
      <w:marLeft w:val="0"/>
      <w:marRight w:val="0"/>
      <w:marTop w:val="0"/>
      <w:marBottom w:val="0"/>
      <w:divBdr>
        <w:top w:val="none" w:sz="0" w:space="0" w:color="auto"/>
        <w:left w:val="none" w:sz="0" w:space="0" w:color="auto"/>
        <w:bottom w:val="none" w:sz="0" w:space="0" w:color="auto"/>
        <w:right w:val="none" w:sz="0" w:space="0" w:color="auto"/>
      </w:divBdr>
    </w:div>
    <w:div w:id="1938976146">
      <w:bodyDiv w:val="1"/>
      <w:marLeft w:val="0"/>
      <w:marRight w:val="0"/>
      <w:marTop w:val="0"/>
      <w:marBottom w:val="0"/>
      <w:divBdr>
        <w:top w:val="none" w:sz="0" w:space="0" w:color="auto"/>
        <w:left w:val="none" w:sz="0" w:space="0" w:color="auto"/>
        <w:bottom w:val="none" w:sz="0" w:space="0" w:color="auto"/>
        <w:right w:val="none" w:sz="0" w:space="0" w:color="auto"/>
      </w:divBdr>
    </w:div>
    <w:div w:id="1939098694">
      <w:bodyDiv w:val="1"/>
      <w:marLeft w:val="0"/>
      <w:marRight w:val="0"/>
      <w:marTop w:val="0"/>
      <w:marBottom w:val="0"/>
      <w:divBdr>
        <w:top w:val="none" w:sz="0" w:space="0" w:color="auto"/>
        <w:left w:val="none" w:sz="0" w:space="0" w:color="auto"/>
        <w:bottom w:val="none" w:sz="0" w:space="0" w:color="auto"/>
        <w:right w:val="none" w:sz="0" w:space="0" w:color="auto"/>
      </w:divBdr>
    </w:div>
    <w:div w:id="1941251209">
      <w:bodyDiv w:val="1"/>
      <w:marLeft w:val="0"/>
      <w:marRight w:val="0"/>
      <w:marTop w:val="0"/>
      <w:marBottom w:val="0"/>
      <w:divBdr>
        <w:top w:val="none" w:sz="0" w:space="0" w:color="auto"/>
        <w:left w:val="none" w:sz="0" w:space="0" w:color="auto"/>
        <w:bottom w:val="none" w:sz="0" w:space="0" w:color="auto"/>
        <w:right w:val="none" w:sz="0" w:space="0" w:color="auto"/>
      </w:divBdr>
    </w:div>
    <w:div w:id="1941718912">
      <w:bodyDiv w:val="1"/>
      <w:marLeft w:val="0"/>
      <w:marRight w:val="0"/>
      <w:marTop w:val="0"/>
      <w:marBottom w:val="0"/>
      <w:divBdr>
        <w:top w:val="none" w:sz="0" w:space="0" w:color="auto"/>
        <w:left w:val="none" w:sz="0" w:space="0" w:color="auto"/>
        <w:bottom w:val="none" w:sz="0" w:space="0" w:color="auto"/>
        <w:right w:val="none" w:sz="0" w:space="0" w:color="auto"/>
      </w:divBdr>
    </w:div>
    <w:div w:id="1942687391">
      <w:bodyDiv w:val="1"/>
      <w:marLeft w:val="0"/>
      <w:marRight w:val="0"/>
      <w:marTop w:val="0"/>
      <w:marBottom w:val="0"/>
      <w:divBdr>
        <w:top w:val="none" w:sz="0" w:space="0" w:color="auto"/>
        <w:left w:val="none" w:sz="0" w:space="0" w:color="auto"/>
        <w:bottom w:val="none" w:sz="0" w:space="0" w:color="auto"/>
        <w:right w:val="none" w:sz="0" w:space="0" w:color="auto"/>
      </w:divBdr>
    </w:div>
    <w:div w:id="1948199595">
      <w:bodyDiv w:val="1"/>
      <w:marLeft w:val="0"/>
      <w:marRight w:val="0"/>
      <w:marTop w:val="0"/>
      <w:marBottom w:val="0"/>
      <w:divBdr>
        <w:top w:val="none" w:sz="0" w:space="0" w:color="auto"/>
        <w:left w:val="none" w:sz="0" w:space="0" w:color="auto"/>
        <w:bottom w:val="none" w:sz="0" w:space="0" w:color="auto"/>
        <w:right w:val="none" w:sz="0" w:space="0" w:color="auto"/>
      </w:divBdr>
    </w:div>
    <w:div w:id="1962878010">
      <w:bodyDiv w:val="1"/>
      <w:marLeft w:val="0"/>
      <w:marRight w:val="0"/>
      <w:marTop w:val="0"/>
      <w:marBottom w:val="0"/>
      <w:divBdr>
        <w:top w:val="none" w:sz="0" w:space="0" w:color="auto"/>
        <w:left w:val="none" w:sz="0" w:space="0" w:color="auto"/>
        <w:bottom w:val="none" w:sz="0" w:space="0" w:color="auto"/>
        <w:right w:val="none" w:sz="0" w:space="0" w:color="auto"/>
      </w:divBdr>
    </w:div>
    <w:div w:id="1968122328">
      <w:bodyDiv w:val="1"/>
      <w:marLeft w:val="0"/>
      <w:marRight w:val="0"/>
      <w:marTop w:val="0"/>
      <w:marBottom w:val="0"/>
      <w:divBdr>
        <w:top w:val="none" w:sz="0" w:space="0" w:color="auto"/>
        <w:left w:val="none" w:sz="0" w:space="0" w:color="auto"/>
        <w:bottom w:val="none" w:sz="0" w:space="0" w:color="auto"/>
        <w:right w:val="none" w:sz="0" w:space="0" w:color="auto"/>
      </w:divBdr>
    </w:div>
    <w:div w:id="1976325480">
      <w:bodyDiv w:val="1"/>
      <w:marLeft w:val="0"/>
      <w:marRight w:val="0"/>
      <w:marTop w:val="0"/>
      <w:marBottom w:val="0"/>
      <w:divBdr>
        <w:top w:val="none" w:sz="0" w:space="0" w:color="auto"/>
        <w:left w:val="none" w:sz="0" w:space="0" w:color="auto"/>
        <w:bottom w:val="none" w:sz="0" w:space="0" w:color="auto"/>
        <w:right w:val="none" w:sz="0" w:space="0" w:color="auto"/>
      </w:divBdr>
    </w:div>
    <w:div w:id="1992443823">
      <w:bodyDiv w:val="1"/>
      <w:marLeft w:val="0"/>
      <w:marRight w:val="0"/>
      <w:marTop w:val="0"/>
      <w:marBottom w:val="0"/>
      <w:divBdr>
        <w:top w:val="none" w:sz="0" w:space="0" w:color="auto"/>
        <w:left w:val="none" w:sz="0" w:space="0" w:color="auto"/>
        <w:bottom w:val="none" w:sz="0" w:space="0" w:color="auto"/>
        <w:right w:val="none" w:sz="0" w:space="0" w:color="auto"/>
      </w:divBdr>
    </w:div>
    <w:div w:id="1998335054">
      <w:bodyDiv w:val="1"/>
      <w:marLeft w:val="0"/>
      <w:marRight w:val="0"/>
      <w:marTop w:val="0"/>
      <w:marBottom w:val="0"/>
      <w:divBdr>
        <w:top w:val="none" w:sz="0" w:space="0" w:color="auto"/>
        <w:left w:val="none" w:sz="0" w:space="0" w:color="auto"/>
        <w:bottom w:val="none" w:sz="0" w:space="0" w:color="auto"/>
        <w:right w:val="none" w:sz="0" w:space="0" w:color="auto"/>
      </w:divBdr>
      <w:divsChild>
        <w:div w:id="249505545">
          <w:marLeft w:val="0"/>
          <w:marRight w:val="0"/>
          <w:marTop w:val="0"/>
          <w:marBottom w:val="0"/>
          <w:divBdr>
            <w:top w:val="none" w:sz="0" w:space="0" w:color="auto"/>
            <w:left w:val="none" w:sz="0" w:space="0" w:color="auto"/>
            <w:bottom w:val="none" w:sz="0" w:space="0" w:color="auto"/>
            <w:right w:val="none" w:sz="0" w:space="0" w:color="auto"/>
          </w:divBdr>
        </w:div>
        <w:div w:id="84691608">
          <w:marLeft w:val="0"/>
          <w:marRight w:val="0"/>
          <w:marTop w:val="0"/>
          <w:marBottom w:val="0"/>
          <w:divBdr>
            <w:top w:val="none" w:sz="0" w:space="0" w:color="auto"/>
            <w:left w:val="none" w:sz="0" w:space="0" w:color="auto"/>
            <w:bottom w:val="none" w:sz="0" w:space="0" w:color="auto"/>
            <w:right w:val="none" w:sz="0" w:space="0" w:color="auto"/>
          </w:divBdr>
        </w:div>
        <w:div w:id="1444108894">
          <w:marLeft w:val="0"/>
          <w:marRight w:val="0"/>
          <w:marTop w:val="0"/>
          <w:marBottom w:val="0"/>
          <w:divBdr>
            <w:top w:val="none" w:sz="0" w:space="0" w:color="auto"/>
            <w:left w:val="none" w:sz="0" w:space="0" w:color="auto"/>
            <w:bottom w:val="none" w:sz="0" w:space="0" w:color="auto"/>
            <w:right w:val="none" w:sz="0" w:space="0" w:color="auto"/>
          </w:divBdr>
        </w:div>
        <w:div w:id="1717653972">
          <w:marLeft w:val="0"/>
          <w:marRight w:val="0"/>
          <w:marTop w:val="0"/>
          <w:marBottom w:val="0"/>
          <w:divBdr>
            <w:top w:val="none" w:sz="0" w:space="0" w:color="auto"/>
            <w:left w:val="none" w:sz="0" w:space="0" w:color="auto"/>
            <w:bottom w:val="none" w:sz="0" w:space="0" w:color="auto"/>
            <w:right w:val="none" w:sz="0" w:space="0" w:color="auto"/>
          </w:divBdr>
        </w:div>
        <w:div w:id="1523712281">
          <w:marLeft w:val="0"/>
          <w:marRight w:val="0"/>
          <w:marTop w:val="0"/>
          <w:marBottom w:val="0"/>
          <w:divBdr>
            <w:top w:val="none" w:sz="0" w:space="0" w:color="auto"/>
            <w:left w:val="none" w:sz="0" w:space="0" w:color="auto"/>
            <w:bottom w:val="none" w:sz="0" w:space="0" w:color="auto"/>
            <w:right w:val="none" w:sz="0" w:space="0" w:color="auto"/>
          </w:divBdr>
        </w:div>
        <w:div w:id="648098542">
          <w:marLeft w:val="0"/>
          <w:marRight w:val="0"/>
          <w:marTop w:val="0"/>
          <w:marBottom w:val="0"/>
          <w:divBdr>
            <w:top w:val="none" w:sz="0" w:space="0" w:color="auto"/>
            <w:left w:val="none" w:sz="0" w:space="0" w:color="auto"/>
            <w:bottom w:val="none" w:sz="0" w:space="0" w:color="auto"/>
            <w:right w:val="none" w:sz="0" w:space="0" w:color="auto"/>
          </w:divBdr>
        </w:div>
        <w:div w:id="1681543373">
          <w:marLeft w:val="0"/>
          <w:marRight w:val="0"/>
          <w:marTop w:val="0"/>
          <w:marBottom w:val="0"/>
          <w:divBdr>
            <w:top w:val="none" w:sz="0" w:space="0" w:color="auto"/>
            <w:left w:val="none" w:sz="0" w:space="0" w:color="auto"/>
            <w:bottom w:val="none" w:sz="0" w:space="0" w:color="auto"/>
            <w:right w:val="none" w:sz="0" w:space="0" w:color="auto"/>
          </w:divBdr>
        </w:div>
      </w:divsChild>
    </w:div>
    <w:div w:id="2008971487">
      <w:bodyDiv w:val="1"/>
      <w:marLeft w:val="0"/>
      <w:marRight w:val="0"/>
      <w:marTop w:val="0"/>
      <w:marBottom w:val="0"/>
      <w:divBdr>
        <w:top w:val="none" w:sz="0" w:space="0" w:color="auto"/>
        <w:left w:val="none" w:sz="0" w:space="0" w:color="auto"/>
        <w:bottom w:val="none" w:sz="0" w:space="0" w:color="auto"/>
        <w:right w:val="none" w:sz="0" w:space="0" w:color="auto"/>
      </w:divBdr>
    </w:div>
    <w:div w:id="2024090204">
      <w:bodyDiv w:val="1"/>
      <w:marLeft w:val="0"/>
      <w:marRight w:val="0"/>
      <w:marTop w:val="0"/>
      <w:marBottom w:val="0"/>
      <w:divBdr>
        <w:top w:val="none" w:sz="0" w:space="0" w:color="auto"/>
        <w:left w:val="none" w:sz="0" w:space="0" w:color="auto"/>
        <w:bottom w:val="none" w:sz="0" w:space="0" w:color="auto"/>
        <w:right w:val="none" w:sz="0" w:space="0" w:color="auto"/>
      </w:divBdr>
    </w:div>
    <w:div w:id="2029674926">
      <w:bodyDiv w:val="1"/>
      <w:marLeft w:val="0"/>
      <w:marRight w:val="0"/>
      <w:marTop w:val="0"/>
      <w:marBottom w:val="0"/>
      <w:divBdr>
        <w:top w:val="none" w:sz="0" w:space="0" w:color="auto"/>
        <w:left w:val="none" w:sz="0" w:space="0" w:color="auto"/>
        <w:bottom w:val="none" w:sz="0" w:space="0" w:color="auto"/>
        <w:right w:val="none" w:sz="0" w:space="0" w:color="auto"/>
      </w:divBdr>
    </w:div>
    <w:div w:id="2058583442">
      <w:bodyDiv w:val="1"/>
      <w:marLeft w:val="0"/>
      <w:marRight w:val="0"/>
      <w:marTop w:val="0"/>
      <w:marBottom w:val="0"/>
      <w:divBdr>
        <w:top w:val="none" w:sz="0" w:space="0" w:color="auto"/>
        <w:left w:val="none" w:sz="0" w:space="0" w:color="auto"/>
        <w:bottom w:val="none" w:sz="0" w:space="0" w:color="auto"/>
        <w:right w:val="none" w:sz="0" w:space="0" w:color="auto"/>
      </w:divBdr>
    </w:div>
    <w:div w:id="2063558668">
      <w:bodyDiv w:val="1"/>
      <w:marLeft w:val="0"/>
      <w:marRight w:val="0"/>
      <w:marTop w:val="0"/>
      <w:marBottom w:val="0"/>
      <w:divBdr>
        <w:top w:val="none" w:sz="0" w:space="0" w:color="auto"/>
        <w:left w:val="none" w:sz="0" w:space="0" w:color="auto"/>
        <w:bottom w:val="none" w:sz="0" w:space="0" w:color="auto"/>
        <w:right w:val="none" w:sz="0" w:space="0" w:color="auto"/>
      </w:divBdr>
    </w:div>
    <w:div w:id="2065790329">
      <w:bodyDiv w:val="1"/>
      <w:marLeft w:val="0"/>
      <w:marRight w:val="0"/>
      <w:marTop w:val="0"/>
      <w:marBottom w:val="0"/>
      <w:divBdr>
        <w:top w:val="none" w:sz="0" w:space="0" w:color="auto"/>
        <w:left w:val="none" w:sz="0" w:space="0" w:color="auto"/>
        <w:bottom w:val="none" w:sz="0" w:space="0" w:color="auto"/>
        <w:right w:val="none" w:sz="0" w:space="0" w:color="auto"/>
      </w:divBdr>
    </w:div>
    <w:div w:id="2067022928">
      <w:bodyDiv w:val="1"/>
      <w:marLeft w:val="0"/>
      <w:marRight w:val="0"/>
      <w:marTop w:val="0"/>
      <w:marBottom w:val="0"/>
      <w:divBdr>
        <w:top w:val="none" w:sz="0" w:space="0" w:color="auto"/>
        <w:left w:val="none" w:sz="0" w:space="0" w:color="auto"/>
        <w:bottom w:val="none" w:sz="0" w:space="0" w:color="auto"/>
        <w:right w:val="none" w:sz="0" w:space="0" w:color="auto"/>
      </w:divBdr>
    </w:div>
    <w:div w:id="2083331729">
      <w:bodyDiv w:val="1"/>
      <w:marLeft w:val="0"/>
      <w:marRight w:val="0"/>
      <w:marTop w:val="0"/>
      <w:marBottom w:val="0"/>
      <w:divBdr>
        <w:top w:val="none" w:sz="0" w:space="0" w:color="auto"/>
        <w:left w:val="none" w:sz="0" w:space="0" w:color="auto"/>
        <w:bottom w:val="none" w:sz="0" w:space="0" w:color="auto"/>
        <w:right w:val="none" w:sz="0" w:space="0" w:color="auto"/>
      </w:divBdr>
    </w:div>
    <w:div w:id="2091274885">
      <w:bodyDiv w:val="1"/>
      <w:marLeft w:val="0"/>
      <w:marRight w:val="0"/>
      <w:marTop w:val="0"/>
      <w:marBottom w:val="0"/>
      <w:divBdr>
        <w:top w:val="none" w:sz="0" w:space="0" w:color="auto"/>
        <w:left w:val="none" w:sz="0" w:space="0" w:color="auto"/>
        <w:bottom w:val="none" w:sz="0" w:space="0" w:color="auto"/>
        <w:right w:val="none" w:sz="0" w:space="0" w:color="auto"/>
      </w:divBdr>
    </w:div>
    <w:div w:id="2093037905">
      <w:bodyDiv w:val="1"/>
      <w:marLeft w:val="0"/>
      <w:marRight w:val="0"/>
      <w:marTop w:val="0"/>
      <w:marBottom w:val="0"/>
      <w:divBdr>
        <w:top w:val="none" w:sz="0" w:space="0" w:color="auto"/>
        <w:left w:val="none" w:sz="0" w:space="0" w:color="auto"/>
        <w:bottom w:val="none" w:sz="0" w:space="0" w:color="auto"/>
        <w:right w:val="none" w:sz="0" w:space="0" w:color="auto"/>
      </w:divBdr>
    </w:div>
    <w:div w:id="2093814340">
      <w:bodyDiv w:val="1"/>
      <w:marLeft w:val="0"/>
      <w:marRight w:val="0"/>
      <w:marTop w:val="0"/>
      <w:marBottom w:val="0"/>
      <w:divBdr>
        <w:top w:val="none" w:sz="0" w:space="0" w:color="auto"/>
        <w:left w:val="none" w:sz="0" w:space="0" w:color="auto"/>
        <w:bottom w:val="none" w:sz="0" w:space="0" w:color="auto"/>
        <w:right w:val="none" w:sz="0" w:space="0" w:color="auto"/>
      </w:divBdr>
    </w:div>
    <w:div w:id="2097968684">
      <w:bodyDiv w:val="1"/>
      <w:marLeft w:val="0"/>
      <w:marRight w:val="0"/>
      <w:marTop w:val="0"/>
      <w:marBottom w:val="0"/>
      <w:divBdr>
        <w:top w:val="none" w:sz="0" w:space="0" w:color="auto"/>
        <w:left w:val="none" w:sz="0" w:space="0" w:color="auto"/>
        <w:bottom w:val="none" w:sz="0" w:space="0" w:color="auto"/>
        <w:right w:val="none" w:sz="0" w:space="0" w:color="auto"/>
      </w:divBdr>
    </w:div>
    <w:div w:id="2115247575">
      <w:bodyDiv w:val="1"/>
      <w:marLeft w:val="0"/>
      <w:marRight w:val="0"/>
      <w:marTop w:val="0"/>
      <w:marBottom w:val="0"/>
      <w:divBdr>
        <w:top w:val="none" w:sz="0" w:space="0" w:color="auto"/>
        <w:left w:val="none" w:sz="0" w:space="0" w:color="auto"/>
        <w:bottom w:val="none" w:sz="0" w:space="0" w:color="auto"/>
        <w:right w:val="none" w:sz="0" w:space="0" w:color="auto"/>
      </w:divBdr>
    </w:div>
    <w:div w:id="2120028177">
      <w:bodyDiv w:val="1"/>
      <w:marLeft w:val="0"/>
      <w:marRight w:val="0"/>
      <w:marTop w:val="0"/>
      <w:marBottom w:val="0"/>
      <w:divBdr>
        <w:top w:val="none" w:sz="0" w:space="0" w:color="auto"/>
        <w:left w:val="none" w:sz="0" w:space="0" w:color="auto"/>
        <w:bottom w:val="none" w:sz="0" w:space="0" w:color="auto"/>
        <w:right w:val="none" w:sz="0" w:space="0" w:color="auto"/>
      </w:divBdr>
    </w:div>
    <w:div w:id="2135244494">
      <w:bodyDiv w:val="1"/>
      <w:marLeft w:val="0"/>
      <w:marRight w:val="0"/>
      <w:marTop w:val="0"/>
      <w:marBottom w:val="0"/>
      <w:divBdr>
        <w:top w:val="none" w:sz="0" w:space="0" w:color="auto"/>
        <w:left w:val="none" w:sz="0" w:space="0" w:color="auto"/>
        <w:bottom w:val="none" w:sz="0" w:space="0" w:color="auto"/>
        <w:right w:val="none" w:sz="0" w:space="0" w:color="auto"/>
      </w:divBdr>
    </w:div>
    <w:div w:id="21379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2016-03-31T00:00:00</PublishDate>
  <Abstract/>
  <CompanyAddress>MSc Technology and Operations Management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Hop08</b:Tag>
    <b:SourceType>Book</b:SourceType>
    <b:Guid>{BA897EE5-5A65-4E15-99DB-4D36BAC209A9}</b:Guid>
    <b:Title>Factory Physics</b:Title>
    <b:Year>2008</b:Year>
    <b:Author>
      <b:Author>
        <b:NameList>
          <b:Person>
            <b:Last>Hopp</b:Last>
            <b:First>W.J.</b:First>
          </b:Person>
          <b:Person>
            <b:Last>Spearman</b:Last>
            <b:First>M.L.</b:First>
          </b:Person>
        </b:NameList>
      </b:Author>
    </b:Author>
    <b:City>Singapore</b:City>
    <b:Publisher>McGraw-Hill</b:Publisher>
    <b:RefOrder>4</b:RefOrder>
  </b:Source>
  <b:Source>
    <b:Tag>Sun09</b:Tag>
    <b:SourceType>BookSection</b:SourceType>
    <b:Guid>{4C19DC7A-1EE4-4876-BB96-8151E5D626F9}</b:Guid>
    <b:Author>
      <b:Author>
        <b:NameList>
          <b:Person>
            <b:Last>Sundarapandian</b:Last>
          </b:Person>
          <b:Person>
            <b:Last>V.</b:Last>
          </b:Person>
        </b:NameList>
      </b:Author>
    </b:Author>
    <b:Title>Queueing Theory</b:Title>
    <b:Year>2009</b:Year>
    <b:Publisher>PHI Learning</b:Publisher>
    <b:BookTitle>Probability, Statistics and Queueing Theory</b:BookTitle>
    <b:RefOrder>1</b:RefOrder>
  </b:Source>
  <b:Source>
    <b:Tag>Ken53</b:Tag>
    <b:SourceType>JournalArticle</b:SourceType>
    <b:Guid>{F2FDC861-23A0-4D9B-ADA1-B1B96D7074EF}</b:Guid>
    <b:Author>
      <b:Author>
        <b:NameList>
          <b:Person>
            <b:Last>Kendall</b:Last>
          </b:Person>
        </b:NameList>
      </b:Author>
    </b:Author>
    <b:Title>Stochastic Processes Occurring in the Theory of Queues and their Analysis by the Method of the Imbedded Markov Chain</b:Title>
    <b:JournalName>The Annals of Mathematical Statistics</b:JournalName>
    <b:Year>1953</b:Year>
    <b:Pages>338-354</b:Pages>
    <b:RefOrder>14</b:RefOrder>
  </b:Source>
  <b:Source>
    <b:Tag>Sen10</b:Tag>
    <b:SourceType>Book</b:SourceType>
    <b:Guid>{86120284-314B-4D03-867B-A0B3E55014B3}</b:Guid>
    <b:Title>Operations Research: Algorithms And Applications</b:Title>
    <b:Year>2010</b:Year>
    <b:Author>
      <b:Author>
        <b:NameList>
          <b:Person>
            <b:Last>Sen</b:Last>
            <b:First>R.</b:First>
          </b:Person>
        </b:NameList>
      </b:Author>
    </b:Author>
    <b:Publisher>Prentice-Hall of India</b:Publisher>
    <b:RefOrder>15</b:RefOrder>
  </b:Source>
  <b:Source>
    <b:Tag>Hal91</b:Tag>
    <b:SourceType>Book</b:SourceType>
    <b:Guid>{10D393B2-5BB3-4A47-A6D1-B97405B1861D}</b:Guid>
    <b:Author>
      <b:Author>
        <b:NameList>
          <b:Person>
            <b:Last>Hall</b:Last>
            <b:First>Randolph</b:First>
          </b:Person>
        </b:NameList>
      </b:Author>
    </b:Author>
    <b:Title>Queueing Methods: For Services and Manufacturing</b:Title>
    <b:Year>1991</b:Year>
    <b:Publisher>Prentice Hall</b:Publisher>
    <b:RefOrder>2</b:RefOrder>
  </b:Source>
  <b:Source>
    <b:Tag>Aum02</b:Tag>
    <b:SourceType>JournalArticle</b:SourceType>
    <b:Guid>{E1AD3AC0-47AE-4047-89A1-BB38FAA1901C}</b:Guid>
    <b:Title>Game Theory in the Talmud</b:Title>
    <b:Year>2002</b:Year>
    <b:Author>
      <b:Author>
        <b:NameList>
          <b:Person>
            <b:Last>Aumann</b:Last>
            <b:First>Robert</b:First>
            <b:Middle>J.</b:Middle>
          </b:Person>
        </b:NameList>
      </b:Author>
    </b:Author>
    <b:JournalName>Research bulletin Series on Jewish Law and Economics</b:JournalName>
    <b:RefOrder>3</b:RefOrder>
  </b:Source>
  <b:Source>
    <b:Tag>Dem89</b:Tag>
    <b:SourceType>JournalArticle</b:SourceType>
    <b:Guid>{70640493-5CF0-4A36-9EBF-4EBC2B8FA7AA}</b:Guid>
    <b:Author>
      <b:Author>
        <b:NameList>
          <b:Person>
            <b:Last>Demers</b:Last>
            <b:First>A.</b:First>
          </b:Person>
          <b:Person>
            <b:Last>Keshav</b:Last>
            <b:First>S.</b:First>
          </b:Person>
          <b:Person>
            <b:Last>Shenker</b:Last>
            <b:First>S.</b:First>
          </b:Person>
        </b:NameList>
      </b:Author>
    </b:Author>
    <b:Title>Analysis and simulation of a fair queueing algorithm</b:Title>
    <b:JournalName>ACM SIGCOMM Computer Communication Review</b:JournalName>
    <b:Year>1989</b:Year>
    <b:Pages>3-26</b:Pages>
    <b:RefOrder>8</b:RefOrder>
  </b:Source>
  <b:Source>
    <b:Tag>Ber98</b:Tag>
    <b:SourceType>Book</b:SourceType>
    <b:Guid>{80583277-010F-40A5-AC93-C681A04636B7}</b:Guid>
    <b:Title>Productiebeheersing en material management</b:Title>
    <b:Year>1998</b:Year>
    <b:Publisher>Educatieve Partners Nederland</b:Publisher>
    <b:Author>
      <b:Author>
        <b:NameList>
          <b:Person>
            <b:Last>Bertrand</b:Last>
            <b:First>J.W.M.</b:First>
          </b:Person>
          <b:Person>
            <b:Last>Wortmann</b:Last>
            <b:First>J.C.</b:First>
          </b:Person>
          <b:Person>
            <b:Last>Wijngaard</b:Last>
            <b:First>J.</b:First>
          </b:Person>
        </b:NameList>
      </b:Author>
    </b:Author>
    <b:RefOrder>7</b:RefOrder>
  </b:Source>
  <b:Source>
    <b:Tag>Nag87</b:Tag>
    <b:SourceType>JournalArticle</b:SourceType>
    <b:Guid>{14ADEAED-59F9-48BA-80CF-309DF92C6AD4}</b:Guid>
    <b:Title>On Packet Switches with Infinite Storage</b:Title>
    <b:Year>1987</b:Year>
    <b:Author>
      <b:Author>
        <b:NameList>
          <b:Person>
            <b:Last>Nagle</b:Last>
            <b:First>J.</b:First>
            <b:Middle>B.</b:Middle>
          </b:Person>
        </b:NameList>
      </b:Author>
    </b:Author>
    <b:JournalName>IEEE Transactions on Communications</b:JournalName>
    <b:Pages>435-438</b:Pages>
    <b:RefOrder>12</b:RefOrder>
  </b:Source>
  <b:Source>
    <b:Tag>Sch68</b:Tag>
    <b:SourceType>JournalArticle</b:SourceType>
    <b:Guid>{07FDFA4F-8D3B-44D0-A7C0-6BBAD3358CE2}</b:Guid>
    <b:Author>
      <b:Author>
        <b:NameList>
          <b:Person>
            <b:Last>Schrage</b:Last>
            <b:First>Linus</b:First>
          </b:Person>
        </b:NameList>
      </b:Author>
    </b:Author>
    <b:Title>Letter to the Editor - A Proof of the Optimality of the Shortest Remaining Processing Time Discipline</b:Title>
    <b:JournalName>Operations Research</b:JournalName>
    <b:Year>1968</b:Year>
    <b:Pages>687-690</b:Pages>
    <b:RefOrder>9</b:RefOrder>
  </b:Source>
  <b:Source>
    <b:Tag>Gol77</b:Tag>
    <b:SourceType>JournalArticle</b:SourceType>
    <b:Guid>{ADC1891A-C251-47BC-AD42-D82295C2E515}</b:Guid>
    <b:Author>
      <b:Author>
        <b:NameList>
          <b:Person>
            <b:Last>Goldberg</b:Last>
            <b:First>H.</b:First>
            <b:Middle>M.</b:Middle>
          </b:Person>
        </b:NameList>
      </b:Author>
    </b:Author>
    <b:Title>Analysis of the Earliest Due Date Scheduling Rule in Queueing Systems</b:Title>
    <b:JournalName>Mathematics of Operations Research,</b:JournalName>
    <b:Year>1977</b:Year>
    <b:Pages>145-154</b:Pages>
    <b:RefOrder>10</b:RefOrder>
  </b:Source>
  <b:Source>
    <b:Tag>Alo141</b:Tag>
    <b:SourceType>JournalArticle</b:SourceType>
    <b:Guid>{DF5F2739-7814-48DD-9872-9D26D8227C58}</b:Guid>
    <b:Title>Efficient Response Time Approximations for Multiclass Fork and Join Queues in Open and Closed Queuing Networks</b:Title>
    <b:Year>2014</b:Year>
    <b:Author>
      <b:Author>
        <b:NameList>
          <b:Person>
            <b:Last>Alomari</b:Last>
            <b:First>Firas</b:First>
          </b:Person>
          <b:Person>
            <b:Last>Menascé</b:Last>
            <b:First>Daniel</b:First>
            <b:Middle>A.</b:Middle>
          </b:Person>
        </b:NameList>
      </b:Author>
    </b:Author>
    <b:JournalName>IEEE TRANSACTIONS ON PARALLEL AND DISTRIBUTED SYSTEMS</b:JournalName>
    <b:Pages>1437-1446</b:Pages>
    <b:RefOrder>16</b:RefOrder>
  </b:Source>
  <b:Source>
    <b:Tag>Jac61</b:Tag>
    <b:SourceType>JournalArticle</b:SourceType>
    <b:Guid>{0CE66ACB-01C1-4F10-B8A7-D646807AEB31}</b:Guid>
    <b:Author>
      <b:Author>
        <b:NameList>
          <b:Person>
            <b:Last>Jackson</b:Last>
            <b:First>James</b:First>
            <b:Middle>R.</b:Middle>
          </b:Person>
        </b:NameList>
      </b:Author>
    </b:Author>
    <b:Title>Queues with Dynamic Priority Discipline</b:Title>
    <b:JournalName>Management Science</b:JournalName>
    <b:Year>1961</b:Year>
    <b:Pages>18 - 34</b:Pages>
    <b:RefOrder>5</b:RefOrder>
  </b:Source>
  <b:Source>
    <b:Tag>Aza12</b:Tag>
    <b:SourceType>JournalArticle</b:SourceType>
    <b:Guid>{51505DAF-C393-4077-9D22-9C866ADEBC88}</b:Guid>
    <b:Author>
      <b:Author>
        <b:NameList>
          <b:Person>
            <b:Last>Azarfar</b:Last>
            <b:First>A.</b:First>
          </b:Person>
          <b:Person>
            <b:Last>Frigon</b:Last>
            <b:First>J.F.</b:First>
          </b:Person>
          <b:Person>
            <b:Last>Sansò</b:Last>
            <b:First>B.</b:First>
          </b:Person>
        </b:NameList>
      </b:Author>
    </b:Author>
    <b:Title>Dynamic Selection of Priority Queueing Discipline in Cognitive Radio Networks</b:Title>
    <b:JournalName>Vehicular Technology Conference</b:JournalName>
    <b:Year>2012</b:Year>
    <b:Pages>1-5</b:Pages>
    <b:RefOrder>6</b:RefOrder>
  </b:Source>
  <b:Source>
    <b:Tag>Oue09</b:Tag>
    <b:SourceType>JournalArticle</b:SourceType>
    <b:Guid>{771FDF40-7836-44F4-9ABD-352589355D99}</b:Guid>
    <b:Author>
      <b:Author>
        <b:NameList>
          <b:Person>
            <b:Last>Ouelhadj</b:Last>
            <b:First>Djamila</b:First>
          </b:Person>
          <b:Person>
            <b:Last>Petrovic</b:Last>
            <b:First>Sanja</b:First>
          </b:Person>
        </b:NameList>
      </b:Author>
    </b:Author>
    <b:Title>A survey of dynamic scheduling in manufacturing systems</b:Title>
    <b:JournalName>Journal of Scheduling</b:JournalName>
    <b:Year>2009</b:Year>
    <b:Pages>417 - 431</b:Pages>
    <b:RefOrder>11</b:RefOrder>
  </b:Source>
  <b:Source>
    <b:Tag>Arp14</b:Tag>
    <b:SourceType>BookSection</b:SourceType>
    <b:Guid>{C50A3354-036B-4A9A-BF8C-ACCD00DA6410}</b:Guid>
    <b:Title>Scheduling: Introduction</b:Title>
    <b:Year>2014</b:Year>
    <b:Pages>1-12</b:Pages>
    <b:Author>
      <b:Author>
        <b:NameList>
          <b:Person>
            <b:Last>Arpaci-Dusseau</b:Last>
            <b:First>Remzi</b:First>
            <b:Middle>H.</b:Middle>
          </b:Person>
          <b:Person>
            <b:Last>Arpaci-Dusseau</b:Last>
            <b:First>Andrea</b:First>
            <b:Middle>C.</b:Middle>
          </b:Person>
        </b:NameList>
      </b:Author>
      <b:BookAuthor>
        <b:NameList>
          <b:Person>
            <b:Last>Arpaci-Dusseau</b:Last>
          </b:Person>
        </b:NameList>
      </b:BookAuthor>
    </b:Author>
    <b:Publisher>Arpaci-Dusseau Books</b:Publisher>
    <b:BookTitle>Operating Systems</b:BookTitle>
    <b:RefOrder>13</b:RefOrder>
  </b:Source>
  <b:Source>
    <b:Tag>Law03</b:Tag>
    <b:SourceType>JournalArticle</b:SourceType>
    <b:Guid>{2AE1B48E-BCCA-461F-B6DF-B10D8F0FFC22}</b:Guid>
    <b:Title>HOW TO CONDUCT A SUCCESSFULL SIMULATION STUDY</b:Title>
    <b:Year>2003</b:Year>
    <b:Author>
      <b:Author>
        <b:NameList>
          <b:Person>
            <b:Last>Law</b:Last>
            <b:First>Averill</b:First>
            <b:Middle>M.</b:Middle>
          </b:Person>
        </b:NameList>
      </b:Author>
    </b:Author>
    <b:JournalName>Proceedings of the 2003 Winter Simulation Conference</b:JournalName>
    <b:RefOrder>17</b:RefOrder>
  </b:Source>
  <b:Source>
    <b:Tag>Sar03</b:Tag>
    <b:SourceType>JournalArticle</b:SourceType>
    <b:Guid>{C6E596DE-17BD-439F-BF0C-04BC8A9EA148}</b:Guid>
    <b:Author>
      <b:Author>
        <b:NameList>
          <b:Person>
            <b:Last>Sargent</b:Last>
            <b:First>Robert</b:First>
            <b:Middle>G.</b:Middle>
          </b:Person>
        </b:NameList>
      </b:Author>
    </b:Author>
    <b:Title>Verification and Validation of Simulation Models</b:Title>
    <b:JournalName>Proceedings of the 2003 Winter Simulation Conference</b:JournalName>
    <b:Year>2003</b:Yea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357B0-F416-4FEE-A0FC-B62606563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9188</Words>
  <Characters>52378</Characters>
  <Application>Microsoft Office Word</Application>
  <DocSecurity>0</DocSecurity>
  <Lines>436</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“Contested Garment Consistent” 
A New Queueing Discipline</vt:lpstr>
      <vt:lpstr>“Contested Garment Consistent” Queueing Discipline</vt:lpstr>
    </vt:vector>
  </TitlesOfParts>
  <Company>s2598442</Company>
  <LinksUpToDate>false</LinksUpToDate>
  <CharactersWithSpaces>61444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“Contested Garment Consistent” 
A New Queueing Discipline</dc:title>
  <dc:subject>A Simulation Study</dc:subject>
  <dc:creator>Mathijs van der Linden</dc:creator>
  <cp:keywords/>
  <dc:description/>
  <cp:lastModifiedBy>MathijsvdL</cp:lastModifiedBy>
  <cp:revision>2</cp:revision>
  <cp:lastPrinted>2016-03-31T19:44:00Z</cp:lastPrinted>
  <dcterms:created xsi:type="dcterms:W3CDTF">2016-05-06T11:05:00Z</dcterms:created>
  <dcterms:modified xsi:type="dcterms:W3CDTF">2016-05-06T11:05:00Z</dcterms:modified>
</cp:coreProperties>
</file>